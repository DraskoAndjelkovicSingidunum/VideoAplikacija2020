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9A7" w:rsidRPr="00C913AC" w:rsidRDefault="00E379A7" w:rsidP="00DB40DF">
      <w:pPr>
        <w:jc w:val="center"/>
        <w:rPr>
          <w:rFonts w:cstheme="minorHAnsi"/>
          <w:i/>
          <w:color w:val="595959" w:themeColor="text1" w:themeTint="A6"/>
          <w:sz w:val="24"/>
          <w:szCs w:val="24"/>
          <w:rPrChange w:id="0" w:author="Draško Anđelković" w:date="2020-04-08T17:51:00Z">
            <w:rPr>
              <w:rFonts w:ascii="Calibri" w:hAnsi="Calibri" w:cs="Calibri"/>
              <w:i/>
            </w:rPr>
          </w:rPrChange>
        </w:rPr>
      </w:pPr>
      <w:bookmarkStart w:id="1" w:name="_top"/>
      <w:bookmarkEnd w:id="1"/>
      <w:r w:rsidRPr="00C913AC">
        <w:rPr>
          <w:rFonts w:cstheme="minorHAnsi"/>
          <w:i/>
          <w:color w:val="595959" w:themeColor="text1" w:themeTint="A6"/>
          <w:sz w:val="24"/>
          <w:szCs w:val="24"/>
          <w:rPrChange w:id="2" w:author="Draško Anđelković" w:date="2020-04-08T17:51:00Z">
            <w:rPr>
              <w:rFonts w:ascii="Calibri" w:hAnsi="Calibri" w:cs="Calibri"/>
              <w:i/>
            </w:rPr>
          </w:rPrChange>
        </w:rPr>
        <w:t xml:space="preserve">Software </w:t>
      </w:r>
      <w:proofErr w:type="spellStart"/>
      <w:r w:rsidRPr="00C913AC">
        <w:rPr>
          <w:rFonts w:cstheme="minorHAnsi"/>
          <w:i/>
          <w:color w:val="595959" w:themeColor="text1" w:themeTint="A6"/>
          <w:sz w:val="24"/>
          <w:szCs w:val="24"/>
          <w:rPrChange w:id="3" w:author="Draško Anđelković" w:date="2020-04-08T17:51:00Z">
            <w:rPr>
              <w:rFonts w:ascii="Calibri" w:hAnsi="Calibri" w:cs="Calibri"/>
              <w:i/>
            </w:rPr>
          </w:rPrChange>
        </w:rPr>
        <w:t>Requirement</w:t>
      </w:r>
      <w:proofErr w:type="spellEnd"/>
      <w:r w:rsidRPr="00C913AC">
        <w:rPr>
          <w:rFonts w:cstheme="minorHAnsi"/>
          <w:i/>
          <w:color w:val="595959" w:themeColor="text1" w:themeTint="A6"/>
          <w:sz w:val="24"/>
          <w:szCs w:val="24"/>
          <w:rPrChange w:id="4" w:author="Draško Anđelković" w:date="2020-04-08T17:51:00Z">
            <w:rPr>
              <w:rFonts w:ascii="Calibri" w:hAnsi="Calibri" w:cs="Calibri"/>
              <w:i/>
            </w:rPr>
          </w:rPrChange>
        </w:rPr>
        <w:t xml:space="preserve"> </w:t>
      </w:r>
      <w:proofErr w:type="spellStart"/>
      <w:r w:rsidRPr="00C913AC">
        <w:rPr>
          <w:rFonts w:cstheme="minorHAnsi"/>
          <w:i/>
          <w:color w:val="595959" w:themeColor="text1" w:themeTint="A6"/>
          <w:sz w:val="24"/>
          <w:szCs w:val="24"/>
          <w:rPrChange w:id="5" w:author="Draško Anđelković" w:date="2020-04-08T17:51:00Z">
            <w:rPr>
              <w:rFonts w:ascii="Calibri" w:hAnsi="Calibri" w:cs="Calibri"/>
              <w:i/>
            </w:rPr>
          </w:rPrChange>
        </w:rPr>
        <w:t>Specification</w:t>
      </w:r>
      <w:proofErr w:type="spellEnd"/>
      <w:r w:rsidRPr="00C913AC">
        <w:rPr>
          <w:rFonts w:cstheme="minorHAnsi"/>
          <w:i/>
          <w:color w:val="595959" w:themeColor="text1" w:themeTint="A6"/>
          <w:sz w:val="24"/>
          <w:szCs w:val="24"/>
          <w:rPrChange w:id="6" w:author="Draško Anđelković" w:date="2020-04-08T17:51:00Z">
            <w:rPr>
              <w:rFonts w:ascii="Calibri" w:hAnsi="Calibri" w:cs="Calibri"/>
              <w:i/>
            </w:rPr>
          </w:rPrChange>
        </w:rPr>
        <w:t xml:space="preserve"> </w:t>
      </w:r>
      <w:proofErr w:type="spellStart"/>
      <w:r w:rsidRPr="00C913AC">
        <w:rPr>
          <w:rFonts w:cstheme="minorHAnsi"/>
          <w:i/>
          <w:color w:val="595959" w:themeColor="text1" w:themeTint="A6"/>
          <w:sz w:val="24"/>
          <w:szCs w:val="24"/>
          <w:rPrChange w:id="7" w:author="Draško Anđelković" w:date="2020-04-08T17:51:00Z">
            <w:rPr>
              <w:rFonts w:ascii="Calibri" w:hAnsi="Calibri" w:cs="Calibri"/>
              <w:i/>
            </w:rPr>
          </w:rPrChange>
        </w:rPr>
        <w:t>Document</w:t>
      </w:r>
      <w:proofErr w:type="spellEnd"/>
    </w:p>
    <w:p w:rsidR="001C6BC2" w:rsidRPr="00C913AC" w:rsidRDefault="00766DED" w:rsidP="001C6BC2">
      <w:pPr>
        <w:jc w:val="center"/>
        <w:rPr>
          <w:rFonts w:cstheme="minorHAnsi"/>
          <w:b/>
          <w:color w:val="262626" w:themeColor="text1" w:themeTint="D9"/>
          <w:sz w:val="48"/>
          <w:szCs w:val="48"/>
          <w:rPrChange w:id="8" w:author="Draško Anđelković" w:date="2020-04-08T17:51:00Z">
            <w:rPr>
              <w:rFonts w:ascii="Calibri" w:hAnsi="Calibri" w:cs="Calibri"/>
              <w:b/>
            </w:rPr>
          </w:rPrChange>
        </w:rPr>
      </w:pPr>
      <w:r w:rsidRPr="00C913AC">
        <w:rPr>
          <w:rFonts w:cstheme="minorHAnsi"/>
          <w:b/>
          <w:color w:val="262626" w:themeColor="text1" w:themeTint="D9"/>
          <w:sz w:val="48"/>
          <w:szCs w:val="48"/>
          <w:rPrChange w:id="9" w:author="Draško Anđelković" w:date="2020-04-08T17:51:00Z">
            <w:rPr>
              <w:rFonts w:ascii="Calibri" w:hAnsi="Calibri" w:cs="Calibri"/>
              <w:b/>
              <w:sz w:val="48"/>
              <w:szCs w:val="48"/>
            </w:rPr>
          </w:rPrChange>
        </w:rPr>
        <w:t>Aplikacija za distribuciju video snimaka</w:t>
      </w:r>
    </w:p>
    <w:p w:rsidR="001C6BC2" w:rsidRPr="00C913AC" w:rsidRDefault="001C6BC2" w:rsidP="001C6BC2">
      <w:pPr>
        <w:jc w:val="center"/>
        <w:rPr>
          <w:rFonts w:cstheme="minorHAnsi"/>
          <w:b/>
          <w:color w:val="262626" w:themeColor="text1" w:themeTint="D9"/>
          <w:sz w:val="24"/>
          <w:szCs w:val="24"/>
          <w:rPrChange w:id="10"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11" w:author="Draško Anđelković" w:date="2020-04-08T17:49:00Z">
            <w:rPr>
              <w:rFonts w:ascii="Calibri" w:hAnsi="Calibri" w:cs="Calibri"/>
              <w:b/>
            </w:rPr>
          </w:rPrChange>
        </w:rPr>
      </w:pPr>
    </w:p>
    <w:p w:rsidR="001C6BC2" w:rsidRPr="00C913AC" w:rsidRDefault="00256B94">
      <w:pPr>
        <w:tabs>
          <w:tab w:val="left" w:pos="6210"/>
        </w:tabs>
        <w:rPr>
          <w:rFonts w:cstheme="minorHAnsi"/>
          <w:b/>
          <w:color w:val="262626" w:themeColor="text1" w:themeTint="D9"/>
          <w:sz w:val="24"/>
          <w:szCs w:val="24"/>
          <w:rPrChange w:id="12" w:author="Draško Anđelković" w:date="2020-04-08T17:49:00Z">
            <w:rPr>
              <w:rFonts w:ascii="Calibri" w:hAnsi="Calibri" w:cs="Calibri"/>
              <w:b/>
            </w:rPr>
          </w:rPrChange>
        </w:rPr>
        <w:pPrChange w:id="13" w:author="Draško Anđelković" w:date="2020-04-08T16:32:00Z">
          <w:pPr>
            <w:jc w:val="center"/>
          </w:pPr>
        </w:pPrChange>
      </w:pPr>
      <w:ins w:id="14" w:author="Draško Anđelković" w:date="2020-04-08T16:32:00Z">
        <w:r w:rsidRPr="00C913AC">
          <w:rPr>
            <w:rFonts w:cstheme="minorHAnsi"/>
            <w:b/>
            <w:color w:val="262626" w:themeColor="text1" w:themeTint="D9"/>
            <w:sz w:val="24"/>
            <w:szCs w:val="24"/>
            <w:rPrChange w:id="15" w:author="Draško Anđelković" w:date="2020-04-08T17:49:00Z">
              <w:rPr>
                <w:rFonts w:cstheme="minorHAnsi"/>
                <w:b/>
                <w:color w:val="404040" w:themeColor="text1" w:themeTint="BF"/>
              </w:rPr>
            </w:rPrChange>
          </w:rPr>
          <w:tab/>
        </w:r>
      </w:ins>
    </w:p>
    <w:p w:rsidR="001C6BC2" w:rsidRPr="00C913AC" w:rsidRDefault="001C6BC2" w:rsidP="001C6BC2">
      <w:pPr>
        <w:jc w:val="center"/>
        <w:rPr>
          <w:rFonts w:cstheme="minorHAnsi"/>
          <w:b/>
          <w:color w:val="262626" w:themeColor="text1" w:themeTint="D9"/>
          <w:sz w:val="24"/>
          <w:szCs w:val="24"/>
          <w:rPrChange w:id="16"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17"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18"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19"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0"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1"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2"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3"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4"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5"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6"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7" w:author="Draško Anđelković" w:date="2020-04-08T17:49:00Z">
            <w:rPr>
              <w:rFonts w:ascii="Calibri" w:hAnsi="Calibri" w:cs="Calibri"/>
              <w:b/>
            </w:rPr>
          </w:rPrChange>
        </w:rPr>
      </w:pPr>
    </w:p>
    <w:p w:rsidR="001C6BC2" w:rsidRPr="00C913AC" w:rsidRDefault="001C6BC2" w:rsidP="001C6BC2">
      <w:pPr>
        <w:jc w:val="center"/>
        <w:rPr>
          <w:rFonts w:cstheme="minorHAnsi"/>
          <w:b/>
          <w:color w:val="262626" w:themeColor="text1" w:themeTint="D9"/>
          <w:sz w:val="24"/>
          <w:szCs w:val="24"/>
          <w:rPrChange w:id="28" w:author="Draško Anđelković" w:date="2020-04-08T17:49:00Z">
            <w:rPr>
              <w:rFonts w:ascii="Calibri" w:hAnsi="Calibri" w:cs="Calibri"/>
              <w:b/>
            </w:rPr>
          </w:rPrChange>
        </w:rPr>
      </w:pPr>
    </w:p>
    <w:p w:rsidR="001C6BC2" w:rsidRPr="00C913AC" w:rsidDel="00C913AC" w:rsidRDefault="001C6BC2" w:rsidP="001C6BC2">
      <w:pPr>
        <w:jc w:val="center"/>
        <w:rPr>
          <w:del w:id="29" w:author="Draško Anđelković" w:date="2020-04-08T17:51:00Z"/>
          <w:rFonts w:cstheme="minorHAnsi"/>
          <w:b/>
          <w:color w:val="262626" w:themeColor="text1" w:themeTint="D9"/>
          <w:sz w:val="24"/>
          <w:szCs w:val="24"/>
          <w:rPrChange w:id="30" w:author="Draško Anđelković" w:date="2020-04-08T17:49:00Z">
            <w:rPr>
              <w:del w:id="31" w:author="Draško Anđelković" w:date="2020-04-08T17:51:00Z"/>
              <w:rFonts w:ascii="Calibri" w:hAnsi="Calibri" w:cs="Calibri"/>
              <w:b/>
            </w:rPr>
          </w:rPrChange>
        </w:rPr>
      </w:pPr>
    </w:p>
    <w:p w:rsidR="001C6BC2" w:rsidRPr="00C913AC" w:rsidRDefault="001C6BC2" w:rsidP="001C6BC2">
      <w:pPr>
        <w:rPr>
          <w:rFonts w:cstheme="minorHAnsi"/>
          <w:b/>
          <w:color w:val="262626" w:themeColor="text1" w:themeTint="D9"/>
          <w:sz w:val="24"/>
          <w:szCs w:val="24"/>
          <w:rPrChange w:id="32" w:author="Draško Anđelković" w:date="2020-04-08T17:49:00Z">
            <w:rPr>
              <w:rFonts w:ascii="Calibri" w:hAnsi="Calibri" w:cs="Calibri"/>
              <w:b/>
            </w:rPr>
          </w:rPrChange>
        </w:rPr>
      </w:pPr>
    </w:p>
    <w:p w:rsidR="001C6BC2" w:rsidRPr="00C913AC" w:rsidRDefault="001C6BC2" w:rsidP="001C6BC2">
      <w:pPr>
        <w:rPr>
          <w:rFonts w:cstheme="minorHAnsi"/>
          <w:b/>
          <w:color w:val="262626" w:themeColor="text1" w:themeTint="D9"/>
          <w:sz w:val="24"/>
          <w:szCs w:val="24"/>
          <w:rPrChange w:id="33" w:author="Draško Anđelković" w:date="2020-04-08T17:49:00Z">
            <w:rPr>
              <w:rFonts w:ascii="Calibri" w:hAnsi="Calibri" w:cs="Calibri"/>
              <w:b/>
            </w:rPr>
          </w:rPrChange>
        </w:rPr>
      </w:pPr>
    </w:p>
    <w:p w:rsidR="001C6BC2" w:rsidRPr="00C913AC" w:rsidRDefault="001C6BC2" w:rsidP="001C6BC2">
      <w:pPr>
        <w:rPr>
          <w:rFonts w:cstheme="minorHAnsi"/>
          <w:b/>
          <w:color w:val="262626" w:themeColor="text1" w:themeTint="D9"/>
          <w:sz w:val="24"/>
          <w:szCs w:val="24"/>
          <w:rPrChange w:id="34" w:author="Draško Anđelković" w:date="2020-04-08T17:49:00Z">
            <w:rPr>
              <w:rFonts w:ascii="Calibri" w:hAnsi="Calibri" w:cs="Calibri"/>
              <w:b/>
            </w:rPr>
          </w:rPrChange>
        </w:rPr>
      </w:pPr>
    </w:p>
    <w:p w:rsidR="001C6BC2" w:rsidRPr="00C913AC" w:rsidRDefault="001C6BC2" w:rsidP="001C6BC2">
      <w:pPr>
        <w:rPr>
          <w:rFonts w:cstheme="minorHAnsi"/>
          <w:b/>
          <w:color w:val="262626" w:themeColor="text1" w:themeTint="D9"/>
          <w:sz w:val="24"/>
          <w:szCs w:val="24"/>
          <w:rPrChange w:id="35" w:author="Draško Anđelković" w:date="2020-04-08T17:49:00Z">
            <w:rPr>
              <w:rFonts w:ascii="Calibri" w:hAnsi="Calibri" w:cs="Calibri"/>
              <w:b/>
            </w:rPr>
          </w:rPrChange>
        </w:rPr>
      </w:pPr>
    </w:p>
    <w:p w:rsidR="001C6BC2" w:rsidRPr="00C913AC" w:rsidRDefault="001C6BC2" w:rsidP="001C6BC2">
      <w:pPr>
        <w:rPr>
          <w:rFonts w:cstheme="minorHAnsi"/>
          <w:b/>
          <w:color w:val="262626" w:themeColor="text1" w:themeTint="D9"/>
          <w:sz w:val="24"/>
          <w:szCs w:val="24"/>
          <w:rPrChange w:id="36" w:author="Draško Anđelković" w:date="2020-04-08T17:49:00Z">
            <w:rPr>
              <w:rFonts w:ascii="Calibri" w:hAnsi="Calibri" w:cs="Calibri"/>
              <w:b/>
            </w:rPr>
          </w:rPrChange>
        </w:rPr>
      </w:pPr>
    </w:p>
    <w:p w:rsidR="001C6BC2" w:rsidRPr="00C913AC" w:rsidRDefault="001C6BC2" w:rsidP="001C6BC2">
      <w:pPr>
        <w:rPr>
          <w:rFonts w:cstheme="minorHAnsi"/>
          <w:b/>
          <w:color w:val="262626" w:themeColor="text1" w:themeTint="D9"/>
          <w:sz w:val="24"/>
          <w:szCs w:val="24"/>
          <w:rPrChange w:id="37" w:author="Draško Anđelković" w:date="2020-04-08T17:49:00Z">
            <w:rPr>
              <w:rFonts w:ascii="Calibri" w:hAnsi="Calibri" w:cs="Calibri"/>
              <w:b/>
            </w:rPr>
          </w:rPrChange>
        </w:rPr>
      </w:pPr>
    </w:p>
    <w:p w:rsidR="00256B94" w:rsidRPr="00C913AC" w:rsidRDefault="00256B94" w:rsidP="001C6BC2">
      <w:pPr>
        <w:rPr>
          <w:ins w:id="38" w:author="Draško Anđelković" w:date="2020-04-08T16:38:00Z"/>
          <w:rFonts w:cstheme="minorHAnsi"/>
          <w:b/>
          <w:color w:val="262626" w:themeColor="text1" w:themeTint="D9"/>
          <w:sz w:val="24"/>
          <w:szCs w:val="24"/>
          <w:rPrChange w:id="39" w:author="Draško Anđelković" w:date="2020-04-08T17:49:00Z">
            <w:rPr>
              <w:ins w:id="40" w:author="Draško Anđelković" w:date="2020-04-08T16:38:00Z"/>
              <w:rFonts w:cstheme="minorHAnsi"/>
              <w:b/>
              <w:color w:val="404040" w:themeColor="text1" w:themeTint="BF"/>
            </w:rPr>
          </w:rPrChange>
        </w:rPr>
      </w:pPr>
    </w:p>
    <w:p w:rsidR="00256B94" w:rsidRPr="00C913AC" w:rsidRDefault="00256B94" w:rsidP="001C6BC2">
      <w:pPr>
        <w:rPr>
          <w:ins w:id="41" w:author="Draško Anđelković" w:date="2020-04-08T16:38:00Z"/>
          <w:rFonts w:cstheme="minorHAnsi"/>
          <w:b/>
          <w:color w:val="262626" w:themeColor="text1" w:themeTint="D9"/>
          <w:sz w:val="24"/>
          <w:szCs w:val="24"/>
          <w:rPrChange w:id="42" w:author="Draško Anđelković" w:date="2020-04-08T17:49:00Z">
            <w:rPr>
              <w:ins w:id="43" w:author="Draško Anđelković" w:date="2020-04-08T16:38:00Z"/>
              <w:rFonts w:cstheme="minorHAnsi"/>
              <w:b/>
              <w:color w:val="404040" w:themeColor="text1" w:themeTint="BF"/>
            </w:rPr>
          </w:rPrChange>
        </w:rPr>
      </w:pPr>
    </w:p>
    <w:p w:rsidR="001C6BC2" w:rsidDel="00C913AC" w:rsidRDefault="00C913AC">
      <w:pPr>
        <w:rPr>
          <w:del w:id="44" w:author="Draško Anđelković" w:date="2020-04-08T17:49:00Z"/>
          <w:rFonts w:cstheme="minorHAnsi"/>
          <w:b/>
          <w:color w:val="262626" w:themeColor="text1" w:themeTint="D9"/>
          <w:sz w:val="24"/>
          <w:szCs w:val="24"/>
        </w:rPr>
      </w:pPr>
      <w:ins w:id="45" w:author="Draško Anđelković" w:date="2020-04-08T17:48:00Z">
        <w:r w:rsidRPr="00C913AC">
          <w:rPr>
            <w:rFonts w:cstheme="minorHAnsi"/>
            <w:b/>
            <w:color w:val="262626" w:themeColor="text1" w:themeTint="D9"/>
            <w:sz w:val="24"/>
            <w:szCs w:val="24"/>
            <w:rPrChange w:id="46" w:author="Draško Anđelković" w:date="2020-04-08T17:49:00Z">
              <w:rPr>
                <w:rFonts w:asciiTheme="majorHAnsi" w:hAnsiTheme="majorHAnsi" w:cstheme="majorHAnsi"/>
                <w:b/>
                <w:color w:val="262626" w:themeColor="text1" w:themeTint="D9"/>
              </w:rPr>
            </w:rPrChange>
          </w:rPr>
          <w:t xml:space="preserve">Pripremio </w:t>
        </w:r>
      </w:ins>
      <w:r w:rsidR="001C6BC2" w:rsidRPr="00C913AC">
        <w:rPr>
          <w:rFonts w:cstheme="minorHAnsi"/>
          <w:b/>
          <w:color w:val="262626" w:themeColor="text1" w:themeTint="D9"/>
          <w:sz w:val="24"/>
          <w:szCs w:val="24"/>
          <w:rPrChange w:id="47" w:author="Draško Anđelković" w:date="2020-04-08T17:49:00Z">
            <w:rPr>
              <w:rFonts w:ascii="Calibri" w:hAnsi="Calibri" w:cs="Calibri"/>
              <w:b/>
            </w:rPr>
          </w:rPrChange>
        </w:rPr>
        <w:t>Student:</w:t>
      </w:r>
    </w:p>
    <w:p w:rsidR="00C913AC" w:rsidRPr="00C913AC" w:rsidRDefault="00C913AC" w:rsidP="001C6BC2">
      <w:pPr>
        <w:rPr>
          <w:ins w:id="48" w:author="Draško Anđelković" w:date="2020-04-08T17:49:00Z"/>
          <w:rFonts w:cstheme="minorHAnsi"/>
          <w:b/>
          <w:color w:val="262626" w:themeColor="text1" w:themeTint="D9"/>
          <w:sz w:val="24"/>
          <w:szCs w:val="24"/>
          <w:rPrChange w:id="49" w:author="Draško Anđelković" w:date="2020-04-08T17:49:00Z">
            <w:rPr>
              <w:ins w:id="50" w:author="Draško Anđelković" w:date="2020-04-08T17:49:00Z"/>
              <w:rFonts w:ascii="Calibri" w:hAnsi="Calibri" w:cs="Calibri"/>
              <w:b/>
            </w:rPr>
          </w:rPrChange>
        </w:rPr>
      </w:pPr>
    </w:p>
    <w:p w:rsidR="001C6BC2" w:rsidRPr="00C913AC" w:rsidDel="00C913AC" w:rsidRDefault="001C6BC2" w:rsidP="001C6BC2">
      <w:pPr>
        <w:rPr>
          <w:del w:id="51" w:author="Draško Anđelković" w:date="2020-04-08T17:49:00Z"/>
          <w:rFonts w:cstheme="minorHAnsi"/>
          <w:b/>
          <w:color w:val="262626" w:themeColor="text1" w:themeTint="D9"/>
          <w:sz w:val="24"/>
          <w:szCs w:val="24"/>
          <w:rPrChange w:id="52" w:author="Draško Anđelković" w:date="2020-04-08T17:49:00Z">
            <w:rPr>
              <w:del w:id="53" w:author="Draško Anđelković" w:date="2020-04-08T17:49:00Z"/>
              <w:rFonts w:ascii="Calibri" w:hAnsi="Calibri" w:cs="Calibri"/>
              <w:b/>
            </w:rPr>
          </w:rPrChange>
        </w:rPr>
      </w:pPr>
      <w:r w:rsidRPr="00C913AC">
        <w:rPr>
          <w:rFonts w:cstheme="minorHAnsi"/>
          <w:b/>
          <w:color w:val="262626" w:themeColor="text1" w:themeTint="D9"/>
          <w:sz w:val="24"/>
          <w:szCs w:val="24"/>
          <w:rPrChange w:id="54" w:author="Draško Anđelković" w:date="2020-04-08T17:49:00Z">
            <w:rPr>
              <w:rFonts w:ascii="Calibri" w:hAnsi="Calibri" w:cs="Calibri"/>
              <w:b/>
            </w:rPr>
          </w:rPrChange>
        </w:rPr>
        <w:t>An</w:t>
      </w:r>
      <w:ins w:id="55" w:author="Draško Anđelković" w:date="2020-04-07T12:48:00Z">
        <w:r w:rsidR="00115233" w:rsidRPr="00C913AC">
          <w:rPr>
            <w:rFonts w:cstheme="minorHAnsi"/>
            <w:b/>
            <w:color w:val="262626" w:themeColor="text1" w:themeTint="D9"/>
            <w:sz w:val="24"/>
            <w:szCs w:val="24"/>
            <w:rPrChange w:id="56" w:author="Draško Anđelković" w:date="2020-04-08T17:49:00Z">
              <w:rPr>
                <w:rFonts w:ascii="Calibri" w:hAnsi="Calibri" w:cs="Calibri"/>
                <w:b/>
              </w:rPr>
            </w:rPrChange>
          </w:rPr>
          <w:t>đ</w:t>
        </w:r>
      </w:ins>
      <w:del w:id="57" w:author="Draško Anđelković" w:date="2020-04-07T12:48:00Z">
        <w:r w:rsidRPr="00C913AC" w:rsidDel="00115233">
          <w:rPr>
            <w:rFonts w:cstheme="minorHAnsi"/>
            <w:b/>
            <w:color w:val="262626" w:themeColor="text1" w:themeTint="D9"/>
            <w:sz w:val="24"/>
            <w:szCs w:val="24"/>
            <w:rPrChange w:id="58" w:author="Draško Anđelković" w:date="2020-04-08T17:49:00Z">
              <w:rPr>
                <w:rFonts w:ascii="Calibri" w:hAnsi="Calibri" w:cs="Calibri"/>
                <w:b/>
              </w:rPr>
            </w:rPrChange>
          </w:rPr>
          <w:delText>dj</w:delText>
        </w:r>
      </w:del>
      <w:r w:rsidRPr="00C913AC">
        <w:rPr>
          <w:rFonts w:cstheme="minorHAnsi"/>
          <w:b/>
          <w:color w:val="262626" w:themeColor="text1" w:themeTint="D9"/>
          <w:sz w:val="24"/>
          <w:szCs w:val="24"/>
          <w:rPrChange w:id="59" w:author="Draško Anđelković" w:date="2020-04-08T17:49:00Z">
            <w:rPr>
              <w:rFonts w:ascii="Calibri" w:hAnsi="Calibri" w:cs="Calibri"/>
              <w:b/>
            </w:rPr>
          </w:rPrChange>
        </w:rPr>
        <w:t>elkovi</w:t>
      </w:r>
      <w:ins w:id="60" w:author="Draško Anđelković" w:date="2020-04-07T12:48:00Z">
        <w:r w:rsidR="00115233" w:rsidRPr="00C913AC">
          <w:rPr>
            <w:rFonts w:cstheme="minorHAnsi"/>
            <w:b/>
            <w:color w:val="262626" w:themeColor="text1" w:themeTint="D9"/>
            <w:sz w:val="24"/>
            <w:szCs w:val="24"/>
            <w:rPrChange w:id="61" w:author="Draško Anđelković" w:date="2020-04-08T17:49:00Z">
              <w:rPr>
                <w:rFonts w:ascii="Calibri" w:hAnsi="Calibri" w:cs="Calibri"/>
                <w:b/>
              </w:rPr>
            </w:rPrChange>
          </w:rPr>
          <w:t>ć</w:t>
        </w:r>
      </w:ins>
      <w:del w:id="62" w:author="Draško Anđelković" w:date="2020-04-07T12:48:00Z">
        <w:r w:rsidRPr="00C913AC" w:rsidDel="00115233">
          <w:rPr>
            <w:rFonts w:cstheme="minorHAnsi"/>
            <w:b/>
            <w:color w:val="262626" w:themeColor="text1" w:themeTint="D9"/>
            <w:sz w:val="24"/>
            <w:szCs w:val="24"/>
            <w:rPrChange w:id="63" w:author="Draško Anđelković" w:date="2020-04-08T17:49:00Z">
              <w:rPr>
                <w:rFonts w:ascii="Calibri" w:hAnsi="Calibri" w:cs="Calibri"/>
                <w:b/>
              </w:rPr>
            </w:rPrChange>
          </w:rPr>
          <w:delText>c</w:delText>
        </w:r>
      </w:del>
      <w:r w:rsidRPr="00C913AC">
        <w:rPr>
          <w:rFonts w:cstheme="minorHAnsi"/>
          <w:b/>
          <w:color w:val="262626" w:themeColor="text1" w:themeTint="D9"/>
          <w:sz w:val="24"/>
          <w:szCs w:val="24"/>
          <w:rPrChange w:id="64" w:author="Draško Anđelković" w:date="2020-04-08T17:49:00Z">
            <w:rPr>
              <w:rFonts w:ascii="Calibri" w:hAnsi="Calibri" w:cs="Calibri"/>
              <w:b/>
            </w:rPr>
          </w:rPrChange>
        </w:rPr>
        <w:t xml:space="preserve"> Dra</w:t>
      </w:r>
      <w:ins w:id="65" w:author="Draško Anđelković" w:date="2020-04-07T12:48:00Z">
        <w:r w:rsidR="00115233" w:rsidRPr="00C913AC">
          <w:rPr>
            <w:rFonts w:cstheme="minorHAnsi"/>
            <w:b/>
            <w:color w:val="262626" w:themeColor="text1" w:themeTint="D9"/>
            <w:sz w:val="24"/>
            <w:szCs w:val="24"/>
            <w:rPrChange w:id="66" w:author="Draško Anđelković" w:date="2020-04-08T17:49:00Z">
              <w:rPr>
                <w:rFonts w:ascii="Calibri" w:hAnsi="Calibri" w:cs="Calibri"/>
                <w:b/>
              </w:rPr>
            </w:rPrChange>
          </w:rPr>
          <w:t>š</w:t>
        </w:r>
      </w:ins>
      <w:del w:id="67" w:author="Draško Anđelković" w:date="2020-04-07T12:48:00Z">
        <w:r w:rsidRPr="00C913AC" w:rsidDel="00115233">
          <w:rPr>
            <w:rFonts w:cstheme="minorHAnsi"/>
            <w:b/>
            <w:color w:val="262626" w:themeColor="text1" w:themeTint="D9"/>
            <w:sz w:val="24"/>
            <w:szCs w:val="24"/>
            <w:rPrChange w:id="68" w:author="Draško Anđelković" w:date="2020-04-08T17:49:00Z">
              <w:rPr>
                <w:rFonts w:ascii="Calibri" w:hAnsi="Calibri" w:cs="Calibri"/>
                <w:b/>
              </w:rPr>
            </w:rPrChange>
          </w:rPr>
          <w:delText>s</w:delText>
        </w:r>
      </w:del>
      <w:r w:rsidRPr="00C913AC">
        <w:rPr>
          <w:rFonts w:cstheme="minorHAnsi"/>
          <w:b/>
          <w:color w:val="262626" w:themeColor="text1" w:themeTint="D9"/>
          <w:sz w:val="24"/>
          <w:szCs w:val="24"/>
          <w:rPrChange w:id="69" w:author="Draško Anđelković" w:date="2020-04-08T17:49:00Z">
            <w:rPr>
              <w:rFonts w:ascii="Calibri" w:hAnsi="Calibri" w:cs="Calibri"/>
              <w:b/>
            </w:rPr>
          </w:rPrChange>
        </w:rPr>
        <w:t>ko</w:t>
      </w:r>
      <w:ins w:id="70" w:author="Draško Anđelković" w:date="2020-04-08T17:49:00Z">
        <w:r w:rsidR="00C913AC">
          <w:rPr>
            <w:rFonts w:cstheme="minorHAnsi"/>
            <w:b/>
            <w:color w:val="262626" w:themeColor="text1" w:themeTint="D9"/>
            <w:sz w:val="24"/>
            <w:szCs w:val="24"/>
          </w:rPr>
          <w:br/>
        </w:r>
      </w:ins>
    </w:p>
    <w:p w:rsidR="00EA7694" w:rsidRPr="00C913AC" w:rsidRDefault="001C6BC2">
      <w:pPr>
        <w:rPr>
          <w:ins w:id="71" w:author="Draško Anđelković" w:date="2020-04-08T17:44:00Z"/>
          <w:rFonts w:cstheme="minorHAnsi"/>
          <w:b/>
          <w:color w:val="262626" w:themeColor="text1" w:themeTint="D9"/>
          <w:sz w:val="24"/>
          <w:szCs w:val="24"/>
          <w:rPrChange w:id="72" w:author="Draško Anđelković" w:date="2020-04-08T17:49:00Z">
            <w:rPr>
              <w:ins w:id="73" w:author="Draško Anđelković" w:date="2020-04-08T17:44:00Z"/>
              <w:rFonts w:cstheme="minorHAnsi"/>
              <w:b/>
              <w:color w:val="404040" w:themeColor="text1" w:themeTint="BF"/>
            </w:rPr>
          </w:rPrChange>
        </w:rPr>
      </w:pPr>
      <w:r w:rsidRPr="00C913AC">
        <w:rPr>
          <w:rFonts w:cstheme="minorHAnsi"/>
          <w:b/>
          <w:color w:val="262626" w:themeColor="text1" w:themeTint="D9"/>
          <w:sz w:val="24"/>
          <w:szCs w:val="24"/>
          <w:rPrChange w:id="74" w:author="Draško Anđelković" w:date="2020-04-08T17:49:00Z">
            <w:rPr>
              <w:rFonts w:ascii="Calibri" w:hAnsi="Calibri" w:cs="Calibri"/>
              <w:b/>
            </w:rPr>
          </w:rPrChange>
        </w:rPr>
        <w:t>2017203105</w:t>
      </w:r>
    </w:p>
    <w:p w:rsidR="00C913AC" w:rsidRPr="00C913AC" w:rsidDel="00C913AC" w:rsidRDefault="00EA7694" w:rsidP="00C913AC">
      <w:pPr>
        <w:rPr>
          <w:del w:id="75" w:author="Draško Anđelković" w:date="2020-04-08T17:48:00Z"/>
          <w:rFonts w:cstheme="minorHAnsi"/>
          <w:b/>
          <w:color w:val="262626" w:themeColor="text1" w:themeTint="D9"/>
          <w:sz w:val="24"/>
          <w:szCs w:val="24"/>
        </w:rPr>
      </w:pPr>
      <w:ins w:id="76" w:author="Draško Anđelković" w:date="2020-04-08T17:44:00Z">
        <w:r w:rsidRPr="00C913AC">
          <w:rPr>
            <w:rFonts w:cstheme="minorHAnsi"/>
            <w:b/>
            <w:color w:val="262626" w:themeColor="text1" w:themeTint="D9"/>
            <w:sz w:val="24"/>
            <w:szCs w:val="24"/>
            <w:rPrChange w:id="77" w:author="Draško Anđelković" w:date="2020-04-08T17:49:00Z">
              <w:rPr>
                <w:rFonts w:cstheme="minorHAnsi"/>
                <w:b/>
                <w:color w:val="404040" w:themeColor="text1" w:themeTint="BF"/>
              </w:rPr>
            </w:rPrChange>
          </w:rPr>
          <w:br w:type="page"/>
        </w:r>
      </w:ins>
    </w:p>
    <w:sdt>
      <w:sdtPr>
        <w:rPr>
          <w:rFonts w:asciiTheme="minorHAnsi" w:eastAsiaTheme="minorHAnsi" w:hAnsiTheme="minorHAnsi" w:cstheme="minorBidi"/>
          <w:color w:val="auto"/>
          <w:sz w:val="22"/>
          <w:szCs w:val="22"/>
        </w:rPr>
        <w:id w:val="-1247718577"/>
        <w:docPartObj>
          <w:docPartGallery w:val="Table of Contents"/>
          <w:docPartUnique/>
        </w:docPartObj>
      </w:sdtPr>
      <w:sdtEndPr>
        <w:rPr>
          <w:b/>
          <w:bCs/>
          <w:noProof/>
        </w:rPr>
      </w:sdtEndPr>
      <w:sdtContent>
        <w:p w:rsidR="00C913AC" w:rsidRPr="00FD1332" w:rsidRDefault="00387043">
          <w:pPr>
            <w:pStyle w:val="TOCHeading"/>
            <w:rPr>
              <w:rFonts w:asciiTheme="minorHAnsi" w:hAnsiTheme="minorHAnsi" w:cstheme="minorHAnsi"/>
              <w:b/>
              <w:color w:val="595959" w:themeColor="text1" w:themeTint="A6"/>
              <w:sz w:val="28"/>
              <w:szCs w:val="28"/>
              <w:rPrChange w:id="78" w:author="Draško Anđelković" w:date="2020-04-08T18:04:00Z">
                <w:rPr/>
              </w:rPrChange>
            </w:rPr>
          </w:pPr>
          <w:r w:rsidRPr="00FD1332">
            <w:rPr>
              <w:rFonts w:asciiTheme="minorHAnsi" w:hAnsiTheme="minorHAnsi" w:cstheme="minorHAnsi"/>
              <w:b/>
              <w:color w:val="595959" w:themeColor="text1" w:themeTint="A6"/>
              <w:sz w:val="28"/>
              <w:szCs w:val="28"/>
              <w:rPrChange w:id="79" w:author="Draško Anđelković" w:date="2020-04-08T18:04:00Z">
                <w:rPr/>
              </w:rPrChange>
            </w:rPr>
            <w:t>Tabela sadržaja:</w:t>
          </w:r>
        </w:p>
        <w:p w:rsidR="00387043" w:rsidRPr="00FD1332" w:rsidRDefault="00387043">
          <w:pPr>
            <w:rPr>
              <w:rFonts w:cstheme="minorHAnsi"/>
              <w:color w:val="595959" w:themeColor="text1" w:themeTint="A6"/>
              <w:rPrChange w:id="80" w:author="Draško Anđelković" w:date="2020-04-08T18:04:00Z">
                <w:rPr/>
              </w:rPrChange>
            </w:rPr>
            <w:pPrChange w:id="81" w:author="Draško Anđelković" w:date="2020-04-08T17:56:00Z">
              <w:pPr>
                <w:pStyle w:val="TOCHeading"/>
              </w:pPr>
            </w:pPrChange>
          </w:pPr>
        </w:p>
        <w:p w:rsidR="00FD1332" w:rsidRPr="00FD1332" w:rsidRDefault="00C913AC">
          <w:pPr>
            <w:pStyle w:val="TOC1"/>
            <w:tabs>
              <w:tab w:val="right" w:leader="dot" w:pos="9062"/>
            </w:tabs>
            <w:rPr>
              <w:ins w:id="82" w:author="Draško Anđelković" w:date="2020-04-08T18:04:00Z"/>
              <w:rFonts w:eastAsiaTheme="minorEastAsia"/>
              <w:b w:val="0"/>
              <w:bCs w:val="0"/>
              <w:caps w:val="0"/>
              <w:noProof/>
              <w:color w:val="595959" w:themeColor="text1" w:themeTint="A6"/>
              <w:sz w:val="22"/>
              <w:szCs w:val="22"/>
              <w:lang w:val="en-US"/>
              <w:rPrChange w:id="83" w:author="Draško Anđelković" w:date="2020-04-08T18:04:00Z">
                <w:rPr>
                  <w:ins w:id="84" w:author="Draško Anđelković" w:date="2020-04-08T18:04:00Z"/>
                  <w:rFonts w:eastAsiaTheme="minorEastAsia" w:cstheme="minorBidi"/>
                  <w:b w:val="0"/>
                  <w:bCs w:val="0"/>
                  <w:caps w:val="0"/>
                  <w:noProof/>
                  <w:sz w:val="22"/>
                  <w:szCs w:val="22"/>
                  <w:lang w:val="en-US"/>
                </w:rPr>
              </w:rPrChange>
            </w:rPr>
          </w:pPr>
          <w:r w:rsidRPr="00FD1332">
            <w:rPr>
              <w:color w:val="595959" w:themeColor="text1" w:themeTint="A6"/>
              <w:sz w:val="22"/>
              <w:szCs w:val="22"/>
              <w:rPrChange w:id="85" w:author="Draško Anđelković" w:date="2020-04-08T18:04:00Z">
                <w:rPr/>
              </w:rPrChange>
            </w:rPr>
            <w:fldChar w:fldCharType="begin"/>
          </w:r>
          <w:r w:rsidRPr="00FD1332">
            <w:rPr>
              <w:color w:val="595959" w:themeColor="text1" w:themeTint="A6"/>
              <w:sz w:val="22"/>
              <w:szCs w:val="22"/>
              <w:rPrChange w:id="86" w:author="Draško Anđelković" w:date="2020-04-08T18:04:00Z">
                <w:rPr/>
              </w:rPrChange>
            </w:rPr>
            <w:instrText xml:space="preserve"> TOC \o "1-3" \h \z \u </w:instrText>
          </w:r>
          <w:r w:rsidRPr="00FD1332">
            <w:rPr>
              <w:color w:val="595959" w:themeColor="text1" w:themeTint="A6"/>
              <w:sz w:val="22"/>
              <w:szCs w:val="22"/>
              <w:rPrChange w:id="87" w:author="Draško Anđelković" w:date="2020-04-08T18:04:00Z">
                <w:rPr>
                  <w:rFonts w:cstheme="minorBidi"/>
                  <w:caps w:val="0"/>
                  <w:noProof/>
                  <w:sz w:val="22"/>
                  <w:szCs w:val="22"/>
                </w:rPr>
              </w:rPrChange>
            </w:rPr>
            <w:fldChar w:fldCharType="separate"/>
          </w:r>
          <w:ins w:id="88" w:author="Draško Anđelković" w:date="2020-04-08T18:04:00Z">
            <w:r w:rsidR="00FD1332" w:rsidRPr="00FD1332">
              <w:rPr>
                <w:rStyle w:val="Hyperlink"/>
                <w:noProof/>
                <w:color w:val="595959" w:themeColor="text1" w:themeTint="A6"/>
                <w:rPrChange w:id="89" w:author="Draško Anđelković" w:date="2020-04-08T18:04:00Z">
                  <w:rPr>
                    <w:rStyle w:val="Hyperlink"/>
                    <w:noProof/>
                  </w:rPr>
                </w:rPrChange>
              </w:rPr>
              <w:fldChar w:fldCharType="begin"/>
            </w:r>
            <w:r w:rsidR="00FD1332" w:rsidRPr="00FD1332">
              <w:rPr>
                <w:rStyle w:val="Hyperlink"/>
                <w:noProof/>
                <w:color w:val="595959" w:themeColor="text1" w:themeTint="A6"/>
                <w:rPrChange w:id="90" w:author="Draško Anđelković" w:date="2020-04-08T18:04:00Z">
                  <w:rPr>
                    <w:rStyle w:val="Hyperlink"/>
                    <w:noProof/>
                  </w:rPr>
                </w:rPrChange>
              </w:rPr>
              <w:instrText xml:space="preserve"> </w:instrText>
            </w:r>
            <w:r w:rsidR="00FD1332" w:rsidRPr="00FD1332">
              <w:rPr>
                <w:noProof/>
                <w:color w:val="595959" w:themeColor="text1" w:themeTint="A6"/>
                <w:rPrChange w:id="91" w:author="Draško Anđelković" w:date="2020-04-08T18:04:00Z">
                  <w:rPr>
                    <w:noProof/>
                  </w:rPr>
                </w:rPrChange>
              </w:rPr>
              <w:instrText>HYPERLINK \l "_Toc37261456"</w:instrText>
            </w:r>
            <w:r w:rsidR="00FD1332" w:rsidRPr="00FD1332">
              <w:rPr>
                <w:rStyle w:val="Hyperlink"/>
                <w:noProof/>
                <w:color w:val="595959" w:themeColor="text1" w:themeTint="A6"/>
                <w:rPrChange w:id="92" w:author="Draško Anđelković" w:date="2020-04-08T18:04:00Z">
                  <w:rPr>
                    <w:rStyle w:val="Hyperlink"/>
                    <w:noProof/>
                  </w:rPr>
                </w:rPrChange>
              </w:rPr>
              <w:instrText xml:space="preserve"> </w:instrText>
            </w:r>
            <w:r w:rsidR="00FD1332" w:rsidRPr="00FD1332">
              <w:rPr>
                <w:rStyle w:val="Hyperlink"/>
                <w:noProof/>
                <w:color w:val="595959" w:themeColor="text1" w:themeTint="A6"/>
                <w:rPrChange w:id="93" w:author="Draško Anđelković" w:date="2020-04-08T18:04:00Z">
                  <w:rPr>
                    <w:rStyle w:val="Hyperlink"/>
                    <w:noProof/>
                  </w:rPr>
                </w:rPrChange>
              </w:rPr>
              <w:fldChar w:fldCharType="separate"/>
            </w:r>
            <w:r w:rsidR="00FD1332" w:rsidRPr="00FD1332">
              <w:rPr>
                <w:rStyle w:val="Hyperlink"/>
                <w:noProof/>
                <w:color w:val="595959" w:themeColor="text1" w:themeTint="A6"/>
                <w:rPrChange w:id="94" w:author="Draško Anđelković" w:date="2020-04-08T18:04:00Z">
                  <w:rPr>
                    <w:rStyle w:val="Hyperlink"/>
                    <w:noProof/>
                    <w:color w:val="0679EE" w:themeColor="hyperlink" w:themeTint="D9"/>
                  </w:rPr>
                </w:rPrChange>
              </w:rPr>
              <w:t>1. Uvod</w:t>
            </w:r>
            <w:r w:rsidR="00FD1332" w:rsidRPr="00FD1332">
              <w:rPr>
                <w:noProof/>
                <w:webHidden/>
                <w:color w:val="595959" w:themeColor="text1" w:themeTint="A6"/>
                <w:rPrChange w:id="95" w:author="Draško Anđelković" w:date="2020-04-08T18:04:00Z">
                  <w:rPr>
                    <w:noProof/>
                    <w:webHidden/>
                  </w:rPr>
                </w:rPrChange>
              </w:rPr>
              <w:tab/>
            </w:r>
            <w:r w:rsidR="00FD1332" w:rsidRPr="00FD1332">
              <w:rPr>
                <w:noProof/>
                <w:webHidden/>
                <w:color w:val="595959" w:themeColor="text1" w:themeTint="A6"/>
                <w:rPrChange w:id="96" w:author="Draško Anđelković" w:date="2020-04-08T18:04:00Z">
                  <w:rPr>
                    <w:noProof/>
                    <w:webHidden/>
                  </w:rPr>
                </w:rPrChange>
              </w:rPr>
              <w:fldChar w:fldCharType="begin"/>
            </w:r>
            <w:r w:rsidR="00FD1332" w:rsidRPr="00FD1332">
              <w:rPr>
                <w:noProof/>
                <w:webHidden/>
                <w:color w:val="595959" w:themeColor="text1" w:themeTint="A6"/>
                <w:rPrChange w:id="97" w:author="Draško Anđelković" w:date="2020-04-08T18:04:00Z">
                  <w:rPr>
                    <w:noProof/>
                    <w:webHidden/>
                  </w:rPr>
                </w:rPrChange>
              </w:rPr>
              <w:instrText xml:space="preserve"> PAGEREF _Toc37261456 \h </w:instrText>
            </w:r>
          </w:ins>
          <w:r w:rsidR="00FD1332" w:rsidRPr="00FD1332">
            <w:rPr>
              <w:noProof/>
              <w:webHidden/>
              <w:color w:val="595959" w:themeColor="text1" w:themeTint="A6"/>
              <w:rPrChange w:id="98" w:author="Draško Anđelković" w:date="2020-04-08T18:04:00Z">
                <w:rPr>
                  <w:noProof/>
                  <w:webHidden/>
                  <w:color w:val="595959" w:themeColor="text1" w:themeTint="A6"/>
                </w:rPr>
              </w:rPrChange>
            </w:rPr>
          </w:r>
          <w:r w:rsidR="00FD1332" w:rsidRPr="00FD1332">
            <w:rPr>
              <w:noProof/>
              <w:webHidden/>
              <w:color w:val="595959" w:themeColor="text1" w:themeTint="A6"/>
              <w:rPrChange w:id="99" w:author="Draško Anđelković" w:date="2020-04-08T18:04:00Z">
                <w:rPr>
                  <w:noProof/>
                  <w:webHidden/>
                </w:rPr>
              </w:rPrChange>
            </w:rPr>
            <w:fldChar w:fldCharType="separate"/>
          </w:r>
          <w:ins w:id="100" w:author="Draško Anđelković" w:date="2020-04-08T18:04:00Z">
            <w:r w:rsidR="00FD1332" w:rsidRPr="00FD1332">
              <w:rPr>
                <w:noProof/>
                <w:webHidden/>
                <w:color w:val="595959" w:themeColor="text1" w:themeTint="A6"/>
                <w:rPrChange w:id="101" w:author="Draško Anđelković" w:date="2020-04-08T18:04:00Z">
                  <w:rPr>
                    <w:noProof/>
                    <w:webHidden/>
                  </w:rPr>
                </w:rPrChange>
              </w:rPr>
              <w:t>3</w:t>
            </w:r>
            <w:r w:rsidR="00FD1332" w:rsidRPr="00FD1332">
              <w:rPr>
                <w:noProof/>
                <w:webHidden/>
                <w:color w:val="595959" w:themeColor="text1" w:themeTint="A6"/>
                <w:rPrChange w:id="102" w:author="Draško Anđelković" w:date="2020-04-08T18:04:00Z">
                  <w:rPr>
                    <w:noProof/>
                    <w:webHidden/>
                  </w:rPr>
                </w:rPrChange>
              </w:rPr>
              <w:fldChar w:fldCharType="end"/>
            </w:r>
            <w:r w:rsidR="00FD1332" w:rsidRPr="00FD1332">
              <w:rPr>
                <w:rStyle w:val="Hyperlink"/>
                <w:noProof/>
                <w:color w:val="595959" w:themeColor="text1" w:themeTint="A6"/>
                <w:rPrChange w:id="103"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104" w:author="Draško Anđelković" w:date="2020-04-08T18:04:00Z"/>
              <w:rFonts w:eastAsiaTheme="minorEastAsia"/>
              <w:b w:val="0"/>
              <w:bCs w:val="0"/>
              <w:caps w:val="0"/>
              <w:noProof/>
              <w:color w:val="595959" w:themeColor="text1" w:themeTint="A6"/>
              <w:sz w:val="22"/>
              <w:szCs w:val="22"/>
              <w:lang w:val="en-US"/>
              <w:rPrChange w:id="105" w:author="Draško Anđelković" w:date="2020-04-08T18:04:00Z">
                <w:rPr>
                  <w:ins w:id="106" w:author="Draško Anđelković" w:date="2020-04-08T18:04:00Z"/>
                  <w:rFonts w:eastAsiaTheme="minorEastAsia" w:cstheme="minorBidi"/>
                  <w:b w:val="0"/>
                  <w:bCs w:val="0"/>
                  <w:caps w:val="0"/>
                  <w:noProof/>
                  <w:sz w:val="22"/>
                  <w:szCs w:val="22"/>
                  <w:lang w:val="en-US"/>
                </w:rPr>
              </w:rPrChange>
            </w:rPr>
          </w:pPr>
          <w:ins w:id="107" w:author="Draško Anđelković" w:date="2020-04-08T18:04:00Z">
            <w:r w:rsidRPr="00FD1332">
              <w:rPr>
                <w:rStyle w:val="Hyperlink"/>
                <w:noProof/>
                <w:color w:val="595959" w:themeColor="text1" w:themeTint="A6"/>
                <w:rPrChange w:id="108" w:author="Draško Anđelković" w:date="2020-04-08T18:04:00Z">
                  <w:rPr>
                    <w:rStyle w:val="Hyperlink"/>
                    <w:noProof/>
                  </w:rPr>
                </w:rPrChange>
              </w:rPr>
              <w:fldChar w:fldCharType="begin"/>
            </w:r>
            <w:r w:rsidRPr="00FD1332">
              <w:rPr>
                <w:rStyle w:val="Hyperlink"/>
                <w:noProof/>
                <w:color w:val="595959" w:themeColor="text1" w:themeTint="A6"/>
                <w:rPrChange w:id="109" w:author="Draško Anđelković" w:date="2020-04-08T18:04:00Z">
                  <w:rPr>
                    <w:rStyle w:val="Hyperlink"/>
                    <w:noProof/>
                  </w:rPr>
                </w:rPrChange>
              </w:rPr>
              <w:instrText xml:space="preserve"> </w:instrText>
            </w:r>
            <w:r w:rsidRPr="00FD1332">
              <w:rPr>
                <w:noProof/>
                <w:color w:val="595959" w:themeColor="text1" w:themeTint="A6"/>
                <w:rPrChange w:id="110" w:author="Draško Anđelković" w:date="2020-04-08T18:04:00Z">
                  <w:rPr>
                    <w:noProof/>
                  </w:rPr>
                </w:rPrChange>
              </w:rPr>
              <w:instrText>HYPERLINK \l "_Toc37261457"</w:instrText>
            </w:r>
            <w:r w:rsidRPr="00FD1332">
              <w:rPr>
                <w:rStyle w:val="Hyperlink"/>
                <w:noProof/>
                <w:color w:val="595959" w:themeColor="text1" w:themeTint="A6"/>
                <w:rPrChange w:id="111" w:author="Draško Anđelković" w:date="2020-04-08T18:04:00Z">
                  <w:rPr>
                    <w:rStyle w:val="Hyperlink"/>
                    <w:noProof/>
                  </w:rPr>
                </w:rPrChange>
              </w:rPr>
              <w:instrText xml:space="preserve"> </w:instrText>
            </w:r>
            <w:r w:rsidRPr="00FD1332">
              <w:rPr>
                <w:rStyle w:val="Hyperlink"/>
                <w:noProof/>
                <w:color w:val="595959" w:themeColor="text1" w:themeTint="A6"/>
                <w:rPrChange w:id="112" w:author="Draško Anđelković" w:date="2020-04-08T18:04:00Z">
                  <w:rPr>
                    <w:rStyle w:val="Hyperlink"/>
                    <w:noProof/>
                  </w:rPr>
                </w:rPrChange>
              </w:rPr>
              <w:fldChar w:fldCharType="separate"/>
            </w:r>
            <w:r w:rsidRPr="00FD1332">
              <w:rPr>
                <w:rStyle w:val="Hyperlink"/>
                <w:noProof/>
                <w:color w:val="595959" w:themeColor="text1" w:themeTint="A6"/>
                <w:rPrChange w:id="113" w:author="Draško Anđelković" w:date="2020-04-08T18:04:00Z">
                  <w:rPr>
                    <w:rStyle w:val="Hyperlink"/>
                    <w:noProof/>
                    <w:color w:val="0679EE" w:themeColor="hyperlink" w:themeTint="D9"/>
                  </w:rPr>
                </w:rPrChange>
              </w:rPr>
              <w:t>1.1 Cilj razvoja projekta</w:t>
            </w:r>
            <w:r w:rsidRPr="00FD1332">
              <w:rPr>
                <w:noProof/>
                <w:webHidden/>
                <w:color w:val="595959" w:themeColor="text1" w:themeTint="A6"/>
                <w:rPrChange w:id="114" w:author="Draško Anđelković" w:date="2020-04-08T18:04:00Z">
                  <w:rPr>
                    <w:noProof/>
                    <w:webHidden/>
                  </w:rPr>
                </w:rPrChange>
              </w:rPr>
              <w:tab/>
            </w:r>
            <w:r w:rsidRPr="00FD1332">
              <w:rPr>
                <w:noProof/>
                <w:webHidden/>
                <w:color w:val="595959" w:themeColor="text1" w:themeTint="A6"/>
                <w:rPrChange w:id="115" w:author="Draško Anđelković" w:date="2020-04-08T18:04:00Z">
                  <w:rPr>
                    <w:noProof/>
                    <w:webHidden/>
                  </w:rPr>
                </w:rPrChange>
              </w:rPr>
              <w:fldChar w:fldCharType="begin"/>
            </w:r>
            <w:r w:rsidRPr="00FD1332">
              <w:rPr>
                <w:noProof/>
                <w:webHidden/>
                <w:color w:val="595959" w:themeColor="text1" w:themeTint="A6"/>
                <w:rPrChange w:id="116" w:author="Draško Anđelković" w:date="2020-04-08T18:04:00Z">
                  <w:rPr>
                    <w:noProof/>
                    <w:webHidden/>
                  </w:rPr>
                </w:rPrChange>
              </w:rPr>
              <w:instrText xml:space="preserve"> PAGEREF _Toc37261457 \h </w:instrText>
            </w:r>
          </w:ins>
          <w:r w:rsidRPr="00FD1332">
            <w:rPr>
              <w:noProof/>
              <w:webHidden/>
              <w:color w:val="595959" w:themeColor="text1" w:themeTint="A6"/>
              <w:rPrChange w:id="117" w:author="Draško Anđelković" w:date="2020-04-08T18:04:00Z">
                <w:rPr>
                  <w:noProof/>
                  <w:webHidden/>
                  <w:color w:val="595959" w:themeColor="text1" w:themeTint="A6"/>
                </w:rPr>
              </w:rPrChange>
            </w:rPr>
          </w:r>
          <w:r w:rsidRPr="00FD1332">
            <w:rPr>
              <w:noProof/>
              <w:webHidden/>
              <w:color w:val="595959" w:themeColor="text1" w:themeTint="A6"/>
              <w:rPrChange w:id="118" w:author="Draško Anđelković" w:date="2020-04-08T18:04:00Z">
                <w:rPr>
                  <w:noProof/>
                  <w:webHidden/>
                </w:rPr>
              </w:rPrChange>
            </w:rPr>
            <w:fldChar w:fldCharType="separate"/>
          </w:r>
          <w:ins w:id="119" w:author="Draško Anđelković" w:date="2020-04-08T18:04:00Z">
            <w:r w:rsidRPr="00FD1332">
              <w:rPr>
                <w:noProof/>
                <w:webHidden/>
                <w:color w:val="595959" w:themeColor="text1" w:themeTint="A6"/>
                <w:rPrChange w:id="120" w:author="Draško Anđelković" w:date="2020-04-08T18:04:00Z">
                  <w:rPr>
                    <w:noProof/>
                    <w:webHidden/>
                  </w:rPr>
                </w:rPrChange>
              </w:rPr>
              <w:t>3</w:t>
            </w:r>
            <w:r w:rsidRPr="00FD1332">
              <w:rPr>
                <w:noProof/>
                <w:webHidden/>
                <w:color w:val="595959" w:themeColor="text1" w:themeTint="A6"/>
                <w:rPrChange w:id="121" w:author="Draško Anđelković" w:date="2020-04-08T18:04:00Z">
                  <w:rPr>
                    <w:noProof/>
                    <w:webHidden/>
                  </w:rPr>
                </w:rPrChange>
              </w:rPr>
              <w:fldChar w:fldCharType="end"/>
            </w:r>
            <w:r w:rsidRPr="00FD1332">
              <w:rPr>
                <w:rStyle w:val="Hyperlink"/>
                <w:noProof/>
                <w:color w:val="595959" w:themeColor="text1" w:themeTint="A6"/>
                <w:rPrChange w:id="122"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123" w:author="Draško Anđelković" w:date="2020-04-08T18:04:00Z"/>
              <w:rFonts w:eastAsiaTheme="minorEastAsia"/>
              <w:b w:val="0"/>
              <w:bCs w:val="0"/>
              <w:caps w:val="0"/>
              <w:noProof/>
              <w:color w:val="595959" w:themeColor="text1" w:themeTint="A6"/>
              <w:sz w:val="22"/>
              <w:szCs w:val="22"/>
              <w:lang w:val="en-US"/>
              <w:rPrChange w:id="124" w:author="Draško Anđelković" w:date="2020-04-08T18:04:00Z">
                <w:rPr>
                  <w:ins w:id="125" w:author="Draško Anđelković" w:date="2020-04-08T18:04:00Z"/>
                  <w:rFonts w:eastAsiaTheme="minorEastAsia" w:cstheme="minorBidi"/>
                  <w:b w:val="0"/>
                  <w:bCs w:val="0"/>
                  <w:caps w:val="0"/>
                  <w:noProof/>
                  <w:sz w:val="22"/>
                  <w:szCs w:val="22"/>
                  <w:lang w:val="en-US"/>
                </w:rPr>
              </w:rPrChange>
            </w:rPr>
          </w:pPr>
          <w:ins w:id="126" w:author="Draško Anđelković" w:date="2020-04-08T18:04:00Z">
            <w:r w:rsidRPr="00FD1332">
              <w:rPr>
                <w:rStyle w:val="Hyperlink"/>
                <w:noProof/>
                <w:color w:val="595959" w:themeColor="text1" w:themeTint="A6"/>
                <w:rPrChange w:id="127" w:author="Draško Anđelković" w:date="2020-04-08T18:04:00Z">
                  <w:rPr>
                    <w:rStyle w:val="Hyperlink"/>
                    <w:noProof/>
                  </w:rPr>
                </w:rPrChange>
              </w:rPr>
              <w:fldChar w:fldCharType="begin"/>
            </w:r>
            <w:r w:rsidRPr="00FD1332">
              <w:rPr>
                <w:rStyle w:val="Hyperlink"/>
                <w:noProof/>
                <w:color w:val="595959" w:themeColor="text1" w:themeTint="A6"/>
                <w:rPrChange w:id="128" w:author="Draško Anđelković" w:date="2020-04-08T18:04:00Z">
                  <w:rPr>
                    <w:rStyle w:val="Hyperlink"/>
                    <w:noProof/>
                  </w:rPr>
                </w:rPrChange>
              </w:rPr>
              <w:instrText xml:space="preserve"> </w:instrText>
            </w:r>
            <w:r w:rsidRPr="00FD1332">
              <w:rPr>
                <w:noProof/>
                <w:color w:val="595959" w:themeColor="text1" w:themeTint="A6"/>
                <w:rPrChange w:id="129" w:author="Draško Anđelković" w:date="2020-04-08T18:04:00Z">
                  <w:rPr>
                    <w:noProof/>
                  </w:rPr>
                </w:rPrChange>
              </w:rPr>
              <w:instrText>HYPERLINK \l "_Toc37261458"</w:instrText>
            </w:r>
            <w:r w:rsidRPr="00FD1332">
              <w:rPr>
                <w:rStyle w:val="Hyperlink"/>
                <w:noProof/>
                <w:color w:val="595959" w:themeColor="text1" w:themeTint="A6"/>
                <w:rPrChange w:id="130" w:author="Draško Anđelković" w:date="2020-04-08T18:04:00Z">
                  <w:rPr>
                    <w:rStyle w:val="Hyperlink"/>
                    <w:noProof/>
                  </w:rPr>
                </w:rPrChange>
              </w:rPr>
              <w:instrText xml:space="preserve"> </w:instrText>
            </w:r>
            <w:r w:rsidRPr="00FD1332">
              <w:rPr>
                <w:rStyle w:val="Hyperlink"/>
                <w:noProof/>
                <w:color w:val="595959" w:themeColor="text1" w:themeTint="A6"/>
                <w:rPrChange w:id="131" w:author="Draško Anđelković" w:date="2020-04-08T18:04:00Z">
                  <w:rPr>
                    <w:rStyle w:val="Hyperlink"/>
                    <w:noProof/>
                  </w:rPr>
                </w:rPrChange>
              </w:rPr>
              <w:fldChar w:fldCharType="separate"/>
            </w:r>
            <w:r w:rsidRPr="00FD1332">
              <w:rPr>
                <w:rStyle w:val="Hyperlink"/>
                <w:noProof/>
                <w:color w:val="595959" w:themeColor="text1" w:themeTint="A6"/>
                <w:rPrChange w:id="132" w:author="Draško Anđelković" w:date="2020-04-08T18:04:00Z">
                  <w:rPr>
                    <w:rStyle w:val="Hyperlink"/>
                    <w:noProof/>
                    <w:color w:val="0679EE" w:themeColor="hyperlink" w:themeTint="D9"/>
                  </w:rPr>
                </w:rPrChange>
              </w:rPr>
              <w:t>1.2 Obim sistema</w:t>
            </w:r>
            <w:r w:rsidRPr="00FD1332">
              <w:rPr>
                <w:noProof/>
                <w:webHidden/>
                <w:color w:val="595959" w:themeColor="text1" w:themeTint="A6"/>
                <w:rPrChange w:id="133" w:author="Draško Anđelković" w:date="2020-04-08T18:04:00Z">
                  <w:rPr>
                    <w:noProof/>
                    <w:webHidden/>
                  </w:rPr>
                </w:rPrChange>
              </w:rPr>
              <w:tab/>
            </w:r>
            <w:r w:rsidRPr="00FD1332">
              <w:rPr>
                <w:noProof/>
                <w:webHidden/>
                <w:color w:val="595959" w:themeColor="text1" w:themeTint="A6"/>
                <w:rPrChange w:id="134" w:author="Draško Anđelković" w:date="2020-04-08T18:04:00Z">
                  <w:rPr>
                    <w:noProof/>
                    <w:webHidden/>
                  </w:rPr>
                </w:rPrChange>
              </w:rPr>
              <w:fldChar w:fldCharType="begin"/>
            </w:r>
            <w:r w:rsidRPr="00FD1332">
              <w:rPr>
                <w:noProof/>
                <w:webHidden/>
                <w:color w:val="595959" w:themeColor="text1" w:themeTint="A6"/>
                <w:rPrChange w:id="135" w:author="Draško Anđelković" w:date="2020-04-08T18:04:00Z">
                  <w:rPr>
                    <w:noProof/>
                    <w:webHidden/>
                  </w:rPr>
                </w:rPrChange>
              </w:rPr>
              <w:instrText xml:space="preserve"> PAGEREF _Toc37261458 \h </w:instrText>
            </w:r>
          </w:ins>
          <w:r w:rsidRPr="00FD1332">
            <w:rPr>
              <w:noProof/>
              <w:webHidden/>
              <w:color w:val="595959" w:themeColor="text1" w:themeTint="A6"/>
              <w:rPrChange w:id="136" w:author="Draško Anđelković" w:date="2020-04-08T18:04:00Z">
                <w:rPr>
                  <w:noProof/>
                  <w:webHidden/>
                  <w:color w:val="595959" w:themeColor="text1" w:themeTint="A6"/>
                </w:rPr>
              </w:rPrChange>
            </w:rPr>
          </w:r>
          <w:r w:rsidRPr="00FD1332">
            <w:rPr>
              <w:noProof/>
              <w:webHidden/>
              <w:color w:val="595959" w:themeColor="text1" w:themeTint="A6"/>
              <w:rPrChange w:id="137" w:author="Draško Anđelković" w:date="2020-04-08T18:04:00Z">
                <w:rPr>
                  <w:noProof/>
                  <w:webHidden/>
                </w:rPr>
              </w:rPrChange>
            </w:rPr>
            <w:fldChar w:fldCharType="separate"/>
          </w:r>
          <w:ins w:id="138" w:author="Draško Anđelković" w:date="2020-04-08T18:04:00Z">
            <w:r w:rsidRPr="00FD1332">
              <w:rPr>
                <w:noProof/>
                <w:webHidden/>
                <w:color w:val="595959" w:themeColor="text1" w:themeTint="A6"/>
                <w:rPrChange w:id="139" w:author="Draško Anđelković" w:date="2020-04-08T18:04:00Z">
                  <w:rPr>
                    <w:noProof/>
                    <w:webHidden/>
                  </w:rPr>
                </w:rPrChange>
              </w:rPr>
              <w:t>3</w:t>
            </w:r>
            <w:r w:rsidRPr="00FD1332">
              <w:rPr>
                <w:noProof/>
                <w:webHidden/>
                <w:color w:val="595959" w:themeColor="text1" w:themeTint="A6"/>
                <w:rPrChange w:id="140" w:author="Draško Anđelković" w:date="2020-04-08T18:04:00Z">
                  <w:rPr>
                    <w:noProof/>
                    <w:webHidden/>
                  </w:rPr>
                </w:rPrChange>
              </w:rPr>
              <w:fldChar w:fldCharType="end"/>
            </w:r>
            <w:r w:rsidRPr="00FD1332">
              <w:rPr>
                <w:rStyle w:val="Hyperlink"/>
                <w:noProof/>
                <w:color w:val="595959" w:themeColor="text1" w:themeTint="A6"/>
                <w:rPrChange w:id="141"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142" w:author="Draško Anđelković" w:date="2020-04-08T18:04:00Z"/>
              <w:rFonts w:eastAsiaTheme="minorEastAsia"/>
              <w:b w:val="0"/>
              <w:bCs w:val="0"/>
              <w:caps w:val="0"/>
              <w:noProof/>
              <w:color w:val="595959" w:themeColor="text1" w:themeTint="A6"/>
              <w:sz w:val="22"/>
              <w:szCs w:val="22"/>
              <w:lang w:val="en-US"/>
              <w:rPrChange w:id="143" w:author="Draško Anđelković" w:date="2020-04-08T18:04:00Z">
                <w:rPr>
                  <w:ins w:id="144" w:author="Draško Anđelković" w:date="2020-04-08T18:04:00Z"/>
                  <w:rFonts w:eastAsiaTheme="minorEastAsia" w:cstheme="minorBidi"/>
                  <w:b w:val="0"/>
                  <w:bCs w:val="0"/>
                  <w:caps w:val="0"/>
                  <w:noProof/>
                  <w:sz w:val="22"/>
                  <w:szCs w:val="22"/>
                  <w:lang w:val="en-US"/>
                </w:rPr>
              </w:rPrChange>
            </w:rPr>
          </w:pPr>
          <w:ins w:id="145" w:author="Draško Anđelković" w:date="2020-04-08T18:04:00Z">
            <w:r w:rsidRPr="00FD1332">
              <w:rPr>
                <w:rStyle w:val="Hyperlink"/>
                <w:noProof/>
                <w:color w:val="595959" w:themeColor="text1" w:themeTint="A6"/>
                <w:rPrChange w:id="146" w:author="Draško Anđelković" w:date="2020-04-08T18:04:00Z">
                  <w:rPr>
                    <w:rStyle w:val="Hyperlink"/>
                    <w:noProof/>
                  </w:rPr>
                </w:rPrChange>
              </w:rPr>
              <w:fldChar w:fldCharType="begin"/>
            </w:r>
            <w:r w:rsidRPr="00FD1332">
              <w:rPr>
                <w:rStyle w:val="Hyperlink"/>
                <w:noProof/>
                <w:color w:val="595959" w:themeColor="text1" w:themeTint="A6"/>
                <w:rPrChange w:id="147" w:author="Draško Anđelković" w:date="2020-04-08T18:04:00Z">
                  <w:rPr>
                    <w:rStyle w:val="Hyperlink"/>
                    <w:noProof/>
                  </w:rPr>
                </w:rPrChange>
              </w:rPr>
              <w:instrText xml:space="preserve"> </w:instrText>
            </w:r>
            <w:r w:rsidRPr="00FD1332">
              <w:rPr>
                <w:noProof/>
                <w:color w:val="595959" w:themeColor="text1" w:themeTint="A6"/>
                <w:rPrChange w:id="148" w:author="Draško Anđelković" w:date="2020-04-08T18:04:00Z">
                  <w:rPr>
                    <w:noProof/>
                  </w:rPr>
                </w:rPrChange>
              </w:rPr>
              <w:instrText>HYPERLINK \l "_Toc37261459"</w:instrText>
            </w:r>
            <w:r w:rsidRPr="00FD1332">
              <w:rPr>
                <w:rStyle w:val="Hyperlink"/>
                <w:noProof/>
                <w:color w:val="595959" w:themeColor="text1" w:themeTint="A6"/>
                <w:rPrChange w:id="149" w:author="Draško Anđelković" w:date="2020-04-08T18:04:00Z">
                  <w:rPr>
                    <w:rStyle w:val="Hyperlink"/>
                    <w:noProof/>
                  </w:rPr>
                </w:rPrChange>
              </w:rPr>
              <w:instrText xml:space="preserve"> </w:instrText>
            </w:r>
            <w:r w:rsidRPr="00FD1332">
              <w:rPr>
                <w:rStyle w:val="Hyperlink"/>
                <w:noProof/>
                <w:color w:val="595959" w:themeColor="text1" w:themeTint="A6"/>
                <w:rPrChange w:id="150" w:author="Draško Anđelković" w:date="2020-04-08T18:04:00Z">
                  <w:rPr>
                    <w:rStyle w:val="Hyperlink"/>
                    <w:noProof/>
                  </w:rPr>
                </w:rPrChange>
              </w:rPr>
              <w:fldChar w:fldCharType="separate"/>
            </w:r>
            <w:r w:rsidRPr="00FD1332">
              <w:rPr>
                <w:rStyle w:val="Hyperlink"/>
                <w:noProof/>
                <w:color w:val="595959" w:themeColor="text1" w:themeTint="A6"/>
                <w:rPrChange w:id="151" w:author="Draško Anđelković" w:date="2020-04-08T18:04:00Z">
                  <w:rPr>
                    <w:rStyle w:val="Hyperlink"/>
                    <w:noProof/>
                    <w:color w:val="0679EE" w:themeColor="hyperlink" w:themeTint="D9"/>
                  </w:rPr>
                </w:rPrChange>
              </w:rPr>
              <w:t>1.3 Prikaz proizvoda</w:t>
            </w:r>
            <w:r w:rsidRPr="00FD1332">
              <w:rPr>
                <w:noProof/>
                <w:webHidden/>
                <w:color w:val="595959" w:themeColor="text1" w:themeTint="A6"/>
                <w:rPrChange w:id="152" w:author="Draško Anđelković" w:date="2020-04-08T18:04:00Z">
                  <w:rPr>
                    <w:noProof/>
                    <w:webHidden/>
                  </w:rPr>
                </w:rPrChange>
              </w:rPr>
              <w:tab/>
            </w:r>
            <w:r w:rsidRPr="00FD1332">
              <w:rPr>
                <w:noProof/>
                <w:webHidden/>
                <w:color w:val="595959" w:themeColor="text1" w:themeTint="A6"/>
                <w:rPrChange w:id="153" w:author="Draško Anđelković" w:date="2020-04-08T18:04:00Z">
                  <w:rPr>
                    <w:noProof/>
                    <w:webHidden/>
                  </w:rPr>
                </w:rPrChange>
              </w:rPr>
              <w:fldChar w:fldCharType="begin"/>
            </w:r>
            <w:r w:rsidRPr="00FD1332">
              <w:rPr>
                <w:noProof/>
                <w:webHidden/>
                <w:color w:val="595959" w:themeColor="text1" w:themeTint="A6"/>
                <w:rPrChange w:id="154" w:author="Draško Anđelković" w:date="2020-04-08T18:04:00Z">
                  <w:rPr>
                    <w:noProof/>
                    <w:webHidden/>
                  </w:rPr>
                </w:rPrChange>
              </w:rPr>
              <w:instrText xml:space="preserve"> PAGEREF _Toc37261459 \h </w:instrText>
            </w:r>
          </w:ins>
          <w:r w:rsidRPr="00FD1332">
            <w:rPr>
              <w:noProof/>
              <w:webHidden/>
              <w:color w:val="595959" w:themeColor="text1" w:themeTint="A6"/>
              <w:rPrChange w:id="155" w:author="Draško Anđelković" w:date="2020-04-08T18:04:00Z">
                <w:rPr>
                  <w:noProof/>
                  <w:webHidden/>
                  <w:color w:val="595959" w:themeColor="text1" w:themeTint="A6"/>
                </w:rPr>
              </w:rPrChange>
            </w:rPr>
          </w:r>
          <w:r w:rsidRPr="00FD1332">
            <w:rPr>
              <w:noProof/>
              <w:webHidden/>
              <w:color w:val="595959" w:themeColor="text1" w:themeTint="A6"/>
              <w:rPrChange w:id="156" w:author="Draško Anđelković" w:date="2020-04-08T18:04:00Z">
                <w:rPr>
                  <w:noProof/>
                  <w:webHidden/>
                </w:rPr>
              </w:rPrChange>
            </w:rPr>
            <w:fldChar w:fldCharType="separate"/>
          </w:r>
          <w:ins w:id="157" w:author="Draško Anđelković" w:date="2020-04-08T18:04:00Z">
            <w:r w:rsidRPr="00FD1332">
              <w:rPr>
                <w:noProof/>
                <w:webHidden/>
                <w:color w:val="595959" w:themeColor="text1" w:themeTint="A6"/>
                <w:rPrChange w:id="158" w:author="Draško Anđelković" w:date="2020-04-08T18:04:00Z">
                  <w:rPr>
                    <w:noProof/>
                    <w:webHidden/>
                  </w:rPr>
                </w:rPrChange>
              </w:rPr>
              <w:t>3</w:t>
            </w:r>
            <w:r w:rsidRPr="00FD1332">
              <w:rPr>
                <w:noProof/>
                <w:webHidden/>
                <w:color w:val="595959" w:themeColor="text1" w:themeTint="A6"/>
                <w:rPrChange w:id="159" w:author="Draško Anđelković" w:date="2020-04-08T18:04:00Z">
                  <w:rPr>
                    <w:noProof/>
                    <w:webHidden/>
                  </w:rPr>
                </w:rPrChange>
              </w:rPr>
              <w:fldChar w:fldCharType="end"/>
            </w:r>
            <w:r w:rsidRPr="00FD1332">
              <w:rPr>
                <w:rStyle w:val="Hyperlink"/>
                <w:noProof/>
                <w:color w:val="595959" w:themeColor="text1" w:themeTint="A6"/>
                <w:rPrChange w:id="160"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161" w:author="Draško Anđelković" w:date="2020-04-08T18:04:00Z"/>
              <w:rFonts w:eastAsiaTheme="minorEastAsia"/>
              <w:b w:val="0"/>
              <w:bCs w:val="0"/>
              <w:caps w:val="0"/>
              <w:noProof/>
              <w:color w:val="595959" w:themeColor="text1" w:themeTint="A6"/>
              <w:sz w:val="22"/>
              <w:szCs w:val="22"/>
              <w:lang w:val="en-US"/>
              <w:rPrChange w:id="162" w:author="Draško Anđelković" w:date="2020-04-08T18:04:00Z">
                <w:rPr>
                  <w:ins w:id="163" w:author="Draško Anđelković" w:date="2020-04-08T18:04:00Z"/>
                  <w:rFonts w:eastAsiaTheme="minorEastAsia" w:cstheme="minorBidi"/>
                  <w:b w:val="0"/>
                  <w:bCs w:val="0"/>
                  <w:caps w:val="0"/>
                  <w:noProof/>
                  <w:sz w:val="22"/>
                  <w:szCs w:val="22"/>
                  <w:lang w:val="en-US"/>
                </w:rPr>
              </w:rPrChange>
            </w:rPr>
          </w:pPr>
          <w:ins w:id="164" w:author="Draško Anđelković" w:date="2020-04-08T18:04:00Z">
            <w:r w:rsidRPr="00FD1332">
              <w:rPr>
                <w:rStyle w:val="Hyperlink"/>
                <w:noProof/>
                <w:color w:val="595959" w:themeColor="text1" w:themeTint="A6"/>
                <w:rPrChange w:id="165" w:author="Draško Anđelković" w:date="2020-04-08T18:04:00Z">
                  <w:rPr>
                    <w:rStyle w:val="Hyperlink"/>
                    <w:noProof/>
                  </w:rPr>
                </w:rPrChange>
              </w:rPr>
              <w:fldChar w:fldCharType="begin"/>
            </w:r>
            <w:r w:rsidRPr="00FD1332">
              <w:rPr>
                <w:rStyle w:val="Hyperlink"/>
                <w:noProof/>
                <w:color w:val="595959" w:themeColor="text1" w:themeTint="A6"/>
                <w:rPrChange w:id="166" w:author="Draško Anđelković" w:date="2020-04-08T18:04:00Z">
                  <w:rPr>
                    <w:rStyle w:val="Hyperlink"/>
                    <w:noProof/>
                  </w:rPr>
                </w:rPrChange>
              </w:rPr>
              <w:instrText xml:space="preserve"> </w:instrText>
            </w:r>
            <w:r w:rsidRPr="00FD1332">
              <w:rPr>
                <w:noProof/>
                <w:color w:val="595959" w:themeColor="text1" w:themeTint="A6"/>
                <w:rPrChange w:id="167" w:author="Draško Anđelković" w:date="2020-04-08T18:04:00Z">
                  <w:rPr>
                    <w:noProof/>
                  </w:rPr>
                </w:rPrChange>
              </w:rPr>
              <w:instrText>HYPERLINK \l "_Toc37261460"</w:instrText>
            </w:r>
            <w:r w:rsidRPr="00FD1332">
              <w:rPr>
                <w:rStyle w:val="Hyperlink"/>
                <w:noProof/>
                <w:color w:val="595959" w:themeColor="text1" w:themeTint="A6"/>
                <w:rPrChange w:id="168" w:author="Draško Anđelković" w:date="2020-04-08T18:04:00Z">
                  <w:rPr>
                    <w:rStyle w:val="Hyperlink"/>
                    <w:noProof/>
                  </w:rPr>
                </w:rPrChange>
              </w:rPr>
              <w:instrText xml:space="preserve"> </w:instrText>
            </w:r>
            <w:r w:rsidRPr="00FD1332">
              <w:rPr>
                <w:rStyle w:val="Hyperlink"/>
                <w:noProof/>
                <w:color w:val="595959" w:themeColor="text1" w:themeTint="A6"/>
                <w:rPrChange w:id="169" w:author="Draško Anđelković" w:date="2020-04-08T18:04:00Z">
                  <w:rPr>
                    <w:rStyle w:val="Hyperlink"/>
                    <w:noProof/>
                  </w:rPr>
                </w:rPrChange>
              </w:rPr>
              <w:fldChar w:fldCharType="separate"/>
            </w:r>
            <w:r w:rsidRPr="00FD1332">
              <w:rPr>
                <w:rStyle w:val="Hyperlink"/>
                <w:noProof/>
                <w:color w:val="595959" w:themeColor="text1" w:themeTint="A6"/>
                <w:rPrChange w:id="170" w:author="Draško Anđelković" w:date="2020-04-08T18:04:00Z">
                  <w:rPr>
                    <w:rStyle w:val="Hyperlink"/>
                    <w:noProof/>
                    <w:color w:val="0679EE" w:themeColor="hyperlink" w:themeTint="D9"/>
                  </w:rPr>
                </w:rPrChange>
              </w:rPr>
              <w:t>1.3.1 Perspektiva proizvoda</w:t>
            </w:r>
            <w:r w:rsidRPr="00FD1332">
              <w:rPr>
                <w:noProof/>
                <w:webHidden/>
                <w:color w:val="595959" w:themeColor="text1" w:themeTint="A6"/>
                <w:rPrChange w:id="171" w:author="Draško Anđelković" w:date="2020-04-08T18:04:00Z">
                  <w:rPr>
                    <w:noProof/>
                    <w:webHidden/>
                  </w:rPr>
                </w:rPrChange>
              </w:rPr>
              <w:tab/>
            </w:r>
            <w:r w:rsidRPr="00FD1332">
              <w:rPr>
                <w:noProof/>
                <w:webHidden/>
                <w:color w:val="595959" w:themeColor="text1" w:themeTint="A6"/>
                <w:rPrChange w:id="172" w:author="Draško Anđelković" w:date="2020-04-08T18:04:00Z">
                  <w:rPr>
                    <w:noProof/>
                    <w:webHidden/>
                  </w:rPr>
                </w:rPrChange>
              </w:rPr>
              <w:fldChar w:fldCharType="begin"/>
            </w:r>
            <w:r w:rsidRPr="00FD1332">
              <w:rPr>
                <w:noProof/>
                <w:webHidden/>
                <w:color w:val="595959" w:themeColor="text1" w:themeTint="A6"/>
                <w:rPrChange w:id="173" w:author="Draško Anđelković" w:date="2020-04-08T18:04:00Z">
                  <w:rPr>
                    <w:noProof/>
                    <w:webHidden/>
                  </w:rPr>
                </w:rPrChange>
              </w:rPr>
              <w:instrText xml:space="preserve"> PAGEREF _Toc37261460 \h </w:instrText>
            </w:r>
          </w:ins>
          <w:r w:rsidRPr="00FD1332">
            <w:rPr>
              <w:noProof/>
              <w:webHidden/>
              <w:color w:val="595959" w:themeColor="text1" w:themeTint="A6"/>
              <w:rPrChange w:id="174" w:author="Draško Anđelković" w:date="2020-04-08T18:04:00Z">
                <w:rPr>
                  <w:noProof/>
                  <w:webHidden/>
                  <w:color w:val="595959" w:themeColor="text1" w:themeTint="A6"/>
                </w:rPr>
              </w:rPrChange>
            </w:rPr>
          </w:r>
          <w:r w:rsidRPr="00FD1332">
            <w:rPr>
              <w:noProof/>
              <w:webHidden/>
              <w:color w:val="595959" w:themeColor="text1" w:themeTint="A6"/>
              <w:rPrChange w:id="175" w:author="Draško Anđelković" w:date="2020-04-08T18:04:00Z">
                <w:rPr>
                  <w:noProof/>
                  <w:webHidden/>
                </w:rPr>
              </w:rPrChange>
            </w:rPr>
            <w:fldChar w:fldCharType="separate"/>
          </w:r>
          <w:ins w:id="176" w:author="Draško Anđelković" w:date="2020-04-08T18:04:00Z">
            <w:r w:rsidRPr="00FD1332">
              <w:rPr>
                <w:noProof/>
                <w:webHidden/>
                <w:color w:val="595959" w:themeColor="text1" w:themeTint="A6"/>
                <w:rPrChange w:id="177" w:author="Draško Anđelković" w:date="2020-04-08T18:04:00Z">
                  <w:rPr>
                    <w:noProof/>
                    <w:webHidden/>
                  </w:rPr>
                </w:rPrChange>
              </w:rPr>
              <w:t>3</w:t>
            </w:r>
            <w:r w:rsidRPr="00FD1332">
              <w:rPr>
                <w:noProof/>
                <w:webHidden/>
                <w:color w:val="595959" w:themeColor="text1" w:themeTint="A6"/>
                <w:rPrChange w:id="178" w:author="Draško Anđelković" w:date="2020-04-08T18:04:00Z">
                  <w:rPr>
                    <w:noProof/>
                    <w:webHidden/>
                  </w:rPr>
                </w:rPrChange>
              </w:rPr>
              <w:fldChar w:fldCharType="end"/>
            </w:r>
            <w:r w:rsidRPr="00FD1332">
              <w:rPr>
                <w:rStyle w:val="Hyperlink"/>
                <w:noProof/>
                <w:color w:val="595959" w:themeColor="text1" w:themeTint="A6"/>
                <w:rPrChange w:id="179"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180" w:author="Draško Anđelković" w:date="2020-04-08T18:04:00Z"/>
              <w:rFonts w:eastAsiaTheme="minorEastAsia"/>
              <w:b w:val="0"/>
              <w:bCs w:val="0"/>
              <w:caps w:val="0"/>
              <w:noProof/>
              <w:color w:val="595959" w:themeColor="text1" w:themeTint="A6"/>
              <w:sz w:val="22"/>
              <w:szCs w:val="22"/>
              <w:lang w:val="en-US"/>
              <w:rPrChange w:id="181" w:author="Draško Anđelković" w:date="2020-04-08T18:04:00Z">
                <w:rPr>
                  <w:ins w:id="182" w:author="Draško Anđelković" w:date="2020-04-08T18:04:00Z"/>
                  <w:rFonts w:eastAsiaTheme="minorEastAsia" w:cstheme="minorBidi"/>
                  <w:b w:val="0"/>
                  <w:bCs w:val="0"/>
                  <w:caps w:val="0"/>
                  <w:noProof/>
                  <w:sz w:val="22"/>
                  <w:szCs w:val="22"/>
                  <w:lang w:val="en-US"/>
                </w:rPr>
              </w:rPrChange>
            </w:rPr>
          </w:pPr>
          <w:ins w:id="183" w:author="Draško Anđelković" w:date="2020-04-08T18:04:00Z">
            <w:r w:rsidRPr="00FD1332">
              <w:rPr>
                <w:rStyle w:val="Hyperlink"/>
                <w:noProof/>
                <w:color w:val="595959" w:themeColor="text1" w:themeTint="A6"/>
                <w:rPrChange w:id="184" w:author="Draško Anđelković" w:date="2020-04-08T18:04:00Z">
                  <w:rPr>
                    <w:rStyle w:val="Hyperlink"/>
                    <w:noProof/>
                  </w:rPr>
                </w:rPrChange>
              </w:rPr>
              <w:fldChar w:fldCharType="begin"/>
            </w:r>
            <w:r w:rsidRPr="00FD1332">
              <w:rPr>
                <w:rStyle w:val="Hyperlink"/>
                <w:noProof/>
                <w:color w:val="595959" w:themeColor="text1" w:themeTint="A6"/>
                <w:rPrChange w:id="185" w:author="Draško Anđelković" w:date="2020-04-08T18:04:00Z">
                  <w:rPr>
                    <w:rStyle w:val="Hyperlink"/>
                    <w:noProof/>
                  </w:rPr>
                </w:rPrChange>
              </w:rPr>
              <w:instrText xml:space="preserve"> </w:instrText>
            </w:r>
            <w:r w:rsidRPr="00FD1332">
              <w:rPr>
                <w:noProof/>
                <w:color w:val="595959" w:themeColor="text1" w:themeTint="A6"/>
                <w:rPrChange w:id="186" w:author="Draško Anđelković" w:date="2020-04-08T18:04:00Z">
                  <w:rPr>
                    <w:noProof/>
                  </w:rPr>
                </w:rPrChange>
              </w:rPr>
              <w:instrText>HYPERLINK \l "_Toc37261461"</w:instrText>
            </w:r>
            <w:r w:rsidRPr="00FD1332">
              <w:rPr>
                <w:rStyle w:val="Hyperlink"/>
                <w:noProof/>
                <w:color w:val="595959" w:themeColor="text1" w:themeTint="A6"/>
                <w:rPrChange w:id="187" w:author="Draško Anđelković" w:date="2020-04-08T18:04:00Z">
                  <w:rPr>
                    <w:rStyle w:val="Hyperlink"/>
                    <w:noProof/>
                  </w:rPr>
                </w:rPrChange>
              </w:rPr>
              <w:instrText xml:space="preserve"> </w:instrText>
            </w:r>
            <w:r w:rsidRPr="00FD1332">
              <w:rPr>
                <w:rStyle w:val="Hyperlink"/>
                <w:noProof/>
                <w:color w:val="595959" w:themeColor="text1" w:themeTint="A6"/>
                <w:rPrChange w:id="188" w:author="Draško Anđelković" w:date="2020-04-08T18:04:00Z">
                  <w:rPr>
                    <w:rStyle w:val="Hyperlink"/>
                    <w:noProof/>
                  </w:rPr>
                </w:rPrChange>
              </w:rPr>
              <w:fldChar w:fldCharType="separate"/>
            </w:r>
            <w:r w:rsidRPr="00FD1332">
              <w:rPr>
                <w:rStyle w:val="Hyperlink"/>
                <w:noProof/>
                <w:color w:val="595959" w:themeColor="text1" w:themeTint="A6"/>
                <w:rPrChange w:id="189" w:author="Draško Anđelković" w:date="2020-04-08T18:04:00Z">
                  <w:rPr>
                    <w:rStyle w:val="Hyperlink"/>
                    <w:noProof/>
                    <w:color w:val="0679EE" w:themeColor="hyperlink" w:themeTint="D9"/>
                  </w:rPr>
                </w:rPrChange>
              </w:rPr>
              <w:t>1.3.2 Funkcije proizvoda</w:t>
            </w:r>
            <w:r w:rsidRPr="00FD1332">
              <w:rPr>
                <w:noProof/>
                <w:webHidden/>
                <w:color w:val="595959" w:themeColor="text1" w:themeTint="A6"/>
                <w:rPrChange w:id="190" w:author="Draško Anđelković" w:date="2020-04-08T18:04:00Z">
                  <w:rPr>
                    <w:noProof/>
                    <w:webHidden/>
                  </w:rPr>
                </w:rPrChange>
              </w:rPr>
              <w:tab/>
            </w:r>
            <w:r w:rsidRPr="00FD1332">
              <w:rPr>
                <w:noProof/>
                <w:webHidden/>
                <w:color w:val="595959" w:themeColor="text1" w:themeTint="A6"/>
                <w:rPrChange w:id="191" w:author="Draško Anđelković" w:date="2020-04-08T18:04:00Z">
                  <w:rPr>
                    <w:noProof/>
                    <w:webHidden/>
                  </w:rPr>
                </w:rPrChange>
              </w:rPr>
              <w:fldChar w:fldCharType="begin"/>
            </w:r>
            <w:r w:rsidRPr="00FD1332">
              <w:rPr>
                <w:noProof/>
                <w:webHidden/>
                <w:color w:val="595959" w:themeColor="text1" w:themeTint="A6"/>
                <w:rPrChange w:id="192" w:author="Draško Anđelković" w:date="2020-04-08T18:04:00Z">
                  <w:rPr>
                    <w:noProof/>
                    <w:webHidden/>
                  </w:rPr>
                </w:rPrChange>
              </w:rPr>
              <w:instrText xml:space="preserve"> PAGEREF _Toc37261461 \h </w:instrText>
            </w:r>
          </w:ins>
          <w:r w:rsidRPr="00FD1332">
            <w:rPr>
              <w:noProof/>
              <w:webHidden/>
              <w:color w:val="595959" w:themeColor="text1" w:themeTint="A6"/>
              <w:rPrChange w:id="193" w:author="Draško Anđelković" w:date="2020-04-08T18:04:00Z">
                <w:rPr>
                  <w:noProof/>
                  <w:webHidden/>
                  <w:color w:val="595959" w:themeColor="text1" w:themeTint="A6"/>
                </w:rPr>
              </w:rPrChange>
            </w:rPr>
          </w:r>
          <w:r w:rsidRPr="00FD1332">
            <w:rPr>
              <w:noProof/>
              <w:webHidden/>
              <w:color w:val="595959" w:themeColor="text1" w:themeTint="A6"/>
              <w:rPrChange w:id="194" w:author="Draško Anđelković" w:date="2020-04-08T18:04:00Z">
                <w:rPr>
                  <w:noProof/>
                  <w:webHidden/>
                </w:rPr>
              </w:rPrChange>
            </w:rPr>
            <w:fldChar w:fldCharType="separate"/>
          </w:r>
          <w:ins w:id="195" w:author="Draško Anđelković" w:date="2020-04-08T18:04:00Z">
            <w:r w:rsidRPr="00FD1332">
              <w:rPr>
                <w:noProof/>
                <w:webHidden/>
                <w:color w:val="595959" w:themeColor="text1" w:themeTint="A6"/>
                <w:rPrChange w:id="196" w:author="Draško Anđelković" w:date="2020-04-08T18:04:00Z">
                  <w:rPr>
                    <w:noProof/>
                    <w:webHidden/>
                  </w:rPr>
                </w:rPrChange>
              </w:rPr>
              <w:t>4</w:t>
            </w:r>
            <w:r w:rsidRPr="00FD1332">
              <w:rPr>
                <w:noProof/>
                <w:webHidden/>
                <w:color w:val="595959" w:themeColor="text1" w:themeTint="A6"/>
                <w:rPrChange w:id="197" w:author="Draško Anđelković" w:date="2020-04-08T18:04:00Z">
                  <w:rPr>
                    <w:noProof/>
                    <w:webHidden/>
                  </w:rPr>
                </w:rPrChange>
              </w:rPr>
              <w:fldChar w:fldCharType="end"/>
            </w:r>
            <w:r w:rsidRPr="00FD1332">
              <w:rPr>
                <w:rStyle w:val="Hyperlink"/>
                <w:noProof/>
                <w:color w:val="595959" w:themeColor="text1" w:themeTint="A6"/>
                <w:rPrChange w:id="198"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199" w:author="Draško Anđelković" w:date="2020-04-08T18:04:00Z"/>
              <w:rFonts w:eastAsiaTheme="minorEastAsia"/>
              <w:b w:val="0"/>
              <w:bCs w:val="0"/>
              <w:caps w:val="0"/>
              <w:noProof/>
              <w:color w:val="595959" w:themeColor="text1" w:themeTint="A6"/>
              <w:sz w:val="22"/>
              <w:szCs w:val="22"/>
              <w:lang w:val="en-US"/>
              <w:rPrChange w:id="200" w:author="Draško Anđelković" w:date="2020-04-08T18:04:00Z">
                <w:rPr>
                  <w:ins w:id="201" w:author="Draško Anđelković" w:date="2020-04-08T18:04:00Z"/>
                  <w:rFonts w:eastAsiaTheme="minorEastAsia" w:cstheme="minorBidi"/>
                  <w:b w:val="0"/>
                  <w:bCs w:val="0"/>
                  <w:caps w:val="0"/>
                  <w:noProof/>
                  <w:sz w:val="22"/>
                  <w:szCs w:val="22"/>
                  <w:lang w:val="en-US"/>
                </w:rPr>
              </w:rPrChange>
            </w:rPr>
          </w:pPr>
          <w:ins w:id="202" w:author="Draško Anđelković" w:date="2020-04-08T18:04:00Z">
            <w:r w:rsidRPr="00FD1332">
              <w:rPr>
                <w:rStyle w:val="Hyperlink"/>
                <w:noProof/>
                <w:color w:val="595959" w:themeColor="text1" w:themeTint="A6"/>
                <w:rPrChange w:id="203" w:author="Draško Anđelković" w:date="2020-04-08T18:04:00Z">
                  <w:rPr>
                    <w:rStyle w:val="Hyperlink"/>
                    <w:noProof/>
                  </w:rPr>
                </w:rPrChange>
              </w:rPr>
              <w:fldChar w:fldCharType="begin"/>
            </w:r>
            <w:r w:rsidRPr="00FD1332">
              <w:rPr>
                <w:rStyle w:val="Hyperlink"/>
                <w:noProof/>
                <w:color w:val="595959" w:themeColor="text1" w:themeTint="A6"/>
                <w:rPrChange w:id="204" w:author="Draško Anđelković" w:date="2020-04-08T18:04:00Z">
                  <w:rPr>
                    <w:rStyle w:val="Hyperlink"/>
                    <w:noProof/>
                  </w:rPr>
                </w:rPrChange>
              </w:rPr>
              <w:instrText xml:space="preserve"> </w:instrText>
            </w:r>
            <w:r w:rsidRPr="00FD1332">
              <w:rPr>
                <w:noProof/>
                <w:color w:val="595959" w:themeColor="text1" w:themeTint="A6"/>
                <w:rPrChange w:id="205" w:author="Draško Anđelković" w:date="2020-04-08T18:04:00Z">
                  <w:rPr>
                    <w:noProof/>
                  </w:rPr>
                </w:rPrChange>
              </w:rPr>
              <w:instrText>HYPERLINK \l "_Toc37261462"</w:instrText>
            </w:r>
            <w:r w:rsidRPr="00FD1332">
              <w:rPr>
                <w:rStyle w:val="Hyperlink"/>
                <w:noProof/>
                <w:color w:val="595959" w:themeColor="text1" w:themeTint="A6"/>
                <w:rPrChange w:id="206" w:author="Draško Anđelković" w:date="2020-04-08T18:04:00Z">
                  <w:rPr>
                    <w:rStyle w:val="Hyperlink"/>
                    <w:noProof/>
                  </w:rPr>
                </w:rPrChange>
              </w:rPr>
              <w:instrText xml:space="preserve"> </w:instrText>
            </w:r>
            <w:r w:rsidRPr="00FD1332">
              <w:rPr>
                <w:rStyle w:val="Hyperlink"/>
                <w:noProof/>
                <w:color w:val="595959" w:themeColor="text1" w:themeTint="A6"/>
                <w:rPrChange w:id="207" w:author="Draško Anđelković" w:date="2020-04-08T18:04:00Z">
                  <w:rPr>
                    <w:rStyle w:val="Hyperlink"/>
                    <w:noProof/>
                  </w:rPr>
                </w:rPrChange>
              </w:rPr>
              <w:fldChar w:fldCharType="separate"/>
            </w:r>
            <w:r w:rsidRPr="00FD1332">
              <w:rPr>
                <w:rStyle w:val="Hyperlink"/>
                <w:noProof/>
                <w:color w:val="595959" w:themeColor="text1" w:themeTint="A6"/>
                <w:rPrChange w:id="208" w:author="Draško Anđelković" w:date="2020-04-08T18:04:00Z">
                  <w:rPr>
                    <w:rStyle w:val="Hyperlink"/>
                    <w:noProof/>
                    <w:color w:val="0679EE" w:themeColor="hyperlink" w:themeTint="D9"/>
                  </w:rPr>
                </w:rPrChange>
              </w:rPr>
              <w:t>1.3.3 Karakteristike korisnika</w:t>
            </w:r>
            <w:r w:rsidRPr="00FD1332">
              <w:rPr>
                <w:noProof/>
                <w:webHidden/>
                <w:color w:val="595959" w:themeColor="text1" w:themeTint="A6"/>
                <w:rPrChange w:id="209" w:author="Draško Anđelković" w:date="2020-04-08T18:04:00Z">
                  <w:rPr>
                    <w:noProof/>
                    <w:webHidden/>
                  </w:rPr>
                </w:rPrChange>
              </w:rPr>
              <w:tab/>
            </w:r>
            <w:r w:rsidRPr="00FD1332">
              <w:rPr>
                <w:noProof/>
                <w:webHidden/>
                <w:color w:val="595959" w:themeColor="text1" w:themeTint="A6"/>
                <w:rPrChange w:id="210" w:author="Draško Anđelković" w:date="2020-04-08T18:04:00Z">
                  <w:rPr>
                    <w:noProof/>
                    <w:webHidden/>
                  </w:rPr>
                </w:rPrChange>
              </w:rPr>
              <w:fldChar w:fldCharType="begin"/>
            </w:r>
            <w:r w:rsidRPr="00FD1332">
              <w:rPr>
                <w:noProof/>
                <w:webHidden/>
                <w:color w:val="595959" w:themeColor="text1" w:themeTint="A6"/>
                <w:rPrChange w:id="211" w:author="Draško Anđelković" w:date="2020-04-08T18:04:00Z">
                  <w:rPr>
                    <w:noProof/>
                    <w:webHidden/>
                  </w:rPr>
                </w:rPrChange>
              </w:rPr>
              <w:instrText xml:space="preserve"> PAGEREF _Toc37261462 \h </w:instrText>
            </w:r>
          </w:ins>
          <w:r w:rsidRPr="00FD1332">
            <w:rPr>
              <w:noProof/>
              <w:webHidden/>
              <w:color w:val="595959" w:themeColor="text1" w:themeTint="A6"/>
              <w:rPrChange w:id="212" w:author="Draško Anđelković" w:date="2020-04-08T18:04:00Z">
                <w:rPr>
                  <w:noProof/>
                  <w:webHidden/>
                  <w:color w:val="595959" w:themeColor="text1" w:themeTint="A6"/>
                </w:rPr>
              </w:rPrChange>
            </w:rPr>
          </w:r>
          <w:r w:rsidRPr="00FD1332">
            <w:rPr>
              <w:noProof/>
              <w:webHidden/>
              <w:color w:val="595959" w:themeColor="text1" w:themeTint="A6"/>
              <w:rPrChange w:id="213" w:author="Draško Anđelković" w:date="2020-04-08T18:04:00Z">
                <w:rPr>
                  <w:noProof/>
                  <w:webHidden/>
                </w:rPr>
              </w:rPrChange>
            </w:rPr>
            <w:fldChar w:fldCharType="separate"/>
          </w:r>
          <w:ins w:id="214" w:author="Draško Anđelković" w:date="2020-04-08T18:04:00Z">
            <w:r w:rsidRPr="00FD1332">
              <w:rPr>
                <w:noProof/>
                <w:webHidden/>
                <w:color w:val="595959" w:themeColor="text1" w:themeTint="A6"/>
                <w:rPrChange w:id="215" w:author="Draško Anđelković" w:date="2020-04-08T18:04:00Z">
                  <w:rPr>
                    <w:noProof/>
                    <w:webHidden/>
                  </w:rPr>
                </w:rPrChange>
              </w:rPr>
              <w:t>4</w:t>
            </w:r>
            <w:r w:rsidRPr="00FD1332">
              <w:rPr>
                <w:noProof/>
                <w:webHidden/>
                <w:color w:val="595959" w:themeColor="text1" w:themeTint="A6"/>
                <w:rPrChange w:id="216" w:author="Draško Anđelković" w:date="2020-04-08T18:04:00Z">
                  <w:rPr>
                    <w:noProof/>
                    <w:webHidden/>
                  </w:rPr>
                </w:rPrChange>
              </w:rPr>
              <w:fldChar w:fldCharType="end"/>
            </w:r>
            <w:r w:rsidRPr="00FD1332">
              <w:rPr>
                <w:rStyle w:val="Hyperlink"/>
                <w:noProof/>
                <w:color w:val="595959" w:themeColor="text1" w:themeTint="A6"/>
                <w:rPrChange w:id="217"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218" w:author="Draško Anđelković" w:date="2020-04-08T18:04:00Z"/>
              <w:rFonts w:eastAsiaTheme="minorEastAsia"/>
              <w:b w:val="0"/>
              <w:bCs w:val="0"/>
              <w:caps w:val="0"/>
              <w:noProof/>
              <w:color w:val="595959" w:themeColor="text1" w:themeTint="A6"/>
              <w:sz w:val="22"/>
              <w:szCs w:val="22"/>
              <w:lang w:val="en-US"/>
              <w:rPrChange w:id="219" w:author="Draško Anđelković" w:date="2020-04-08T18:04:00Z">
                <w:rPr>
                  <w:ins w:id="220" w:author="Draško Anđelković" w:date="2020-04-08T18:04:00Z"/>
                  <w:rFonts w:eastAsiaTheme="minorEastAsia" w:cstheme="minorBidi"/>
                  <w:b w:val="0"/>
                  <w:bCs w:val="0"/>
                  <w:caps w:val="0"/>
                  <w:noProof/>
                  <w:sz w:val="22"/>
                  <w:szCs w:val="22"/>
                  <w:lang w:val="en-US"/>
                </w:rPr>
              </w:rPrChange>
            </w:rPr>
          </w:pPr>
          <w:ins w:id="221" w:author="Draško Anđelković" w:date="2020-04-08T18:04:00Z">
            <w:r w:rsidRPr="00FD1332">
              <w:rPr>
                <w:rStyle w:val="Hyperlink"/>
                <w:noProof/>
                <w:color w:val="595959" w:themeColor="text1" w:themeTint="A6"/>
                <w:rPrChange w:id="222" w:author="Draško Anđelković" w:date="2020-04-08T18:04:00Z">
                  <w:rPr>
                    <w:rStyle w:val="Hyperlink"/>
                    <w:noProof/>
                  </w:rPr>
                </w:rPrChange>
              </w:rPr>
              <w:fldChar w:fldCharType="begin"/>
            </w:r>
            <w:r w:rsidRPr="00FD1332">
              <w:rPr>
                <w:rStyle w:val="Hyperlink"/>
                <w:noProof/>
                <w:color w:val="595959" w:themeColor="text1" w:themeTint="A6"/>
                <w:rPrChange w:id="223" w:author="Draško Anđelković" w:date="2020-04-08T18:04:00Z">
                  <w:rPr>
                    <w:rStyle w:val="Hyperlink"/>
                    <w:noProof/>
                  </w:rPr>
                </w:rPrChange>
              </w:rPr>
              <w:instrText xml:space="preserve"> </w:instrText>
            </w:r>
            <w:r w:rsidRPr="00FD1332">
              <w:rPr>
                <w:noProof/>
                <w:color w:val="595959" w:themeColor="text1" w:themeTint="A6"/>
                <w:rPrChange w:id="224" w:author="Draško Anđelković" w:date="2020-04-08T18:04:00Z">
                  <w:rPr>
                    <w:noProof/>
                  </w:rPr>
                </w:rPrChange>
              </w:rPr>
              <w:instrText>HYPERLINK \l "_Toc37261463"</w:instrText>
            </w:r>
            <w:r w:rsidRPr="00FD1332">
              <w:rPr>
                <w:rStyle w:val="Hyperlink"/>
                <w:noProof/>
                <w:color w:val="595959" w:themeColor="text1" w:themeTint="A6"/>
                <w:rPrChange w:id="225" w:author="Draško Anđelković" w:date="2020-04-08T18:04:00Z">
                  <w:rPr>
                    <w:rStyle w:val="Hyperlink"/>
                    <w:noProof/>
                  </w:rPr>
                </w:rPrChange>
              </w:rPr>
              <w:instrText xml:space="preserve"> </w:instrText>
            </w:r>
            <w:r w:rsidRPr="00FD1332">
              <w:rPr>
                <w:rStyle w:val="Hyperlink"/>
                <w:noProof/>
                <w:color w:val="595959" w:themeColor="text1" w:themeTint="A6"/>
                <w:rPrChange w:id="226" w:author="Draško Anđelković" w:date="2020-04-08T18:04:00Z">
                  <w:rPr>
                    <w:rStyle w:val="Hyperlink"/>
                    <w:noProof/>
                  </w:rPr>
                </w:rPrChange>
              </w:rPr>
              <w:fldChar w:fldCharType="separate"/>
            </w:r>
            <w:r w:rsidRPr="00FD1332">
              <w:rPr>
                <w:rStyle w:val="Hyperlink"/>
                <w:noProof/>
                <w:color w:val="595959" w:themeColor="text1" w:themeTint="A6"/>
                <w:rPrChange w:id="227" w:author="Draško Anđelković" w:date="2020-04-08T18:04:00Z">
                  <w:rPr>
                    <w:rStyle w:val="Hyperlink"/>
                    <w:noProof/>
                    <w:color w:val="0679EE" w:themeColor="hyperlink" w:themeTint="D9"/>
                  </w:rPr>
                </w:rPrChange>
              </w:rPr>
              <w:t>1.3.4 Ograničenja</w:t>
            </w:r>
            <w:r w:rsidRPr="00FD1332">
              <w:rPr>
                <w:noProof/>
                <w:webHidden/>
                <w:color w:val="595959" w:themeColor="text1" w:themeTint="A6"/>
                <w:rPrChange w:id="228" w:author="Draško Anđelković" w:date="2020-04-08T18:04:00Z">
                  <w:rPr>
                    <w:noProof/>
                    <w:webHidden/>
                  </w:rPr>
                </w:rPrChange>
              </w:rPr>
              <w:tab/>
            </w:r>
            <w:r w:rsidRPr="00FD1332">
              <w:rPr>
                <w:noProof/>
                <w:webHidden/>
                <w:color w:val="595959" w:themeColor="text1" w:themeTint="A6"/>
                <w:rPrChange w:id="229" w:author="Draško Anđelković" w:date="2020-04-08T18:04:00Z">
                  <w:rPr>
                    <w:noProof/>
                    <w:webHidden/>
                  </w:rPr>
                </w:rPrChange>
              </w:rPr>
              <w:fldChar w:fldCharType="begin"/>
            </w:r>
            <w:r w:rsidRPr="00FD1332">
              <w:rPr>
                <w:noProof/>
                <w:webHidden/>
                <w:color w:val="595959" w:themeColor="text1" w:themeTint="A6"/>
                <w:rPrChange w:id="230" w:author="Draško Anđelković" w:date="2020-04-08T18:04:00Z">
                  <w:rPr>
                    <w:noProof/>
                    <w:webHidden/>
                  </w:rPr>
                </w:rPrChange>
              </w:rPr>
              <w:instrText xml:space="preserve"> PAGEREF _Toc37261463 \h </w:instrText>
            </w:r>
          </w:ins>
          <w:r w:rsidRPr="00FD1332">
            <w:rPr>
              <w:noProof/>
              <w:webHidden/>
              <w:color w:val="595959" w:themeColor="text1" w:themeTint="A6"/>
              <w:rPrChange w:id="231" w:author="Draško Anđelković" w:date="2020-04-08T18:04:00Z">
                <w:rPr>
                  <w:noProof/>
                  <w:webHidden/>
                  <w:color w:val="595959" w:themeColor="text1" w:themeTint="A6"/>
                </w:rPr>
              </w:rPrChange>
            </w:rPr>
          </w:r>
          <w:r w:rsidRPr="00FD1332">
            <w:rPr>
              <w:noProof/>
              <w:webHidden/>
              <w:color w:val="595959" w:themeColor="text1" w:themeTint="A6"/>
              <w:rPrChange w:id="232" w:author="Draško Anđelković" w:date="2020-04-08T18:04:00Z">
                <w:rPr>
                  <w:noProof/>
                  <w:webHidden/>
                </w:rPr>
              </w:rPrChange>
            </w:rPr>
            <w:fldChar w:fldCharType="separate"/>
          </w:r>
          <w:ins w:id="233" w:author="Draško Anđelković" w:date="2020-04-08T18:04:00Z">
            <w:r w:rsidRPr="00FD1332">
              <w:rPr>
                <w:noProof/>
                <w:webHidden/>
                <w:color w:val="595959" w:themeColor="text1" w:themeTint="A6"/>
                <w:rPrChange w:id="234" w:author="Draško Anđelković" w:date="2020-04-08T18:04:00Z">
                  <w:rPr>
                    <w:noProof/>
                    <w:webHidden/>
                  </w:rPr>
                </w:rPrChange>
              </w:rPr>
              <w:t>5</w:t>
            </w:r>
            <w:r w:rsidRPr="00FD1332">
              <w:rPr>
                <w:noProof/>
                <w:webHidden/>
                <w:color w:val="595959" w:themeColor="text1" w:themeTint="A6"/>
                <w:rPrChange w:id="235" w:author="Draško Anđelković" w:date="2020-04-08T18:04:00Z">
                  <w:rPr>
                    <w:noProof/>
                    <w:webHidden/>
                  </w:rPr>
                </w:rPrChange>
              </w:rPr>
              <w:fldChar w:fldCharType="end"/>
            </w:r>
            <w:r w:rsidRPr="00FD1332">
              <w:rPr>
                <w:rStyle w:val="Hyperlink"/>
                <w:noProof/>
                <w:color w:val="595959" w:themeColor="text1" w:themeTint="A6"/>
                <w:rPrChange w:id="236"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237" w:author="Draško Anđelković" w:date="2020-04-08T18:04:00Z"/>
              <w:rFonts w:eastAsiaTheme="minorEastAsia"/>
              <w:b w:val="0"/>
              <w:bCs w:val="0"/>
              <w:caps w:val="0"/>
              <w:noProof/>
              <w:color w:val="595959" w:themeColor="text1" w:themeTint="A6"/>
              <w:sz w:val="22"/>
              <w:szCs w:val="22"/>
              <w:lang w:val="en-US"/>
              <w:rPrChange w:id="238" w:author="Draško Anđelković" w:date="2020-04-08T18:04:00Z">
                <w:rPr>
                  <w:ins w:id="239" w:author="Draško Anđelković" w:date="2020-04-08T18:04:00Z"/>
                  <w:rFonts w:eastAsiaTheme="minorEastAsia" w:cstheme="minorBidi"/>
                  <w:b w:val="0"/>
                  <w:bCs w:val="0"/>
                  <w:caps w:val="0"/>
                  <w:noProof/>
                  <w:sz w:val="22"/>
                  <w:szCs w:val="22"/>
                  <w:lang w:val="en-US"/>
                </w:rPr>
              </w:rPrChange>
            </w:rPr>
          </w:pPr>
          <w:ins w:id="240" w:author="Draško Anđelković" w:date="2020-04-08T18:04:00Z">
            <w:r w:rsidRPr="00FD1332">
              <w:rPr>
                <w:rStyle w:val="Hyperlink"/>
                <w:noProof/>
                <w:color w:val="595959" w:themeColor="text1" w:themeTint="A6"/>
                <w:rPrChange w:id="241" w:author="Draško Anđelković" w:date="2020-04-08T18:04:00Z">
                  <w:rPr>
                    <w:rStyle w:val="Hyperlink"/>
                    <w:noProof/>
                  </w:rPr>
                </w:rPrChange>
              </w:rPr>
              <w:fldChar w:fldCharType="begin"/>
            </w:r>
            <w:r w:rsidRPr="00FD1332">
              <w:rPr>
                <w:rStyle w:val="Hyperlink"/>
                <w:noProof/>
                <w:color w:val="595959" w:themeColor="text1" w:themeTint="A6"/>
                <w:rPrChange w:id="242" w:author="Draško Anđelković" w:date="2020-04-08T18:04:00Z">
                  <w:rPr>
                    <w:rStyle w:val="Hyperlink"/>
                    <w:noProof/>
                  </w:rPr>
                </w:rPrChange>
              </w:rPr>
              <w:instrText xml:space="preserve"> </w:instrText>
            </w:r>
            <w:r w:rsidRPr="00FD1332">
              <w:rPr>
                <w:noProof/>
                <w:color w:val="595959" w:themeColor="text1" w:themeTint="A6"/>
                <w:rPrChange w:id="243" w:author="Draško Anđelković" w:date="2020-04-08T18:04:00Z">
                  <w:rPr>
                    <w:noProof/>
                  </w:rPr>
                </w:rPrChange>
              </w:rPr>
              <w:instrText>HYPERLINK \l "_Toc37261464"</w:instrText>
            </w:r>
            <w:r w:rsidRPr="00FD1332">
              <w:rPr>
                <w:rStyle w:val="Hyperlink"/>
                <w:noProof/>
                <w:color w:val="595959" w:themeColor="text1" w:themeTint="A6"/>
                <w:rPrChange w:id="244" w:author="Draško Anđelković" w:date="2020-04-08T18:04:00Z">
                  <w:rPr>
                    <w:rStyle w:val="Hyperlink"/>
                    <w:noProof/>
                  </w:rPr>
                </w:rPrChange>
              </w:rPr>
              <w:instrText xml:space="preserve"> </w:instrText>
            </w:r>
            <w:r w:rsidRPr="00FD1332">
              <w:rPr>
                <w:rStyle w:val="Hyperlink"/>
                <w:noProof/>
                <w:color w:val="595959" w:themeColor="text1" w:themeTint="A6"/>
                <w:rPrChange w:id="245" w:author="Draško Anđelković" w:date="2020-04-08T18:04:00Z">
                  <w:rPr>
                    <w:rStyle w:val="Hyperlink"/>
                    <w:noProof/>
                  </w:rPr>
                </w:rPrChange>
              </w:rPr>
              <w:fldChar w:fldCharType="separate"/>
            </w:r>
            <w:r w:rsidRPr="00FD1332">
              <w:rPr>
                <w:rStyle w:val="Hyperlink"/>
                <w:noProof/>
                <w:color w:val="595959" w:themeColor="text1" w:themeTint="A6"/>
                <w:rPrChange w:id="246" w:author="Draško Anđelković" w:date="2020-04-08T18:04:00Z">
                  <w:rPr>
                    <w:rStyle w:val="Hyperlink"/>
                    <w:noProof/>
                    <w:color w:val="0679EE" w:themeColor="hyperlink" w:themeTint="D9"/>
                  </w:rPr>
                </w:rPrChange>
              </w:rPr>
              <w:t>1.4 Definicije</w:t>
            </w:r>
            <w:r w:rsidRPr="00FD1332">
              <w:rPr>
                <w:noProof/>
                <w:webHidden/>
                <w:color w:val="595959" w:themeColor="text1" w:themeTint="A6"/>
                <w:rPrChange w:id="247" w:author="Draško Anđelković" w:date="2020-04-08T18:04:00Z">
                  <w:rPr>
                    <w:noProof/>
                    <w:webHidden/>
                  </w:rPr>
                </w:rPrChange>
              </w:rPr>
              <w:tab/>
            </w:r>
            <w:r w:rsidRPr="00FD1332">
              <w:rPr>
                <w:noProof/>
                <w:webHidden/>
                <w:color w:val="595959" w:themeColor="text1" w:themeTint="A6"/>
                <w:rPrChange w:id="248" w:author="Draško Anđelković" w:date="2020-04-08T18:04:00Z">
                  <w:rPr>
                    <w:noProof/>
                    <w:webHidden/>
                  </w:rPr>
                </w:rPrChange>
              </w:rPr>
              <w:fldChar w:fldCharType="begin"/>
            </w:r>
            <w:r w:rsidRPr="00FD1332">
              <w:rPr>
                <w:noProof/>
                <w:webHidden/>
                <w:color w:val="595959" w:themeColor="text1" w:themeTint="A6"/>
                <w:rPrChange w:id="249" w:author="Draško Anđelković" w:date="2020-04-08T18:04:00Z">
                  <w:rPr>
                    <w:noProof/>
                    <w:webHidden/>
                  </w:rPr>
                </w:rPrChange>
              </w:rPr>
              <w:instrText xml:space="preserve"> PAGEREF _Toc37261464 \h </w:instrText>
            </w:r>
          </w:ins>
          <w:r w:rsidRPr="00FD1332">
            <w:rPr>
              <w:noProof/>
              <w:webHidden/>
              <w:color w:val="595959" w:themeColor="text1" w:themeTint="A6"/>
              <w:rPrChange w:id="250" w:author="Draško Anđelković" w:date="2020-04-08T18:04:00Z">
                <w:rPr>
                  <w:noProof/>
                  <w:webHidden/>
                  <w:color w:val="595959" w:themeColor="text1" w:themeTint="A6"/>
                </w:rPr>
              </w:rPrChange>
            </w:rPr>
          </w:r>
          <w:r w:rsidRPr="00FD1332">
            <w:rPr>
              <w:noProof/>
              <w:webHidden/>
              <w:color w:val="595959" w:themeColor="text1" w:themeTint="A6"/>
              <w:rPrChange w:id="251" w:author="Draško Anđelković" w:date="2020-04-08T18:04:00Z">
                <w:rPr>
                  <w:noProof/>
                  <w:webHidden/>
                </w:rPr>
              </w:rPrChange>
            </w:rPr>
            <w:fldChar w:fldCharType="separate"/>
          </w:r>
          <w:ins w:id="252" w:author="Draško Anđelković" w:date="2020-04-08T18:04:00Z">
            <w:r w:rsidRPr="00FD1332">
              <w:rPr>
                <w:noProof/>
                <w:webHidden/>
                <w:color w:val="595959" w:themeColor="text1" w:themeTint="A6"/>
                <w:rPrChange w:id="253" w:author="Draško Anđelković" w:date="2020-04-08T18:04:00Z">
                  <w:rPr>
                    <w:noProof/>
                    <w:webHidden/>
                  </w:rPr>
                </w:rPrChange>
              </w:rPr>
              <w:t>5</w:t>
            </w:r>
            <w:r w:rsidRPr="00FD1332">
              <w:rPr>
                <w:noProof/>
                <w:webHidden/>
                <w:color w:val="595959" w:themeColor="text1" w:themeTint="A6"/>
                <w:rPrChange w:id="254" w:author="Draško Anđelković" w:date="2020-04-08T18:04:00Z">
                  <w:rPr>
                    <w:noProof/>
                    <w:webHidden/>
                  </w:rPr>
                </w:rPrChange>
              </w:rPr>
              <w:fldChar w:fldCharType="end"/>
            </w:r>
            <w:r w:rsidRPr="00FD1332">
              <w:rPr>
                <w:rStyle w:val="Hyperlink"/>
                <w:noProof/>
                <w:color w:val="595959" w:themeColor="text1" w:themeTint="A6"/>
                <w:rPrChange w:id="255"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256" w:author="Draško Anđelković" w:date="2020-04-08T18:04:00Z"/>
              <w:rFonts w:eastAsiaTheme="minorEastAsia"/>
              <w:b w:val="0"/>
              <w:bCs w:val="0"/>
              <w:caps w:val="0"/>
              <w:noProof/>
              <w:color w:val="595959" w:themeColor="text1" w:themeTint="A6"/>
              <w:sz w:val="22"/>
              <w:szCs w:val="22"/>
              <w:lang w:val="en-US"/>
              <w:rPrChange w:id="257" w:author="Draško Anđelković" w:date="2020-04-08T18:04:00Z">
                <w:rPr>
                  <w:ins w:id="258" w:author="Draško Anđelković" w:date="2020-04-08T18:04:00Z"/>
                  <w:rFonts w:eastAsiaTheme="minorEastAsia" w:cstheme="minorBidi"/>
                  <w:b w:val="0"/>
                  <w:bCs w:val="0"/>
                  <w:caps w:val="0"/>
                  <w:noProof/>
                  <w:sz w:val="22"/>
                  <w:szCs w:val="22"/>
                  <w:lang w:val="en-US"/>
                </w:rPr>
              </w:rPrChange>
            </w:rPr>
          </w:pPr>
          <w:ins w:id="259" w:author="Draško Anđelković" w:date="2020-04-08T18:04:00Z">
            <w:r w:rsidRPr="00FD1332">
              <w:rPr>
                <w:rStyle w:val="Hyperlink"/>
                <w:noProof/>
                <w:color w:val="595959" w:themeColor="text1" w:themeTint="A6"/>
                <w:rPrChange w:id="260" w:author="Draško Anđelković" w:date="2020-04-08T18:04:00Z">
                  <w:rPr>
                    <w:rStyle w:val="Hyperlink"/>
                    <w:noProof/>
                  </w:rPr>
                </w:rPrChange>
              </w:rPr>
              <w:fldChar w:fldCharType="begin"/>
            </w:r>
            <w:r w:rsidRPr="00FD1332">
              <w:rPr>
                <w:rStyle w:val="Hyperlink"/>
                <w:noProof/>
                <w:color w:val="595959" w:themeColor="text1" w:themeTint="A6"/>
                <w:rPrChange w:id="261" w:author="Draško Anđelković" w:date="2020-04-08T18:04:00Z">
                  <w:rPr>
                    <w:rStyle w:val="Hyperlink"/>
                    <w:noProof/>
                  </w:rPr>
                </w:rPrChange>
              </w:rPr>
              <w:instrText xml:space="preserve"> </w:instrText>
            </w:r>
            <w:r w:rsidRPr="00FD1332">
              <w:rPr>
                <w:noProof/>
                <w:color w:val="595959" w:themeColor="text1" w:themeTint="A6"/>
                <w:rPrChange w:id="262" w:author="Draško Anđelković" w:date="2020-04-08T18:04:00Z">
                  <w:rPr>
                    <w:noProof/>
                  </w:rPr>
                </w:rPrChange>
              </w:rPr>
              <w:instrText>HYPERLINK \l "_Toc37261465"</w:instrText>
            </w:r>
            <w:r w:rsidRPr="00FD1332">
              <w:rPr>
                <w:rStyle w:val="Hyperlink"/>
                <w:noProof/>
                <w:color w:val="595959" w:themeColor="text1" w:themeTint="A6"/>
                <w:rPrChange w:id="263" w:author="Draško Anđelković" w:date="2020-04-08T18:04:00Z">
                  <w:rPr>
                    <w:rStyle w:val="Hyperlink"/>
                    <w:noProof/>
                  </w:rPr>
                </w:rPrChange>
              </w:rPr>
              <w:instrText xml:space="preserve"> </w:instrText>
            </w:r>
            <w:r w:rsidRPr="00FD1332">
              <w:rPr>
                <w:rStyle w:val="Hyperlink"/>
                <w:noProof/>
                <w:color w:val="595959" w:themeColor="text1" w:themeTint="A6"/>
                <w:rPrChange w:id="264" w:author="Draško Anđelković" w:date="2020-04-08T18:04:00Z">
                  <w:rPr>
                    <w:rStyle w:val="Hyperlink"/>
                    <w:noProof/>
                  </w:rPr>
                </w:rPrChange>
              </w:rPr>
              <w:fldChar w:fldCharType="separate"/>
            </w:r>
            <w:r w:rsidRPr="00FD1332">
              <w:rPr>
                <w:rStyle w:val="Hyperlink"/>
                <w:noProof/>
                <w:color w:val="595959" w:themeColor="text1" w:themeTint="A6"/>
                <w:rPrChange w:id="265" w:author="Draško Anđelković" w:date="2020-04-08T18:04:00Z">
                  <w:rPr>
                    <w:rStyle w:val="Hyperlink"/>
                    <w:noProof/>
                    <w:color w:val="0679EE" w:themeColor="hyperlink" w:themeTint="D9"/>
                  </w:rPr>
                </w:rPrChange>
              </w:rPr>
              <w:t>2. Reference</w:t>
            </w:r>
            <w:r w:rsidRPr="00FD1332">
              <w:rPr>
                <w:noProof/>
                <w:webHidden/>
                <w:color w:val="595959" w:themeColor="text1" w:themeTint="A6"/>
                <w:rPrChange w:id="266" w:author="Draško Anđelković" w:date="2020-04-08T18:04:00Z">
                  <w:rPr>
                    <w:noProof/>
                    <w:webHidden/>
                  </w:rPr>
                </w:rPrChange>
              </w:rPr>
              <w:tab/>
            </w:r>
            <w:r w:rsidRPr="00FD1332">
              <w:rPr>
                <w:noProof/>
                <w:webHidden/>
                <w:color w:val="595959" w:themeColor="text1" w:themeTint="A6"/>
                <w:rPrChange w:id="267" w:author="Draško Anđelković" w:date="2020-04-08T18:04:00Z">
                  <w:rPr>
                    <w:noProof/>
                    <w:webHidden/>
                  </w:rPr>
                </w:rPrChange>
              </w:rPr>
              <w:fldChar w:fldCharType="begin"/>
            </w:r>
            <w:r w:rsidRPr="00FD1332">
              <w:rPr>
                <w:noProof/>
                <w:webHidden/>
                <w:color w:val="595959" w:themeColor="text1" w:themeTint="A6"/>
                <w:rPrChange w:id="268" w:author="Draško Anđelković" w:date="2020-04-08T18:04:00Z">
                  <w:rPr>
                    <w:noProof/>
                    <w:webHidden/>
                  </w:rPr>
                </w:rPrChange>
              </w:rPr>
              <w:instrText xml:space="preserve"> PAGEREF _Toc37261465 \h </w:instrText>
            </w:r>
          </w:ins>
          <w:r w:rsidRPr="00FD1332">
            <w:rPr>
              <w:noProof/>
              <w:webHidden/>
              <w:color w:val="595959" w:themeColor="text1" w:themeTint="A6"/>
              <w:rPrChange w:id="269" w:author="Draško Anđelković" w:date="2020-04-08T18:04:00Z">
                <w:rPr>
                  <w:noProof/>
                  <w:webHidden/>
                  <w:color w:val="595959" w:themeColor="text1" w:themeTint="A6"/>
                </w:rPr>
              </w:rPrChange>
            </w:rPr>
          </w:r>
          <w:r w:rsidRPr="00FD1332">
            <w:rPr>
              <w:noProof/>
              <w:webHidden/>
              <w:color w:val="595959" w:themeColor="text1" w:themeTint="A6"/>
              <w:rPrChange w:id="270" w:author="Draško Anđelković" w:date="2020-04-08T18:04:00Z">
                <w:rPr>
                  <w:noProof/>
                  <w:webHidden/>
                </w:rPr>
              </w:rPrChange>
            </w:rPr>
            <w:fldChar w:fldCharType="separate"/>
          </w:r>
          <w:ins w:id="271" w:author="Draško Anđelković" w:date="2020-04-08T18:04:00Z">
            <w:r w:rsidRPr="00FD1332">
              <w:rPr>
                <w:noProof/>
                <w:webHidden/>
                <w:color w:val="595959" w:themeColor="text1" w:themeTint="A6"/>
                <w:rPrChange w:id="272" w:author="Draško Anđelković" w:date="2020-04-08T18:04:00Z">
                  <w:rPr>
                    <w:noProof/>
                    <w:webHidden/>
                  </w:rPr>
                </w:rPrChange>
              </w:rPr>
              <w:t>5</w:t>
            </w:r>
            <w:r w:rsidRPr="00FD1332">
              <w:rPr>
                <w:noProof/>
                <w:webHidden/>
                <w:color w:val="595959" w:themeColor="text1" w:themeTint="A6"/>
                <w:rPrChange w:id="273" w:author="Draško Anđelković" w:date="2020-04-08T18:04:00Z">
                  <w:rPr>
                    <w:noProof/>
                    <w:webHidden/>
                  </w:rPr>
                </w:rPrChange>
              </w:rPr>
              <w:fldChar w:fldCharType="end"/>
            </w:r>
            <w:r w:rsidRPr="00FD1332">
              <w:rPr>
                <w:rStyle w:val="Hyperlink"/>
                <w:noProof/>
                <w:color w:val="595959" w:themeColor="text1" w:themeTint="A6"/>
                <w:rPrChange w:id="274"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275" w:author="Draško Anđelković" w:date="2020-04-08T18:04:00Z"/>
              <w:rFonts w:eastAsiaTheme="minorEastAsia"/>
              <w:b w:val="0"/>
              <w:bCs w:val="0"/>
              <w:caps w:val="0"/>
              <w:noProof/>
              <w:color w:val="595959" w:themeColor="text1" w:themeTint="A6"/>
              <w:sz w:val="22"/>
              <w:szCs w:val="22"/>
              <w:lang w:val="en-US"/>
              <w:rPrChange w:id="276" w:author="Draško Anđelković" w:date="2020-04-08T18:04:00Z">
                <w:rPr>
                  <w:ins w:id="277" w:author="Draško Anđelković" w:date="2020-04-08T18:04:00Z"/>
                  <w:rFonts w:eastAsiaTheme="minorEastAsia" w:cstheme="minorBidi"/>
                  <w:b w:val="0"/>
                  <w:bCs w:val="0"/>
                  <w:caps w:val="0"/>
                  <w:noProof/>
                  <w:sz w:val="22"/>
                  <w:szCs w:val="22"/>
                  <w:lang w:val="en-US"/>
                </w:rPr>
              </w:rPrChange>
            </w:rPr>
          </w:pPr>
          <w:ins w:id="278" w:author="Draško Anđelković" w:date="2020-04-08T18:04:00Z">
            <w:r w:rsidRPr="00FD1332">
              <w:rPr>
                <w:rStyle w:val="Hyperlink"/>
                <w:noProof/>
                <w:color w:val="595959" w:themeColor="text1" w:themeTint="A6"/>
                <w:rPrChange w:id="279" w:author="Draško Anđelković" w:date="2020-04-08T18:04:00Z">
                  <w:rPr>
                    <w:rStyle w:val="Hyperlink"/>
                    <w:noProof/>
                  </w:rPr>
                </w:rPrChange>
              </w:rPr>
              <w:fldChar w:fldCharType="begin"/>
            </w:r>
            <w:r w:rsidRPr="00FD1332">
              <w:rPr>
                <w:rStyle w:val="Hyperlink"/>
                <w:noProof/>
                <w:color w:val="595959" w:themeColor="text1" w:themeTint="A6"/>
                <w:rPrChange w:id="280" w:author="Draško Anđelković" w:date="2020-04-08T18:04:00Z">
                  <w:rPr>
                    <w:rStyle w:val="Hyperlink"/>
                    <w:noProof/>
                  </w:rPr>
                </w:rPrChange>
              </w:rPr>
              <w:instrText xml:space="preserve"> </w:instrText>
            </w:r>
            <w:r w:rsidRPr="00FD1332">
              <w:rPr>
                <w:noProof/>
                <w:color w:val="595959" w:themeColor="text1" w:themeTint="A6"/>
                <w:rPrChange w:id="281" w:author="Draško Anđelković" w:date="2020-04-08T18:04:00Z">
                  <w:rPr>
                    <w:noProof/>
                  </w:rPr>
                </w:rPrChange>
              </w:rPr>
              <w:instrText>HYPERLINK \l "_Toc37261466"</w:instrText>
            </w:r>
            <w:r w:rsidRPr="00FD1332">
              <w:rPr>
                <w:rStyle w:val="Hyperlink"/>
                <w:noProof/>
                <w:color w:val="595959" w:themeColor="text1" w:themeTint="A6"/>
                <w:rPrChange w:id="282" w:author="Draško Anđelković" w:date="2020-04-08T18:04:00Z">
                  <w:rPr>
                    <w:rStyle w:val="Hyperlink"/>
                    <w:noProof/>
                  </w:rPr>
                </w:rPrChange>
              </w:rPr>
              <w:instrText xml:space="preserve"> </w:instrText>
            </w:r>
            <w:r w:rsidRPr="00FD1332">
              <w:rPr>
                <w:rStyle w:val="Hyperlink"/>
                <w:noProof/>
                <w:color w:val="595959" w:themeColor="text1" w:themeTint="A6"/>
                <w:rPrChange w:id="283" w:author="Draško Anđelković" w:date="2020-04-08T18:04:00Z">
                  <w:rPr>
                    <w:rStyle w:val="Hyperlink"/>
                    <w:noProof/>
                  </w:rPr>
                </w:rPrChange>
              </w:rPr>
              <w:fldChar w:fldCharType="separate"/>
            </w:r>
            <w:r w:rsidRPr="00FD1332">
              <w:rPr>
                <w:rStyle w:val="Hyperlink"/>
                <w:noProof/>
                <w:color w:val="595959" w:themeColor="text1" w:themeTint="A6"/>
                <w:rPrChange w:id="284" w:author="Draško Anđelković" w:date="2020-04-08T18:04:00Z">
                  <w:rPr>
                    <w:rStyle w:val="Hyperlink"/>
                    <w:noProof/>
                    <w:color w:val="0679EE" w:themeColor="hyperlink" w:themeTint="D9"/>
                  </w:rPr>
                </w:rPrChange>
              </w:rPr>
              <w:t>3. Specifikacija zahteva</w:t>
            </w:r>
            <w:r w:rsidRPr="00FD1332">
              <w:rPr>
                <w:noProof/>
                <w:webHidden/>
                <w:color w:val="595959" w:themeColor="text1" w:themeTint="A6"/>
                <w:rPrChange w:id="285" w:author="Draško Anđelković" w:date="2020-04-08T18:04:00Z">
                  <w:rPr>
                    <w:noProof/>
                    <w:webHidden/>
                  </w:rPr>
                </w:rPrChange>
              </w:rPr>
              <w:tab/>
            </w:r>
            <w:r w:rsidRPr="00FD1332">
              <w:rPr>
                <w:noProof/>
                <w:webHidden/>
                <w:color w:val="595959" w:themeColor="text1" w:themeTint="A6"/>
                <w:rPrChange w:id="286" w:author="Draško Anđelković" w:date="2020-04-08T18:04:00Z">
                  <w:rPr>
                    <w:noProof/>
                    <w:webHidden/>
                  </w:rPr>
                </w:rPrChange>
              </w:rPr>
              <w:fldChar w:fldCharType="begin"/>
            </w:r>
            <w:r w:rsidRPr="00FD1332">
              <w:rPr>
                <w:noProof/>
                <w:webHidden/>
                <w:color w:val="595959" w:themeColor="text1" w:themeTint="A6"/>
                <w:rPrChange w:id="287" w:author="Draško Anđelković" w:date="2020-04-08T18:04:00Z">
                  <w:rPr>
                    <w:noProof/>
                    <w:webHidden/>
                  </w:rPr>
                </w:rPrChange>
              </w:rPr>
              <w:instrText xml:space="preserve"> PAGEREF _Toc37261466 \h </w:instrText>
            </w:r>
          </w:ins>
          <w:r w:rsidRPr="00FD1332">
            <w:rPr>
              <w:noProof/>
              <w:webHidden/>
              <w:color w:val="595959" w:themeColor="text1" w:themeTint="A6"/>
              <w:rPrChange w:id="288" w:author="Draško Anđelković" w:date="2020-04-08T18:04:00Z">
                <w:rPr>
                  <w:noProof/>
                  <w:webHidden/>
                  <w:color w:val="595959" w:themeColor="text1" w:themeTint="A6"/>
                </w:rPr>
              </w:rPrChange>
            </w:rPr>
          </w:r>
          <w:r w:rsidRPr="00FD1332">
            <w:rPr>
              <w:noProof/>
              <w:webHidden/>
              <w:color w:val="595959" w:themeColor="text1" w:themeTint="A6"/>
              <w:rPrChange w:id="289" w:author="Draško Anđelković" w:date="2020-04-08T18:04:00Z">
                <w:rPr>
                  <w:noProof/>
                  <w:webHidden/>
                </w:rPr>
              </w:rPrChange>
            </w:rPr>
            <w:fldChar w:fldCharType="separate"/>
          </w:r>
          <w:ins w:id="290" w:author="Draško Anđelković" w:date="2020-04-08T18:04:00Z">
            <w:r w:rsidRPr="00FD1332">
              <w:rPr>
                <w:noProof/>
                <w:webHidden/>
                <w:color w:val="595959" w:themeColor="text1" w:themeTint="A6"/>
                <w:rPrChange w:id="291" w:author="Draško Anđelković" w:date="2020-04-08T18:04:00Z">
                  <w:rPr>
                    <w:noProof/>
                    <w:webHidden/>
                  </w:rPr>
                </w:rPrChange>
              </w:rPr>
              <w:t>5</w:t>
            </w:r>
            <w:r w:rsidRPr="00FD1332">
              <w:rPr>
                <w:noProof/>
                <w:webHidden/>
                <w:color w:val="595959" w:themeColor="text1" w:themeTint="A6"/>
                <w:rPrChange w:id="292" w:author="Draško Anđelković" w:date="2020-04-08T18:04:00Z">
                  <w:rPr>
                    <w:noProof/>
                    <w:webHidden/>
                  </w:rPr>
                </w:rPrChange>
              </w:rPr>
              <w:fldChar w:fldCharType="end"/>
            </w:r>
            <w:r w:rsidRPr="00FD1332">
              <w:rPr>
                <w:rStyle w:val="Hyperlink"/>
                <w:noProof/>
                <w:color w:val="595959" w:themeColor="text1" w:themeTint="A6"/>
                <w:rPrChange w:id="293"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294" w:author="Draško Anđelković" w:date="2020-04-08T18:04:00Z"/>
              <w:rFonts w:eastAsiaTheme="minorEastAsia"/>
              <w:b w:val="0"/>
              <w:bCs w:val="0"/>
              <w:caps w:val="0"/>
              <w:noProof/>
              <w:color w:val="595959" w:themeColor="text1" w:themeTint="A6"/>
              <w:sz w:val="22"/>
              <w:szCs w:val="22"/>
              <w:lang w:val="en-US"/>
              <w:rPrChange w:id="295" w:author="Draško Anđelković" w:date="2020-04-08T18:04:00Z">
                <w:rPr>
                  <w:ins w:id="296" w:author="Draško Anđelković" w:date="2020-04-08T18:04:00Z"/>
                  <w:rFonts w:eastAsiaTheme="minorEastAsia" w:cstheme="minorBidi"/>
                  <w:b w:val="0"/>
                  <w:bCs w:val="0"/>
                  <w:caps w:val="0"/>
                  <w:noProof/>
                  <w:sz w:val="22"/>
                  <w:szCs w:val="22"/>
                  <w:lang w:val="en-US"/>
                </w:rPr>
              </w:rPrChange>
            </w:rPr>
          </w:pPr>
          <w:ins w:id="297" w:author="Draško Anđelković" w:date="2020-04-08T18:04:00Z">
            <w:r w:rsidRPr="00FD1332">
              <w:rPr>
                <w:rStyle w:val="Hyperlink"/>
                <w:noProof/>
                <w:color w:val="595959" w:themeColor="text1" w:themeTint="A6"/>
                <w:rPrChange w:id="298" w:author="Draško Anđelković" w:date="2020-04-08T18:04:00Z">
                  <w:rPr>
                    <w:rStyle w:val="Hyperlink"/>
                    <w:noProof/>
                  </w:rPr>
                </w:rPrChange>
              </w:rPr>
              <w:fldChar w:fldCharType="begin"/>
            </w:r>
            <w:r w:rsidRPr="00FD1332">
              <w:rPr>
                <w:rStyle w:val="Hyperlink"/>
                <w:noProof/>
                <w:color w:val="595959" w:themeColor="text1" w:themeTint="A6"/>
                <w:rPrChange w:id="299" w:author="Draško Anđelković" w:date="2020-04-08T18:04:00Z">
                  <w:rPr>
                    <w:rStyle w:val="Hyperlink"/>
                    <w:noProof/>
                  </w:rPr>
                </w:rPrChange>
              </w:rPr>
              <w:instrText xml:space="preserve"> </w:instrText>
            </w:r>
            <w:r w:rsidRPr="00FD1332">
              <w:rPr>
                <w:noProof/>
                <w:color w:val="595959" w:themeColor="text1" w:themeTint="A6"/>
                <w:rPrChange w:id="300" w:author="Draško Anđelković" w:date="2020-04-08T18:04:00Z">
                  <w:rPr>
                    <w:noProof/>
                  </w:rPr>
                </w:rPrChange>
              </w:rPr>
              <w:instrText>HYPERLINK \l "_Toc37261467"</w:instrText>
            </w:r>
            <w:r w:rsidRPr="00FD1332">
              <w:rPr>
                <w:rStyle w:val="Hyperlink"/>
                <w:noProof/>
                <w:color w:val="595959" w:themeColor="text1" w:themeTint="A6"/>
                <w:rPrChange w:id="301" w:author="Draško Anđelković" w:date="2020-04-08T18:04:00Z">
                  <w:rPr>
                    <w:rStyle w:val="Hyperlink"/>
                    <w:noProof/>
                  </w:rPr>
                </w:rPrChange>
              </w:rPr>
              <w:instrText xml:space="preserve"> </w:instrText>
            </w:r>
            <w:r w:rsidRPr="00FD1332">
              <w:rPr>
                <w:rStyle w:val="Hyperlink"/>
                <w:noProof/>
                <w:color w:val="595959" w:themeColor="text1" w:themeTint="A6"/>
                <w:rPrChange w:id="302" w:author="Draško Anđelković" w:date="2020-04-08T18:04:00Z">
                  <w:rPr>
                    <w:rStyle w:val="Hyperlink"/>
                    <w:noProof/>
                  </w:rPr>
                </w:rPrChange>
              </w:rPr>
              <w:fldChar w:fldCharType="separate"/>
            </w:r>
            <w:r w:rsidRPr="00FD1332">
              <w:rPr>
                <w:rStyle w:val="Hyperlink"/>
                <w:noProof/>
                <w:color w:val="595959" w:themeColor="text1" w:themeTint="A6"/>
                <w:rPrChange w:id="303" w:author="Draško Anđelković" w:date="2020-04-08T18:04:00Z">
                  <w:rPr>
                    <w:rStyle w:val="Hyperlink"/>
                    <w:noProof/>
                    <w:color w:val="0679EE" w:themeColor="hyperlink" w:themeTint="D9"/>
                  </w:rPr>
                </w:rPrChange>
              </w:rPr>
              <w:t>3.1 Spoljašnji interfejsi</w:t>
            </w:r>
            <w:r w:rsidRPr="00FD1332">
              <w:rPr>
                <w:noProof/>
                <w:webHidden/>
                <w:color w:val="595959" w:themeColor="text1" w:themeTint="A6"/>
                <w:rPrChange w:id="304" w:author="Draško Anđelković" w:date="2020-04-08T18:04:00Z">
                  <w:rPr>
                    <w:noProof/>
                    <w:webHidden/>
                  </w:rPr>
                </w:rPrChange>
              </w:rPr>
              <w:tab/>
            </w:r>
            <w:r w:rsidRPr="00FD1332">
              <w:rPr>
                <w:noProof/>
                <w:webHidden/>
                <w:color w:val="595959" w:themeColor="text1" w:themeTint="A6"/>
                <w:rPrChange w:id="305" w:author="Draško Anđelković" w:date="2020-04-08T18:04:00Z">
                  <w:rPr>
                    <w:noProof/>
                    <w:webHidden/>
                  </w:rPr>
                </w:rPrChange>
              </w:rPr>
              <w:fldChar w:fldCharType="begin"/>
            </w:r>
            <w:r w:rsidRPr="00FD1332">
              <w:rPr>
                <w:noProof/>
                <w:webHidden/>
                <w:color w:val="595959" w:themeColor="text1" w:themeTint="A6"/>
                <w:rPrChange w:id="306" w:author="Draško Anđelković" w:date="2020-04-08T18:04:00Z">
                  <w:rPr>
                    <w:noProof/>
                    <w:webHidden/>
                  </w:rPr>
                </w:rPrChange>
              </w:rPr>
              <w:instrText xml:space="preserve"> PAGEREF _Toc37261467 \h </w:instrText>
            </w:r>
          </w:ins>
          <w:r w:rsidRPr="00FD1332">
            <w:rPr>
              <w:noProof/>
              <w:webHidden/>
              <w:color w:val="595959" w:themeColor="text1" w:themeTint="A6"/>
              <w:rPrChange w:id="307" w:author="Draško Anđelković" w:date="2020-04-08T18:04:00Z">
                <w:rPr>
                  <w:noProof/>
                  <w:webHidden/>
                  <w:color w:val="595959" w:themeColor="text1" w:themeTint="A6"/>
                </w:rPr>
              </w:rPrChange>
            </w:rPr>
          </w:r>
          <w:r w:rsidRPr="00FD1332">
            <w:rPr>
              <w:noProof/>
              <w:webHidden/>
              <w:color w:val="595959" w:themeColor="text1" w:themeTint="A6"/>
              <w:rPrChange w:id="308" w:author="Draško Anđelković" w:date="2020-04-08T18:04:00Z">
                <w:rPr>
                  <w:noProof/>
                  <w:webHidden/>
                </w:rPr>
              </w:rPrChange>
            </w:rPr>
            <w:fldChar w:fldCharType="separate"/>
          </w:r>
          <w:ins w:id="309" w:author="Draško Anđelković" w:date="2020-04-08T18:04:00Z">
            <w:r w:rsidRPr="00FD1332">
              <w:rPr>
                <w:noProof/>
                <w:webHidden/>
                <w:color w:val="595959" w:themeColor="text1" w:themeTint="A6"/>
                <w:rPrChange w:id="310" w:author="Draško Anđelković" w:date="2020-04-08T18:04:00Z">
                  <w:rPr>
                    <w:noProof/>
                    <w:webHidden/>
                  </w:rPr>
                </w:rPrChange>
              </w:rPr>
              <w:t>6</w:t>
            </w:r>
            <w:r w:rsidRPr="00FD1332">
              <w:rPr>
                <w:noProof/>
                <w:webHidden/>
                <w:color w:val="595959" w:themeColor="text1" w:themeTint="A6"/>
                <w:rPrChange w:id="311" w:author="Draško Anđelković" w:date="2020-04-08T18:04:00Z">
                  <w:rPr>
                    <w:noProof/>
                    <w:webHidden/>
                  </w:rPr>
                </w:rPrChange>
              </w:rPr>
              <w:fldChar w:fldCharType="end"/>
            </w:r>
            <w:r w:rsidRPr="00FD1332">
              <w:rPr>
                <w:rStyle w:val="Hyperlink"/>
                <w:noProof/>
                <w:color w:val="595959" w:themeColor="text1" w:themeTint="A6"/>
                <w:rPrChange w:id="312"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313" w:author="Draško Anđelković" w:date="2020-04-08T18:04:00Z"/>
              <w:rFonts w:eastAsiaTheme="minorEastAsia"/>
              <w:b w:val="0"/>
              <w:bCs w:val="0"/>
              <w:caps w:val="0"/>
              <w:noProof/>
              <w:color w:val="595959" w:themeColor="text1" w:themeTint="A6"/>
              <w:sz w:val="22"/>
              <w:szCs w:val="22"/>
              <w:lang w:val="en-US"/>
              <w:rPrChange w:id="314" w:author="Draško Anđelković" w:date="2020-04-08T18:04:00Z">
                <w:rPr>
                  <w:ins w:id="315" w:author="Draško Anđelković" w:date="2020-04-08T18:04:00Z"/>
                  <w:rFonts w:eastAsiaTheme="minorEastAsia" w:cstheme="minorBidi"/>
                  <w:b w:val="0"/>
                  <w:bCs w:val="0"/>
                  <w:caps w:val="0"/>
                  <w:noProof/>
                  <w:sz w:val="22"/>
                  <w:szCs w:val="22"/>
                  <w:lang w:val="en-US"/>
                </w:rPr>
              </w:rPrChange>
            </w:rPr>
          </w:pPr>
          <w:ins w:id="316" w:author="Draško Anđelković" w:date="2020-04-08T18:04:00Z">
            <w:r w:rsidRPr="00FD1332">
              <w:rPr>
                <w:rStyle w:val="Hyperlink"/>
                <w:noProof/>
                <w:color w:val="595959" w:themeColor="text1" w:themeTint="A6"/>
                <w:rPrChange w:id="317" w:author="Draško Anđelković" w:date="2020-04-08T18:04:00Z">
                  <w:rPr>
                    <w:rStyle w:val="Hyperlink"/>
                    <w:noProof/>
                  </w:rPr>
                </w:rPrChange>
              </w:rPr>
              <w:fldChar w:fldCharType="begin"/>
            </w:r>
            <w:r w:rsidRPr="00FD1332">
              <w:rPr>
                <w:rStyle w:val="Hyperlink"/>
                <w:noProof/>
                <w:color w:val="595959" w:themeColor="text1" w:themeTint="A6"/>
                <w:rPrChange w:id="318" w:author="Draško Anđelković" w:date="2020-04-08T18:04:00Z">
                  <w:rPr>
                    <w:rStyle w:val="Hyperlink"/>
                    <w:noProof/>
                  </w:rPr>
                </w:rPrChange>
              </w:rPr>
              <w:instrText xml:space="preserve"> </w:instrText>
            </w:r>
            <w:r w:rsidRPr="00FD1332">
              <w:rPr>
                <w:noProof/>
                <w:color w:val="595959" w:themeColor="text1" w:themeTint="A6"/>
                <w:rPrChange w:id="319" w:author="Draško Anđelković" w:date="2020-04-08T18:04:00Z">
                  <w:rPr>
                    <w:noProof/>
                  </w:rPr>
                </w:rPrChange>
              </w:rPr>
              <w:instrText>HYPERLINK \l "_Toc37261468"</w:instrText>
            </w:r>
            <w:r w:rsidRPr="00FD1332">
              <w:rPr>
                <w:rStyle w:val="Hyperlink"/>
                <w:noProof/>
                <w:color w:val="595959" w:themeColor="text1" w:themeTint="A6"/>
                <w:rPrChange w:id="320" w:author="Draško Anđelković" w:date="2020-04-08T18:04:00Z">
                  <w:rPr>
                    <w:rStyle w:val="Hyperlink"/>
                    <w:noProof/>
                  </w:rPr>
                </w:rPrChange>
              </w:rPr>
              <w:instrText xml:space="preserve"> </w:instrText>
            </w:r>
            <w:r w:rsidRPr="00FD1332">
              <w:rPr>
                <w:rStyle w:val="Hyperlink"/>
                <w:noProof/>
                <w:color w:val="595959" w:themeColor="text1" w:themeTint="A6"/>
                <w:rPrChange w:id="321" w:author="Draško Anđelković" w:date="2020-04-08T18:04:00Z">
                  <w:rPr>
                    <w:rStyle w:val="Hyperlink"/>
                    <w:noProof/>
                  </w:rPr>
                </w:rPrChange>
              </w:rPr>
              <w:fldChar w:fldCharType="separate"/>
            </w:r>
            <w:r w:rsidRPr="00FD1332">
              <w:rPr>
                <w:rStyle w:val="Hyperlink"/>
                <w:noProof/>
                <w:color w:val="595959" w:themeColor="text1" w:themeTint="A6"/>
                <w:rPrChange w:id="322" w:author="Draško Anđelković" w:date="2020-04-08T18:04:00Z">
                  <w:rPr>
                    <w:rStyle w:val="Hyperlink"/>
                    <w:noProof/>
                    <w:color w:val="0679EE" w:themeColor="hyperlink" w:themeTint="D9"/>
                  </w:rPr>
                </w:rPrChange>
              </w:rPr>
              <w:t>3.2 Funkcije</w:t>
            </w:r>
            <w:r w:rsidRPr="00FD1332">
              <w:rPr>
                <w:noProof/>
                <w:webHidden/>
                <w:color w:val="595959" w:themeColor="text1" w:themeTint="A6"/>
                <w:rPrChange w:id="323" w:author="Draško Anđelković" w:date="2020-04-08T18:04:00Z">
                  <w:rPr>
                    <w:noProof/>
                    <w:webHidden/>
                  </w:rPr>
                </w:rPrChange>
              </w:rPr>
              <w:tab/>
            </w:r>
            <w:r w:rsidRPr="00FD1332">
              <w:rPr>
                <w:noProof/>
                <w:webHidden/>
                <w:color w:val="595959" w:themeColor="text1" w:themeTint="A6"/>
                <w:rPrChange w:id="324" w:author="Draško Anđelković" w:date="2020-04-08T18:04:00Z">
                  <w:rPr>
                    <w:noProof/>
                    <w:webHidden/>
                  </w:rPr>
                </w:rPrChange>
              </w:rPr>
              <w:fldChar w:fldCharType="begin"/>
            </w:r>
            <w:r w:rsidRPr="00FD1332">
              <w:rPr>
                <w:noProof/>
                <w:webHidden/>
                <w:color w:val="595959" w:themeColor="text1" w:themeTint="A6"/>
                <w:rPrChange w:id="325" w:author="Draško Anđelković" w:date="2020-04-08T18:04:00Z">
                  <w:rPr>
                    <w:noProof/>
                    <w:webHidden/>
                  </w:rPr>
                </w:rPrChange>
              </w:rPr>
              <w:instrText xml:space="preserve"> PAGEREF _Toc37261468 \h </w:instrText>
            </w:r>
          </w:ins>
          <w:r w:rsidRPr="00FD1332">
            <w:rPr>
              <w:noProof/>
              <w:webHidden/>
              <w:color w:val="595959" w:themeColor="text1" w:themeTint="A6"/>
              <w:rPrChange w:id="326" w:author="Draško Anđelković" w:date="2020-04-08T18:04:00Z">
                <w:rPr>
                  <w:noProof/>
                  <w:webHidden/>
                  <w:color w:val="595959" w:themeColor="text1" w:themeTint="A6"/>
                </w:rPr>
              </w:rPrChange>
            </w:rPr>
          </w:r>
          <w:r w:rsidRPr="00FD1332">
            <w:rPr>
              <w:noProof/>
              <w:webHidden/>
              <w:color w:val="595959" w:themeColor="text1" w:themeTint="A6"/>
              <w:rPrChange w:id="327" w:author="Draško Anđelković" w:date="2020-04-08T18:04:00Z">
                <w:rPr>
                  <w:noProof/>
                  <w:webHidden/>
                </w:rPr>
              </w:rPrChange>
            </w:rPr>
            <w:fldChar w:fldCharType="separate"/>
          </w:r>
          <w:ins w:id="328" w:author="Draško Anđelković" w:date="2020-04-08T18:04:00Z">
            <w:r w:rsidRPr="00FD1332">
              <w:rPr>
                <w:noProof/>
                <w:webHidden/>
                <w:color w:val="595959" w:themeColor="text1" w:themeTint="A6"/>
                <w:rPrChange w:id="329" w:author="Draško Anđelković" w:date="2020-04-08T18:04:00Z">
                  <w:rPr>
                    <w:noProof/>
                    <w:webHidden/>
                  </w:rPr>
                </w:rPrChange>
              </w:rPr>
              <w:t>9</w:t>
            </w:r>
            <w:r w:rsidRPr="00FD1332">
              <w:rPr>
                <w:noProof/>
                <w:webHidden/>
                <w:color w:val="595959" w:themeColor="text1" w:themeTint="A6"/>
                <w:rPrChange w:id="330" w:author="Draško Anđelković" w:date="2020-04-08T18:04:00Z">
                  <w:rPr>
                    <w:noProof/>
                    <w:webHidden/>
                  </w:rPr>
                </w:rPrChange>
              </w:rPr>
              <w:fldChar w:fldCharType="end"/>
            </w:r>
            <w:r w:rsidRPr="00FD1332">
              <w:rPr>
                <w:rStyle w:val="Hyperlink"/>
                <w:noProof/>
                <w:color w:val="595959" w:themeColor="text1" w:themeTint="A6"/>
                <w:rPrChange w:id="331"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332" w:author="Draško Anđelković" w:date="2020-04-08T18:04:00Z"/>
              <w:rFonts w:eastAsiaTheme="minorEastAsia"/>
              <w:b w:val="0"/>
              <w:bCs w:val="0"/>
              <w:caps w:val="0"/>
              <w:noProof/>
              <w:color w:val="595959" w:themeColor="text1" w:themeTint="A6"/>
              <w:sz w:val="22"/>
              <w:szCs w:val="22"/>
              <w:lang w:val="en-US"/>
              <w:rPrChange w:id="333" w:author="Draško Anđelković" w:date="2020-04-08T18:04:00Z">
                <w:rPr>
                  <w:ins w:id="334" w:author="Draško Anđelković" w:date="2020-04-08T18:04:00Z"/>
                  <w:rFonts w:eastAsiaTheme="minorEastAsia" w:cstheme="minorBidi"/>
                  <w:b w:val="0"/>
                  <w:bCs w:val="0"/>
                  <w:caps w:val="0"/>
                  <w:noProof/>
                  <w:sz w:val="22"/>
                  <w:szCs w:val="22"/>
                  <w:lang w:val="en-US"/>
                </w:rPr>
              </w:rPrChange>
            </w:rPr>
          </w:pPr>
          <w:ins w:id="335" w:author="Draško Anđelković" w:date="2020-04-08T18:04:00Z">
            <w:r w:rsidRPr="00FD1332">
              <w:rPr>
                <w:rStyle w:val="Hyperlink"/>
                <w:noProof/>
                <w:color w:val="595959" w:themeColor="text1" w:themeTint="A6"/>
                <w:rPrChange w:id="336" w:author="Draško Anđelković" w:date="2020-04-08T18:04:00Z">
                  <w:rPr>
                    <w:rStyle w:val="Hyperlink"/>
                    <w:noProof/>
                  </w:rPr>
                </w:rPrChange>
              </w:rPr>
              <w:fldChar w:fldCharType="begin"/>
            </w:r>
            <w:r w:rsidRPr="00FD1332">
              <w:rPr>
                <w:rStyle w:val="Hyperlink"/>
                <w:noProof/>
                <w:color w:val="595959" w:themeColor="text1" w:themeTint="A6"/>
                <w:rPrChange w:id="337" w:author="Draško Anđelković" w:date="2020-04-08T18:04:00Z">
                  <w:rPr>
                    <w:rStyle w:val="Hyperlink"/>
                    <w:noProof/>
                  </w:rPr>
                </w:rPrChange>
              </w:rPr>
              <w:instrText xml:space="preserve"> </w:instrText>
            </w:r>
            <w:r w:rsidRPr="00FD1332">
              <w:rPr>
                <w:noProof/>
                <w:color w:val="595959" w:themeColor="text1" w:themeTint="A6"/>
                <w:rPrChange w:id="338" w:author="Draško Anđelković" w:date="2020-04-08T18:04:00Z">
                  <w:rPr>
                    <w:noProof/>
                  </w:rPr>
                </w:rPrChange>
              </w:rPr>
              <w:instrText>HYPERLINK \l "_Toc37261469"</w:instrText>
            </w:r>
            <w:r w:rsidRPr="00FD1332">
              <w:rPr>
                <w:rStyle w:val="Hyperlink"/>
                <w:noProof/>
                <w:color w:val="595959" w:themeColor="text1" w:themeTint="A6"/>
                <w:rPrChange w:id="339" w:author="Draško Anđelković" w:date="2020-04-08T18:04:00Z">
                  <w:rPr>
                    <w:rStyle w:val="Hyperlink"/>
                    <w:noProof/>
                  </w:rPr>
                </w:rPrChange>
              </w:rPr>
              <w:instrText xml:space="preserve"> </w:instrText>
            </w:r>
            <w:r w:rsidRPr="00FD1332">
              <w:rPr>
                <w:rStyle w:val="Hyperlink"/>
                <w:noProof/>
                <w:color w:val="595959" w:themeColor="text1" w:themeTint="A6"/>
                <w:rPrChange w:id="340" w:author="Draško Anđelković" w:date="2020-04-08T18:04:00Z">
                  <w:rPr>
                    <w:rStyle w:val="Hyperlink"/>
                    <w:noProof/>
                  </w:rPr>
                </w:rPrChange>
              </w:rPr>
              <w:fldChar w:fldCharType="separate"/>
            </w:r>
            <w:r w:rsidRPr="00FD1332">
              <w:rPr>
                <w:rStyle w:val="Hyperlink"/>
                <w:noProof/>
                <w:color w:val="595959" w:themeColor="text1" w:themeTint="A6"/>
                <w:rPrChange w:id="341" w:author="Draško Anđelković" w:date="2020-04-08T18:04:00Z">
                  <w:rPr>
                    <w:rStyle w:val="Hyperlink"/>
                    <w:noProof/>
                    <w:color w:val="0679EE" w:themeColor="hyperlink" w:themeTint="D9"/>
                  </w:rPr>
                </w:rPrChange>
              </w:rPr>
              <w:t>3.3 Pogodnost za upotrebu</w:t>
            </w:r>
            <w:r w:rsidRPr="00FD1332">
              <w:rPr>
                <w:noProof/>
                <w:webHidden/>
                <w:color w:val="595959" w:themeColor="text1" w:themeTint="A6"/>
                <w:rPrChange w:id="342" w:author="Draško Anđelković" w:date="2020-04-08T18:04:00Z">
                  <w:rPr>
                    <w:noProof/>
                    <w:webHidden/>
                  </w:rPr>
                </w:rPrChange>
              </w:rPr>
              <w:tab/>
            </w:r>
            <w:r w:rsidRPr="00FD1332">
              <w:rPr>
                <w:noProof/>
                <w:webHidden/>
                <w:color w:val="595959" w:themeColor="text1" w:themeTint="A6"/>
                <w:rPrChange w:id="343" w:author="Draško Anđelković" w:date="2020-04-08T18:04:00Z">
                  <w:rPr>
                    <w:noProof/>
                    <w:webHidden/>
                  </w:rPr>
                </w:rPrChange>
              </w:rPr>
              <w:fldChar w:fldCharType="begin"/>
            </w:r>
            <w:r w:rsidRPr="00FD1332">
              <w:rPr>
                <w:noProof/>
                <w:webHidden/>
                <w:color w:val="595959" w:themeColor="text1" w:themeTint="A6"/>
                <w:rPrChange w:id="344" w:author="Draško Anđelković" w:date="2020-04-08T18:04:00Z">
                  <w:rPr>
                    <w:noProof/>
                    <w:webHidden/>
                  </w:rPr>
                </w:rPrChange>
              </w:rPr>
              <w:instrText xml:space="preserve"> PAGEREF _Toc37261469 \h </w:instrText>
            </w:r>
          </w:ins>
          <w:r w:rsidRPr="00FD1332">
            <w:rPr>
              <w:noProof/>
              <w:webHidden/>
              <w:color w:val="595959" w:themeColor="text1" w:themeTint="A6"/>
              <w:rPrChange w:id="345" w:author="Draško Anđelković" w:date="2020-04-08T18:04:00Z">
                <w:rPr>
                  <w:noProof/>
                  <w:webHidden/>
                  <w:color w:val="595959" w:themeColor="text1" w:themeTint="A6"/>
                </w:rPr>
              </w:rPrChange>
            </w:rPr>
          </w:r>
          <w:r w:rsidRPr="00FD1332">
            <w:rPr>
              <w:noProof/>
              <w:webHidden/>
              <w:color w:val="595959" w:themeColor="text1" w:themeTint="A6"/>
              <w:rPrChange w:id="346" w:author="Draško Anđelković" w:date="2020-04-08T18:04:00Z">
                <w:rPr>
                  <w:noProof/>
                  <w:webHidden/>
                </w:rPr>
              </w:rPrChange>
            </w:rPr>
            <w:fldChar w:fldCharType="separate"/>
          </w:r>
          <w:ins w:id="347" w:author="Draško Anđelković" w:date="2020-04-08T18:04:00Z">
            <w:r w:rsidRPr="00FD1332">
              <w:rPr>
                <w:noProof/>
                <w:webHidden/>
                <w:color w:val="595959" w:themeColor="text1" w:themeTint="A6"/>
                <w:rPrChange w:id="348" w:author="Draško Anđelković" w:date="2020-04-08T18:04:00Z">
                  <w:rPr>
                    <w:noProof/>
                    <w:webHidden/>
                  </w:rPr>
                </w:rPrChange>
              </w:rPr>
              <w:t>9</w:t>
            </w:r>
            <w:r w:rsidRPr="00FD1332">
              <w:rPr>
                <w:noProof/>
                <w:webHidden/>
                <w:color w:val="595959" w:themeColor="text1" w:themeTint="A6"/>
                <w:rPrChange w:id="349" w:author="Draško Anđelković" w:date="2020-04-08T18:04:00Z">
                  <w:rPr>
                    <w:noProof/>
                    <w:webHidden/>
                  </w:rPr>
                </w:rPrChange>
              </w:rPr>
              <w:fldChar w:fldCharType="end"/>
            </w:r>
            <w:r w:rsidRPr="00FD1332">
              <w:rPr>
                <w:rStyle w:val="Hyperlink"/>
                <w:noProof/>
                <w:color w:val="595959" w:themeColor="text1" w:themeTint="A6"/>
                <w:rPrChange w:id="350"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351" w:author="Draško Anđelković" w:date="2020-04-08T18:04:00Z"/>
              <w:rFonts w:eastAsiaTheme="minorEastAsia"/>
              <w:b w:val="0"/>
              <w:bCs w:val="0"/>
              <w:caps w:val="0"/>
              <w:noProof/>
              <w:color w:val="595959" w:themeColor="text1" w:themeTint="A6"/>
              <w:sz w:val="22"/>
              <w:szCs w:val="22"/>
              <w:lang w:val="en-US"/>
              <w:rPrChange w:id="352" w:author="Draško Anđelković" w:date="2020-04-08T18:04:00Z">
                <w:rPr>
                  <w:ins w:id="353" w:author="Draško Anđelković" w:date="2020-04-08T18:04:00Z"/>
                  <w:rFonts w:eastAsiaTheme="minorEastAsia" w:cstheme="minorBidi"/>
                  <w:b w:val="0"/>
                  <w:bCs w:val="0"/>
                  <w:caps w:val="0"/>
                  <w:noProof/>
                  <w:sz w:val="22"/>
                  <w:szCs w:val="22"/>
                  <w:lang w:val="en-US"/>
                </w:rPr>
              </w:rPrChange>
            </w:rPr>
          </w:pPr>
          <w:ins w:id="354" w:author="Draško Anđelković" w:date="2020-04-08T18:04:00Z">
            <w:r w:rsidRPr="00FD1332">
              <w:rPr>
                <w:rStyle w:val="Hyperlink"/>
                <w:noProof/>
                <w:color w:val="595959" w:themeColor="text1" w:themeTint="A6"/>
                <w:rPrChange w:id="355" w:author="Draško Anđelković" w:date="2020-04-08T18:04:00Z">
                  <w:rPr>
                    <w:rStyle w:val="Hyperlink"/>
                    <w:noProof/>
                  </w:rPr>
                </w:rPrChange>
              </w:rPr>
              <w:fldChar w:fldCharType="begin"/>
            </w:r>
            <w:r w:rsidRPr="00FD1332">
              <w:rPr>
                <w:rStyle w:val="Hyperlink"/>
                <w:noProof/>
                <w:color w:val="595959" w:themeColor="text1" w:themeTint="A6"/>
                <w:rPrChange w:id="356" w:author="Draško Anđelković" w:date="2020-04-08T18:04:00Z">
                  <w:rPr>
                    <w:rStyle w:val="Hyperlink"/>
                    <w:noProof/>
                  </w:rPr>
                </w:rPrChange>
              </w:rPr>
              <w:instrText xml:space="preserve"> </w:instrText>
            </w:r>
            <w:r w:rsidRPr="00FD1332">
              <w:rPr>
                <w:noProof/>
                <w:color w:val="595959" w:themeColor="text1" w:themeTint="A6"/>
                <w:rPrChange w:id="357" w:author="Draško Anđelković" w:date="2020-04-08T18:04:00Z">
                  <w:rPr>
                    <w:noProof/>
                  </w:rPr>
                </w:rPrChange>
              </w:rPr>
              <w:instrText>HYPERLINK \l "_Toc37261470"</w:instrText>
            </w:r>
            <w:r w:rsidRPr="00FD1332">
              <w:rPr>
                <w:rStyle w:val="Hyperlink"/>
                <w:noProof/>
                <w:color w:val="595959" w:themeColor="text1" w:themeTint="A6"/>
                <w:rPrChange w:id="358" w:author="Draško Anđelković" w:date="2020-04-08T18:04:00Z">
                  <w:rPr>
                    <w:rStyle w:val="Hyperlink"/>
                    <w:noProof/>
                  </w:rPr>
                </w:rPrChange>
              </w:rPr>
              <w:instrText xml:space="preserve"> </w:instrText>
            </w:r>
            <w:r w:rsidRPr="00FD1332">
              <w:rPr>
                <w:rStyle w:val="Hyperlink"/>
                <w:noProof/>
                <w:color w:val="595959" w:themeColor="text1" w:themeTint="A6"/>
                <w:rPrChange w:id="359" w:author="Draško Anđelković" w:date="2020-04-08T18:04:00Z">
                  <w:rPr>
                    <w:rStyle w:val="Hyperlink"/>
                    <w:noProof/>
                  </w:rPr>
                </w:rPrChange>
              </w:rPr>
              <w:fldChar w:fldCharType="separate"/>
            </w:r>
            <w:r w:rsidRPr="00FD1332">
              <w:rPr>
                <w:rStyle w:val="Hyperlink"/>
                <w:noProof/>
                <w:color w:val="595959" w:themeColor="text1" w:themeTint="A6"/>
                <w:rPrChange w:id="360" w:author="Draško Anđelković" w:date="2020-04-08T18:04:00Z">
                  <w:rPr>
                    <w:rStyle w:val="Hyperlink"/>
                    <w:noProof/>
                    <w:color w:val="0679EE" w:themeColor="hyperlink" w:themeTint="D9"/>
                  </w:rPr>
                </w:rPrChange>
              </w:rPr>
              <w:t>3.4 Zahtevane performanse</w:t>
            </w:r>
            <w:r w:rsidRPr="00FD1332">
              <w:rPr>
                <w:noProof/>
                <w:webHidden/>
                <w:color w:val="595959" w:themeColor="text1" w:themeTint="A6"/>
                <w:rPrChange w:id="361" w:author="Draško Anđelković" w:date="2020-04-08T18:04:00Z">
                  <w:rPr>
                    <w:noProof/>
                    <w:webHidden/>
                  </w:rPr>
                </w:rPrChange>
              </w:rPr>
              <w:tab/>
            </w:r>
            <w:r w:rsidRPr="00FD1332">
              <w:rPr>
                <w:noProof/>
                <w:webHidden/>
                <w:color w:val="595959" w:themeColor="text1" w:themeTint="A6"/>
                <w:rPrChange w:id="362" w:author="Draško Anđelković" w:date="2020-04-08T18:04:00Z">
                  <w:rPr>
                    <w:noProof/>
                    <w:webHidden/>
                  </w:rPr>
                </w:rPrChange>
              </w:rPr>
              <w:fldChar w:fldCharType="begin"/>
            </w:r>
            <w:r w:rsidRPr="00FD1332">
              <w:rPr>
                <w:noProof/>
                <w:webHidden/>
                <w:color w:val="595959" w:themeColor="text1" w:themeTint="A6"/>
                <w:rPrChange w:id="363" w:author="Draško Anđelković" w:date="2020-04-08T18:04:00Z">
                  <w:rPr>
                    <w:noProof/>
                    <w:webHidden/>
                  </w:rPr>
                </w:rPrChange>
              </w:rPr>
              <w:instrText xml:space="preserve"> PAGEREF _Toc37261470 \h </w:instrText>
            </w:r>
          </w:ins>
          <w:r w:rsidRPr="00FD1332">
            <w:rPr>
              <w:noProof/>
              <w:webHidden/>
              <w:color w:val="595959" w:themeColor="text1" w:themeTint="A6"/>
              <w:rPrChange w:id="364" w:author="Draško Anđelković" w:date="2020-04-08T18:04:00Z">
                <w:rPr>
                  <w:noProof/>
                  <w:webHidden/>
                  <w:color w:val="595959" w:themeColor="text1" w:themeTint="A6"/>
                </w:rPr>
              </w:rPrChange>
            </w:rPr>
          </w:r>
          <w:r w:rsidRPr="00FD1332">
            <w:rPr>
              <w:noProof/>
              <w:webHidden/>
              <w:color w:val="595959" w:themeColor="text1" w:themeTint="A6"/>
              <w:rPrChange w:id="365" w:author="Draško Anđelković" w:date="2020-04-08T18:04:00Z">
                <w:rPr>
                  <w:noProof/>
                  <w:webHidden/>
                </w:rPr>
              </w:rPrChange>
            </w:rPr>
            <w:fldChar w:fldCharType="separate"/>
          </w:r>
          <w:ins w:id="366" w:author="Draško Anđelković" w:date="2020-04-08T18:04:00Z">
            <w:r w:rsidRPr="00FD1332">
              <w:rPr>
                <w:noProof/>
                <w:webHidden/>
                <w:color w:val="595959" w:themeColor="text1" w:themeTint="A6"/>
                <w:rPrChange w:id="367" w:author="Draško Anđelković" w:date="2020-04-08T18:04:00Z">
                  <w:rPr>
                    <w:noProof/>
                    <w:webHidden/>
                  </w:rPr>
                </w:rPrChange>
              </w:rPr>
              <w:t>10</w:t>
            </w:r>
            <w:r w:rsidRPr="00FD1332">
              <w:rPr>
                <w:noProof/>
                <w:webHidden/>
                <w:color w:val="595959" w:themeColor="text1" w:themeTint="A6"/>
                <w:rPrChange w:id="368" w:author="Draško Anđelković" w:date="2020-04-08T18:04:00Z">
                  <w:rPr>
                    <w:noProof/>
                    <w:webHidden/>
                  </w:rPr>
                </w:rPrChange>
              </w:rPr>
              <w:fldChar w:fldCharType="end"/>
            </w:r>
            <w:r w:rsidRPr="00FD1332">
              <w:rPr>
                <w:rStyle w:val="Hyperlink"/>
                <w:noProof/>
                <w:color w:val="595959" w:themeColor="text1" w:themeTint="A6"/>
                <w:rPrChange w:id="369"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370" w:author="Draško Anđelković" w:date="2020-04-08T18:04:00Z"/>
              <w:rFonts w:eastAsiaTheme="minorEastAsia"/>
              <w:b w:val="0"/>
              <w:bCs w:val="0"/>
              <w:caps w:val="0"/>
              <w:noProof/>
              <w:color w:val="595959" w:themeColor="text1" w:themeTint="A6"/>
              <w:sz w:val="22"/>
              <w:szCs w:val="22"/>
              <w:lang w:val="en-US"/>
              <w:rPrChange w:id="371" w:author="Draško Anđelković" w:date="2020-04-08T18:04:00Z">
                <w:rPr>
                  <w:ins w:id="372" w:author="Draško Anđelković" w:date="2020-04-08T18:04:00Z"/>
                  <w:rFonts w:eastAsiaTheme="minorEastAsia" w:cstheme="minorBidi"/>
                  <w:b w:val="0"/>
                  <w:bCs w:val="0"/>
                  <w:caps w:val="0"/>
                  <w:noProof/>
                  <w:sz w:val="22"/>
                  <w:szCs w:val="22"/>
                  <w:lang w:val="en-US"/>
                </w:rPr>
              </w:rPrChange>
            </w:rPr>
          </w:pPr>
          <w:ins w:id="373" w:author="Draško Anđelković" w:date="2020-04-08T18:04:00Z">
            <w:r w:rsidRPr="00FD1332">
              <w:rPr>
                <w:rStyle w:val="Hyperlink"/>
                <w:noProof/>
                <w:color w:val="595959" w:themeColor="text1" w:themeTint="A6"/>
                <w:rPrChange w:id="374" w:author="Draško Anđelković" w:date="2020-04-08T18:04:00Z">
                  <w:rPr>
                    <w:rStyle w:val="Hyperlink"/>
                    <w:noProof/>
                  </w:rPr>
                </w:rPrChange>
              </w:rPr>
              <w:fldChar w:fldCharType="begin"/>
            </w:r>
            <w:r w:rsidRPr="00FD1332">
              <w:rPr>
                <w:rStyle w:val="Hyperlink"/>
                <w:noProof/>
                <w:color w:val="595959" w:themeColor="text1" w:themeTint="A6"/>
                <w:rPrChange w:id="375" w:author="Draško Anđelković" w:date="2020-04-08T18:04:00Z">
                  <w:rPr>
                    <w:rStyle w:val="Hyperlink"/>
                    <w:noProof/>
                  </w:rPr>
                </w:rPrChange>
              </w:rPr>
              <w:instrText xml:space="preserve"> </w:instrText>
            </w:r>
            <w:r w:rsidRPr="00FD1332">
              <w:rPr>
                <w:noProof/>
                <w:color w:val="595959" w:themeColor="text1" w:themeTint="A6"/>
                <w:rPrChange w:id="376" w:author="Draško Anđelković" w:date="2020-04-08T18:04:00Z">
                  <w:rPr>
                    <w:noProof/>
                  </w:rPr>
                </w:rPrChange>
              </w:rPr>
              <w:instrText>HYPERLINK \l "_Toc37261471"</w:instrText>
            </w:r>
            <w:r w:rsidRPr="00FD1332">
              <w:rPr>
                <w:rStyle w:val="Hyperlink"/>
                <w:noProof/>
                <w:color w:val="595959" w:themeColor="text1" w:themeTint="A6"/>
                <w:rPrChange w:id="377" w:author="Draško Anđelković" w:date="2020-04-08T18:04:00Z">
                  <w:rPr>
                    <w:rStyle w:val="Hyperlink"/>
                    <w:noProof/>
                  </w:rPr>
                </w:rPrChange>
              </w:rPr>
              <w:instrText xml:space="preserve"> </w:instrText>
            </w:r>
            <w:r w:rsidRPr="00FD1332">
              <w:rPr>
                <w:rStyle w:val="Hyperlink"/>
                <w:noProof/>
                <w:color w:val="595959" w:themeColor="text1" w:themeTint="A6"/>
                <w:rPrChange w:id="378" w:author="Draško Anđelković" w:date="2020-04-08T18:04:00Z">
                  <w:rPr>
                    <w:rStyle w:val="Hyperlink"/>
                    <w:noProof/>
                  </w:rPr>
                </w:rPrChange>
              </w:rPr>
              <w:fldChar w:fldCharType="separate"/>
            </w:r>
            <w:r w:rsidRPr="00FD1332">
              <w:rPr>
                <w:rStyle w:val="Hyperlink"/>
                <w:noProof/>
                <w:color w:val="595959" w:themeColor="text1" w:themeTint="A6"/>
                <w:rPrChange w:id="379" w:author="Draško Anđelković" w:date="2020-04-08T18:04:00Z">
                  <w:rPr>
                    <w:rStyle w:val="Hyperlink"/>
                    <w:noProof/>
                    <w:color w:val="0679EE" w:themeColor="hyperlink" w:themeTint="D9"/>
                  </w:rPr>
                </w:rPrChange>
              </w:rPr>
              <w:t>3.5 Zahtevi baze podataka</w:t>
            </w:r>
            <w:r w:rsidRPr="00FD1332">
              <w:rPr>
                <w:noProof/>
                <w:webHidden/>
                <w:color w:val="595959" w:themeColor="text1" w:themeTint="A6"/>
                <w:rPrChange w:id="380" w:author="Draško Anđelković" w:date="2020-04-08T18:04:00Z">
                  <w:rPr>
                    <w:noProof/>
                    <w:webHidden/>
                  </w:rPr>
                </w:rPrChange>
              </w:rPr>
              <w:tab/>
            </w:r>
            <w:r w:rsidRPr="00FD1332">
              <w:rPr>
                <w:noProof/>
                <w:webHidden/>
                <w:color w:val="595959" w:themeColor="text1" w:themeTint="A6"/>
                <w:rPrChange w:id="381" w:author="Draško Anđelković" w:date="2020-04-08T18:04:00Z">
                  <w:rPr>
                    <w:noProof/>
                    <w:webHidden/>
                  </w:rPr>
                </w:rPrChange>
              </w:rPr>
              <w:fldChar w:fldCharType="begin"/>
            </w:r>
            <w:r w:rsidRPr="00FD1332">
              <w:rPr>
                <w:noProof/>
                <w:webHidden/>
                <w:color w:val="595959" w:themeColor="text1" w:themeTint="A6"/>
                <w:rPrChange w:id="382" w:author="Draško Anđelković" w:date="2020-04-08T18:04:00Z">
                  <w:rPr>
                    <w:noProof/>
                    <w:webHidden/>
                  </w:rPr>
                </w:rPrChange>
              </w:rPr>
              <w:instrText xml:space="preserve"> PAGEREF _Toc37261471 \h </w:instrText>
            </w:r>
          </w:ins>
          <w:r w:rsidRPr="00FD1332">
            <w:rPr>
              <w:noProof/>
              <w:webHidden/>
              <w:color w:val="595959" w:themeColor="text1" w:themeTint="A6"/>
              <w:rPrChange w:id="383" w:author="Draško Anđelković" w:date="2020-04-08T18:04:00Z">
                <w:rPr>
                  <w:noProof/>
                  <w:webHidden/>
                  <w:color w:val="595959" w:themeColor="text1" w:themeTint="A6"/>
                </w:rPr>
              </w:rPrChange>
            </w:rPr>
          </w:r>
          <w:r w:rsidRPr="00FD1332">
            <w:rPr>
              <w:noProof/>
              <w:webHidden/>
              <w:color w:val="595959" w:themeColor="text1" w:themeTint="A6"/>
              <w:rPrChange w:id="384" w:author="Draško Anđelković" w:date="2020-04-08T18:04:00Z">
                <w:rPr>
                  <w:noProof/>
                  <w:webHidden/>
                </w:rPr>
              </w:rPrChange>
            </w:rPr>
            <w:fldChar w:fldCharType="separate"/>
          </w:r>
          <w:ins w:id="385" w:author="Draško Anđelković" w:date="2020-04-08T18:04:00Z">
            <w:r w:rsidRPr="00FD1332">
              <w:rPr>
                <w:noProof/>
                <w:webHidden/>
                <w:color w:val="595959" w:themeColor="text1" w:themeTint="A6"/>
                <w:rPrChange w:id="386" w:author="Draško Anđelković" w:date="2020-04-08T18:04:00Z">
                  <w:rPr>
                    <w:noProof/>
                    <w:webHidden/>
                  </w:rPr>
                </w:rPrChange>
              </w:rPr>
              <w:t>10</w:t>
            </w:r>
            <w:r w:rsidRPr="00FD1332">
              <w:rPr>
                <w:noProof/>
                <w:webHidden/>
                <w:color w:val="595959" w:themeColor="text1" w:themeTint="A6"/>
                <w:rPrChange w:id="387" w:author="Draško Anđelković" w:date="2020-04-08T18:04:00Z">
                  <w:rPr>
                    <w:noProof/>
                    <w:webHidden/>
                  </w:rPr>
                </w:rPrChange>
              </w:rPr>
              <w:fldChar w:fldCharType="end"/>
            </w:r>
            <w:r w:rsidRPr="00FD1332">
              <w:rPr>
                <w:rStyle w:val="Hyperlink"/>
                <w:noProof/>
                <w:color w:val="595959" w:themeColor="text1" w:themeTint="A6"/>
                <w:rPrChange w:id="388"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389" w:author="Draško Anđelković" w:date="2020-04-08T18:04:00Z"/>
              <w:rFonts w:eastAsiaTheme="minorEastAsia"/>
              <w:b w:val="0"/>
              <w:bCs w:val="0"/>
              <w:caps w:val="0"/>
              <w:noProof/>
              <w:color w:val="595959" w:themeColor="text1" w:themeTint="A6"/>
              <w:sz w:val="22"/>
              <w:szCs w:val="22"/>
              <w:lang w:val="en-US"/>
              <w:rPrChange w:id="390" w:author="Draško Anđelković" w:date="2020-04-08T18:04:00Z">
                <w:rPr>
                  <w:ins w:id="391" w:author="Draško Anđelković" w:date="2020-04-08T18:04:00Z"/>
                  <w:rFonts w:eastAsiaTheme="minorEastAsia" w:cstheme="minorBidi"/>
                  <w:b w:val="0"/>
                  <w:bCs w:val="0"/>
                  <w:caps w:val="0"/>
                  <w:noProof/>
                  <w:sz w:val="22"/>
                  <w:szCs w:val="22"/>
                  <w:lang w:val="en-US"/>
                </w:rPr>
              </w:rPrChange>
            </w:rPr>
          </w:pPr>
          <w:ins w:id="392" w:author="Draško Anđelković" w:date="2020-04-08T18:04:00Z">
            <w:r w:rsidRPr="00FD1332">
              <w:rPr>
                <w:rStyle w:val="Hyperlink"/>
                <w:noProof/>
                <w:color w:val="595959" w:themeColor="text1" w:themeTint="A6"/>
                <w:rPrChange w:id="393" w:author="Draško Anđelković" w:date="2020-04-08T18:04:00Z">
                  <w:rPr>
                    <w:rStyle w:val="Hyperlink"/>
                    <w:noProof/>
                  </w:rPr>
                </w:rPrChange>
              </w:rPr>
              <w:fldChar w:fldCharType="begin"/>
            </w:r>
            <w:r w:rsidRPr="00FD1332">
              <w:rPr>
                <w:rStyle w:val="Hyperlink"/>
                <w:noProof/>
                <w:color w:val="595959" w:themeColor="text1" w:themeTint="A6"/>
                <w:rPrChange w:id="394" w:author="Draško Anđelković" w:date="2020-04-08T18:04:00Z">
                  <w:rPr>
                    <w:rStyle w:val="Hyperlink"/>
                    <w:noProof/>
                  </w:rPr>
                </w:rPrChange>
              </w:rPr>
              <w:instrText xml:space="preserve"> </w:instrText>
            </w:r>
            <w:r w:rsidRPr="00FD1332">
              <w:rPr>
                <w:noProof/>
                <w:color w:val="595959" w:themeColor="text1" w:themeTint="A6"/>
                <w:rPrChange w:id="395" w:author="Draško Anđelković" w:date="2020-04-08T18:04:00Z">
                  <w:rPr>
                    <w:noProof/>
                  </w:rPr>
                </w:rPrChange>
              </w:rPr>
              <w:instrText>HYPERLINK \l "_Toc37261472"</w:instrText>
            </w:r>
            <w:r w:rsidRPr="00FD1332">
              <w:rPr>
                <w:rStyle w:val="Hyperlink"/>
                <w:noProof/>
                <w:color w:val="595959" w:themeColor="text1" w:themeTint="A6"/>
                <w:rPrChange w:id="396" w:author="Draško Anđelković" w:date="2020-04-08T18:04:00Z">
                  <w:rPr>
                    <w:rStyle w:val="Hyperlink"/>
                    <w:noProof/>
                  </w:rPr>
                </w:rPrChange>
              </w:rPr>
              <w:instrText xml:space="preserve"> </w:instrText>
            </w:r>
            <w:r w:rsidRPr="00FD1332">
              <w:rPr>
                <w:rStyle w:val="Hyperlink"/>
                <w:noProof/>
                <w:color w:val="595959" w:themeColor="text1" w:themeTint="A6"/>
                <w:rPrChange w:id="397" w:author="Draško Anđelković" w:date="2020-04-08T18:04:00Z">
                  <w:rPr>
                    <w:rStyle w:val="Hyperlink"/>
                    <w:noProof/>
                  </w:rPr>
                </w:rPrChange>
              </w:rPr>
              <w:fldChar w:fldCharType="separate"/>
            </w:r>
            <w:r w:rsidRPr="00FD1332">
              <w:rPr>
                <w:rStyle w:val="Hyperlink"/>
                <w:noProof/>
                <w:color w:val="595959" w:themeColor="text1" w:themeTint="A6"/>
                <w:rPrChange w:id="398" w:author="Draško Anđelković" w:date="2020-04-08T18:04:00Z">
                  <w:rPr>
                    <w:rStyle w:val="Hyperlink"/>
                    <w:noProof/>
                    <w:color w:val="0679EE" w:themeColor="hyperlink" w:themeTint="D9"/>
                  </w:rPr>
                </w:rPrChange>
              </w:rPr>
              <w:t>3.6 Projektna ograničenja</w:t>
            </w:r>
            <w:r w:rsidRPr="00FD1332">
              <w:rPr>
                <w:noProof/>
                <w:webHidden/>
                <w:color w:val="595959" w:themeColor="text1" w:themeTint="A6"/>
                <w:rPrChange w:id="399" w:author="Draško Anđelković" w:date="2020-04-08T18:04:00Z">
                  <w:rPr>
                    <w:noProof/>
                    <w:webHidden/>
                  </w:rPr>
                </w:rPrChange>
              </w:rPr>
              <w:tab/>
            </w:r>
            <w:r w:rsidRPr="00FD1332">
              <w:rPr>
                <w:noProof/>
                <w:webHidden/>
                <w:color w:val="595959" w:themeColor="text1" w:themeTint="A6"/>
                <w:rPrChange w:id="400" w:author="Draško Anđelković" w:date="2020-04-08T18:04:00Z">
                  <w:rPr>
                    <w:noProof/>
                    <w:webHidden/>
                  </w:rPr>
                </w:rPrChange>
              </w:rPr>
              <w:fldChar w:fldCharType="begin"/>
            </w:r>
            <w:r w:rsidRPr="00FD1332">
              <w:rPr>
                <w:noProof/>
                <w:webHidden/>
                <w:color w:val="595959" w:themeColor="text1" w:themeTint="A6"/>
                <w:rPrChange w:id="401" w:author="Draško Anđelković" w:date="2020-04-08T18:04:00Z">
                  <w:rPr>
                    <w:noProof/>
                    <w:webHidden/>
                  </w:rPr>
                </w:rPrChange>
              </w:rPr>
              <w:instrText xml:space="preserve"> PAGEREF _Toc37261472 \h </w:instrText>
            </w:r>
          </w:ins>
          <w:r w:rsidRPr="00FD1332">
            <w:rPr>
              <w:noProof/>
              <w:webHidden/>
              <w:color w:val="595959" w:themeColor="text1" w:themeTint="A6"/>
              <w:rPrChange w:id="402" w:author="Draško Anđelković" w:date="2020-04-08T18:04:00Z">
                <w:rPr>
                  <w:noProof/>
                  <w:webHidden/>
                  <w:color w:val="595959" w:themeColor="text1" w:themeTint="A6"/>
                </w:rPr>
              </w:rPrChange>
            </w:rPr>
          </w:r>
          <w:r w:rsidRPr="00FD1332">
            <w:rPr>
              <w:noProof/>
              <w:webHidden/>
              <w:color w:val="595959" w:themeColor="text1" w:themeTint="A6"/>
              <w:rPrChange w:id="403" w:author="Draško Anđelković" w:date="2020-04-08T18:04:00Z">
                <w:rPr>
                  <w:noProof/>
                  <w:webHidden/>
                </w:rPr>
              </w:rPrChange>
            </w:rPr>
            <w:fldChar w:fldCharType="separate"/>
          </w:r>
          <w:ins w:id="404" w:author="Draško Anđelković" w:date="2020-04-08T18:04:00Z">
            <w:r w:rsidRPr="00FD1332">
              <w:rPr>
                <w:noProof/>
                <w:webHidden/>
                <w:color w:val="595959" w:themeColor="text1" w:themeTint="A6"/>
                <w:rPrChange w:id="405" w:author="Draško Anđelković" w:date="2020-04-08T18:04:00Z">
                  <w:rPr>
                    <w:noProof/>
                    <w:webHidden/>
                  </w:rPr>
                </w:rPrChange>
              </w:rPr>
              <w:t>13</w:t>
            </w:r>
            <w:r w:rsidRPr="00FD1332">
              <w:rPr>
                <w:noProof/>
                <w:webHidden/>
                <w:color w:val="595959" w:themeColor="text1" w:themeTint="A6"/>
                <w:rPrChange w:id="406" w:author="Draško Anđelković" w:date="2020-04-08T18:04:00Z">
                  <w:rPr>
                    <w:noProof/>
                    <w:webHidden/>
                  </w:rPr>
                </w:rPrChange>
              </w:rPr>
              <w:fldChar w:fldCharType="end"/>
            </w:r>
            <w:r w:rsidRPr="00FD1332">
              <w:rPr>
                <w:rStyle w:val="Hyperlink"/>
                <w:noProof/>
                <w:color w:val="595959" w:themeColor="text1" w:themeTint="A6"/>
                <w:rPrChange w:id="407"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408" w:author="Draško Anđelković" w:date="2020-04-08T18:04:00Z"/>
              <w:rFonts w:eastAsiaTheme="minorEastAsia"/>
              <w:b w:val="0"/>
              <w:bCs w:val="0"/>
              <w:caps w:val="0"/>
              <w:noProof/>
              <w:color w:val="595959" w:themeColor="text1" w:themeTint="A6"/>
              <w:sz w:val="22"/>
              <w:szCs w:val="22"/>
              <w:lang w:val="en-US"/>
              <w:rPrChange w:id="409" w:author="Draško Anđelković" w:date="2020-04-08T18:04:00Z">
                <w:rPr>
                  <w:ins w:id="410" w:author="Draško Anđelković" w:date="2020-04-08T18:04:00Z"/>
                  <w:rFonts w:eastAsiaTheme="minorEastAsia" w:cstheme="minorBidi"/>
                  <w:b w:val="0"/>
                  <w:bCs w:val="0"/>
                  <w:caps w:val="0"/>
                  <w:noProof/>
                  <w:sz w:val="22"/>
                  <w:szCs w:val="22"/>
                  <w:lang w:val="en-US"/>
                </w:rPr>
              </w:rPrChange>
            </w:rPr>
          </w:pPr>
          <w:ins w:id="411" w:author="Draško Anđelković" w:date="2020-04-08T18:04:00Z">
            <w:r w:rsidRPr="00FD1332">
              <w:rPr>
                <w:rStyle w:val="Hyperlink"/>
                <w:noProof/>
                <w:color w:val="595959" w:themeColor="text1" w:themeTint="A6"/>
                <w:rPrChange w:id="412" w:author="Draško Anđelković" w:date="2020-04-08T18:04:00Z">
                  <w:rPr>
                    <w:rStyle w:val="Hyperlink"/>
                    <w:noProof/>
                  </w:rPr>
                </w:rPrChange>
              </w:rPr>
              <w:fldChar w:fldCharType="begin"/>
            </w:r>
            <w:r w:rsidRPr="00FD1332">
              <w:rPr>
                <w:rStyle w:val="Hyperlink"/>
                <w:noProof/>
                <w:color w:val="595959" w:themeColor="text1" w:themeTint="A6"/>
                <w:rPrChange w:id="413" w:author="Draško Anđelković" w:date="2020-04-08T18:04:00Z">
                  <w:rPr>
                    <w:rStyle w:val="Hyperlink"/>
                    <w:noProof/>
                  </w:rPr>
                </w:rPrChange>
              </w:rPr>
              <w:instrText xml:space="preserve"> </w:instrText>
            </w:r>
            <w:r w:rsidRPr="00FD1332">
              <w:rPr>
                <w:noProof/>
                <w:color w:val="595959" w:themeColor="text1" w:themeTint="A6"/>
                <w:rPrChange w:id="414" w:author="Draško Anđelković" w:date="2020-04-08T18:04:00Z">
                  <w:rPr>
                    <w:noProof/>
                  </w:rPr>
                </w:rPrChange>
              </w:rPr>
              <w:instrText>HYPERLINK \l "_Toc37261473"</w:instrText>
            </w:r>
            <w:r w:rsidRPr="00FD1332">
              <w:rPr>
                <w:rStyle w:val="Hyperlink"/>
                <w:noProof/>
                <w:color w:val="595959" w:themeColor="text1" w:themeTint="A6"/>
                <w:rPrChange w:id="415" w:author="Draško Anđelković" w:date="2020-04-08T18:04:00Z">
                  <w:rPr>
                    <w:rStyle w:val="Hyperlink"/>
                    <w:noProof/>
                  </w:rPr>
                </w:rPrChange>
              </w:rPr>
              <w:instrText xml:space="preserve"> </w:instrText>
            </w:r>
            <w:r w:rsidRPr="00FD1332">
              <w:rPr>
                <w:rStyle w:val="Hyperlink"/>
                <w:noProof/>
                <w:color w:val="595959" w:themeColor="text1" w:themeTint="A6"/>
                <w:rPrChange w:id="416" w:author="Draško Anđelković" w:date="2020-04-08T18:04:00Z">
                  <w:rPr>
                    <w:rStyle w:val="Hyperlink"/>
                    <w:noProof/>
                  </w:rPr>
                </w:rPrChange>
              </w:rPr>
              <w:fldChar w:fldCharType="separate"/>
            </w:r>
            <w:r w:rsidRPr="00FD1332">
              <w:rPr>
                <w:rStyle w:val="Hyperlink"/>
                <w:noProof/>
                <w:color w:val="595959" w:themeColor="text1" w:themeTint="A6"/>
                <w:rPrChange w:id="417" w:author="Draško Anđelković" w:date="2020-04-08T18:04:00Z">
                  <w:rPr>
                    <w:rStyle w:val="Hyperlink"/>
                    <w:noProof/>
                    <w:color w:val="0679EE" w:themeColor="hyperlink" w:themeTint="D9"/>
                  </w:rPr>
                </w:rPrChange>
              </w:rPr>
              <w:t>3.7 Sistemske karakteristike softvera Sistema</w:t>
            </w:r>
            <w:r w:rsidRPr="00FD1332">
              <w:rPr>
                <w:noProof/>
                <w:webHidden/>
                <w:color w:val="595959" w:themeColor="text1" w:themeTint="A6"/>
                <w:rPrChange w:id="418" w:author="Draško Anđelković" w:date="2020-04-08T18:04:00Z">
                  <w:rPr>
                    <w:noProof/>
                    <w:webHidden/>
                  </w:rPr>
                </w:rPrChange>
              </w:rPr>
              <w:tab/>
            </w:r>
            <w:r w:rsidRPr="00FD1332">
              <w:rPr>
                <w:noProof/>
                <w:webHidden/>
                <w:color w:val="595959" w:themeColor="text1" w:themeTint="A6"/>
                <w:rPrChange w:id="419" w:author="Draško Anđelković" w:date="2020-04-08T18:04:00Z">
                  <w:rPr>
                    <w:noProof/>
                    <w:webHidden/>
                  </w:rPr>
                </w:rPrChange>
              </w:rPr>
              <w:fldChar w:fldCharType="begin"/>
            </w:r>
            <w:r w:rsidRPr="00FD1332">
              <w:rPr>
                <w:noProof/>
                <w:webHidden/>
                <w:color w:val="595959" w:themeColor="text1" w:themeTint="A6"/>
                <w:rPrChange w:id="420" w:author="Draško Anđelković" w:date="2020-04-08T18:04:00Z">
                  <w:rPr>
                    <w:noProof/>
                    <w:webHidden/>
                  </w:rPr>
                </w:rPrChange>
              </w:rPr>
              <w:instrText xml:space="preserve"> PAGEREF _Toc37261473 \h </w:instrText>
            </w:r>
          </w:ins>
          <w:r w:rsidRPr="00FD1332">
            <w:rPr>
              <w:noProof/>
              <w:webHidden/>
              <w:color w:val="595959" w:themeColor="text1" w:themeTint="A6"/>
              <w:rPrChange w:id="421" w:author="Draško Anđelković" w:date="2020-04-08T18:04:00Z">
                <w:rPr>
                  <w:noProof/>
                  <w:webHidden/>
                  <w:color w:val="595959" w:themeColor="text1" w:themeTint="A6"/>
                </w:rPr>
              </w:rPrChange>
            </w:rPr>
          </w:r>
          <w:r w:rsidRPr="00FD1332">
            <w:rPr>
              <w:noProof/>
              <w:webHidden/>
              <w:color w:val="595959" w:themeColor="text1" w:themeTint="A6"/>
              <w:rPrChange w:id="422" w:author="Draško Anđelković" w:date="2020-04-08T18:04:00Z">
                <w:rPr>
                  <w:noProof/>
                  <w:webHidden/>
                </w:rPr>
              </w:rPrChange>
            </w:rPr>
            <w:fldChar w:fldCharType="separate"/>
          </w:r>
          <w:ins w:id="423" w:author="Draško Anđelković" w:date="2020-04-08T18:04:00Z">
            <w:r w:rsidRPr="00FD1332">
              <w:rPr>
                <w:noProof/>
                <w:webHidden/>
                <w:color w:val="595959" w:themeColor="text1" w:themeTint="A6"/>
                <w:rPrChange w:id="424" w:author="Draško Anđelković" w:date="2020-04-08T18:04:00Z">
                  <w:rPr>
                    <w:noProof/>
                    <w:webHidden/>
                  </w:rPr>
                </w:rPrChange>
              </w:rPr>
              <w:t>13</w:t>
            </w:r>
            <w:r w:rsidRPr="00FD1332">
              <w:rPr>
                <w:noProof/>
                <w:webHidden/>
                <w:color w:val="595959" w:themeColor="text1" w:themeTint="A6"/>
                <w:rPrChange w:id="425" w:author="Draško Anđelković" w:date="2020-04-08T18:04:00Z">
                  <w:rPr>
                    <w:noProof/>
                    <w:webHidden/>
                  </w:rPr>
                </w:rPrChange>
              </w:rPr>
              <w:fldChar w:fldCharType="end"/>
            </w:r>
            <w:r w:rsidRPr="00FD1332">
              <w:rPr>
                <w:rStyle w:val="Hyperlink"/>
                <w:noProof/>
                <w:color w:val="595959" w:themeColor="text1" w:themeTint="A6"/>
                <w:rPrChange w:id="426"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427" w:author="Draško Anđelković" w:date="2020-04-08T18:04:00Z"/>
              <w:rFonts w:eastAsiaTheme="minorEastAsia"/>
              <w:b w:val="0"/>
              <w:bCs w:val="0"/>
              <w:caps w:val="0"/>
              <w:noProof/>
              <w:color w:val="595959" w:themeColor="text1" w:themeTint="A6"/>
              <w:sz w:val="22"/>
              <w:szCs w:val="22"/>
              <w:lang w:val="en-US"/>
              <w:rPrChange w:id="428" w:author="Draško Anđelković" w:date="2020-04-08T18:04:00Z">
                <w:rPr>
                  <w:ins w:id="429" w:author="Draško Anđelković" w:date="2020-04-08T18:04:00Z"/>
                  <w:rFonts w:eastAsiaTheme="minorEastAsia" w:cstheme="minorBidi"/>
                  <w:b w:val="0"/>
                  <w:bCs w:val="0"/>
                  <w:caps w:val="0"/>
                  <w:noProof/>
                  <w:sz w:val="22"/>
                  <w:szCs w:val="22"/>
                  <w:lang w:val="en-US"/>
                </w:rPr>
              </w:rPrChange>
            </w:rPr>
          </w:pPr>
          <w:ins w:id="430" w:author="Draško Anđelković" w:date="2020-04-08T18:04:00Z">
            <w:r w:rsidRPr="00FD1332">
              <w:rPr>
                <w:rStyle w:val="Hyperlink"/>
                <w:noProof/>
                <w:color w:val="595959" w:themeColor="text1" w:themeTint="A6"/>
                <w:rPrChange w:id="431" w:author="Draško Anđelković" w:date="2020-04-08T18:04:00Z">
                  <w:rPr>
                    <w:rStyle w:val="Hyperlink"/>
                    <w:noProof/>
                  </w:rPr>
                </w:rPrChange>
              </w:rPr>
              <w:fldChar w:fldCharType="begin"/>
            </w:r>
            <w:r w:rsidRPr="00FD1332">
              <w:rPr>
                <w:rStyle w:val="Hyperlink"/>
                <w:noProof/>
                <w:color w:val="595959" w:themeColor="text1" w:themeTint="A6"/>
                <w:rPrChange w:id="432" w:author="Draško Anđelković" w:date="2020-04-08T18:04:00Z">
                  <w:rPr>
                    <w:rStyle w:val="Hyperlink"/>
                    <w:noProof/>
                  </w:rPr>
                </w:rPrChange>
              </w:rPr>
              <w:instrText xml:space="preserve"> </w:instrText>
            </w:r>
            <w:r w:rsidRPr="00FD1332">
              <w:rPr>
                <w:noProof/>
                <w:color w:val="595959" w:themeColor="text1" w:themeTint="A6"/>
                <w:rPrChange w:id="433" w:author="Draško Anđelković" w:date="2020-04-08T18:04:00Z">
                  <w:rPr>
                    <w:noProof/>
                  </w:rPr>
                </w:rPrChange>
              </w:rPr>
              <w:instrText>HYPERLINK \l "_Toc37261474"</w:instrText>
            </w:r>
            <w:r w:rsidRPr="00FD1332">
              <w:rPr>
                <w:rStyle w:val="Hyperlink"/>
                <w:noProof/>
                <w:color w:val="595959" w:themeColor="text1" w:themeTint="A6"/>
                <w:rPrChange w:id="434" w:author="Draško Anđelković" w:date="2020-04-08T18:04:00Z">
                  <w:rPr>
                    <w:rStyle w:val="Hyperlink"/>
                    <w:noProof/>
                  </w:rPr>
                </w:rPrChange>
              </w:rPr>
              <w:instrText xml:space="preserve"> </w:instrText>
            </w:r>
            <w:r w:rsidRPr="00FD1332">
              <w:rPr>
                <w:rStyle w:val="Hyperlink"/>
                <w:noProof/>
                <w:color w:val="595959" w:themeColor="text1" w:themeTint="A6"/>
                <w:rPrChange w:id="435" w:author="Draško Anđelković" w:date="2020-04-08T18:04:00Z">
                  <w:rPr>
                    <w:rStyle w:val="Hyperlink"/>
                    <w:noProof/>
                  </w:rPr>
                </w:rPrChange>
              </w:rPr>
              <w:fldChar w:fldCharType="separate"/>
            </w:r>
            <w:r w:rsidRPr="00FD1332">
              <w:rPr>
                <w:rStyle w:val="Hyperlink"/>
                <w:noProof/>
                <w:color w:val="595959" w:themeColor="text1" w:themeTint="A6"/>
                <w:rPrChange w:id="436" w:author="Draško Anđelković" w:date="2020-04-08T18:04:00Z">
                  <w:rPr>
                    <w:rStyle w:val="Hyperlink"/>
                    <w:noProof/>
                    <w:color w:val="0679EE" w:themeColor="hyperlink" w:themeTint="D9"/>
                  </w:rPr>
                </w:rPrChange>
              </w:rPr>
              <w:t>3.8 Dopunske informacije</w:t>
            </w:r>
            <w:r w:rsidRPr="00FD1332">
              <w:rPr>
                <w:noProof/>
                <w:webHidden/>
                <w:color w:val="595959" w:themeColor="text1" w:themeTint="A6"/>
                <w:rPrChange w:id="437" w:author="Draško Anđelković" w:date="2020-04-08T18:04:00Z">
                  <w:rPr>
                    <w:noProof/>
                    <w:webHidden/>
                  </w:rPr>
                </w:rPrChange>
              </w:rPr>
              <w:tab/>
            </w:r>
            <w:r w:rsidRPr="00FD1332">
              <w:rPr>
                <w:noProof/>
                <w:webHidden/>
                <w:color w:val="595959" w:themeColor="text1" w:themeTint="A6"/>
                <w:rPrChange w:id="438" w:author="Draško Anđelković" w:date="2020-04-08T18:04:00Z">
                  <w:rPr>
                    <w:noProof/>
                    <w:webHidden/>
                  </w:rPr>
                </w:rPrChange>
              </w:rPr>
              <w:fldChar w:fldCharType="begin"/>
            </w:r>
            <w:r w:rsidRPr="00FD1332">
              <w:rPr>
                <w:noProof/>
                <w:webHidden/>
                <w:color w:val="595959" w:themeColor="text1" w:themeTint="A6"/>
                <w:rPrChange w:id="439" w:author="Draško Anđelković" w:date="2020-04-08T18:04:00Z">
                  <w:rPr>
                    <w:noProof/>
                    <w:webHidden/>
                  </w:rPr>
                </w:rPrChange>
              </w:rPr>
              <w:instrText xml:space="preserve"> PAGEREF _Toc37261474 \h </w:instrText>
            </w:r>
          </w:ins>
          <w:r w:rsidRPr="00FD1332">
            <w:rPr>
              <w:noProof/>
              <w:webHidden/>
              <w:color w:val="595959" w:themeColor="text1" w:themeTint="A6"/>
              <w:rPrChange w:id="440" w:author="Draško Anđelković" w:date="2020-04-08T18:04:00Z">
                <w:rPr>
                  <w:noProof/>
                  <w:webHidden/>
                  <w:color w:val="595959" w:themeColor="text1" w:themeTint="A6"/>
                </w:rPr>
              </w:rPrChange>
            </w:rPr>
          </w:r>
          <w:r w:rsidRPr="00FD1332">
            <w:rPr>
              <w:noProof/>
              <w:webHidden/>
              <w:color w:val="595959" w:themeColor="text1" w:themeTint="A6"/>
              <w:rPrChange w:id="441" w:author="Draško Anđelković" w:date="2020-04-08T18:04:00Z">
                <w:rPr>
                  <w:noProof/>
                  <w:webHidden/>
                </w:rPr>
              </w:rPrChange>
            </w:rPr>
            <w:fldChar w:fldCharType="separate"/>
          </w:r>
          <w:ins w:id="442" w:author="Draško Anđelković" w:date="2020-04-08T18:04:00Z">
            <w:r w:rsidRPr="00FD1332">
              <w:rPr>
                <w:noProof/>
                <w:webHidden/>
                <w:color w:val="595959" w:themeColor="text1" w:themeTint="A6"/>
                <w:rPrChange w:id="443" w:author="Draško Anđelković" w:date="2020-04-08T18:04:00Z">
                  <w:rPr>
                    <w:noProof/>
                    <w:webHidden/>
                  </w:rPr>
                </w:rPrChange>
              </w:rPr>
              <w:t>13</w:t>
            </w:r>
            <w:r w:rsidRPr="00FD1332">
              <w:rPr>
                <w:noProof/>
                <w:webHidden/>
                <w:color w:val="595959" w:themeColor="text1" w:themeTint="A6"/>
                <w:rPrChange w:id="444" w:author="Draško Anđelković" w:date="2020-04-08T18:04:00Z">
                  <w:rPr>
                    <w:noProof/>
                    <w:webHidden/>
                  </w:rPr>
                </w:rPrChange>
              </w:rPr>
              <w:fldChar w:fldCharType="end"/>
            </w:r>
            <w:r w:rsidRPr="00FD1332">
              <w:rPr>
                <w:rStyle w:val="Hyperlink"/>
                <w:noProof/>
                <w:color w:val="595959" w:themeColor="text1" w:themeTint="A6"/>
                <w:rPrChange w:id="445"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446" w:author="Draško Anđelković" w:date="2020-04-08T18:04:00Z"/>
              <w:rFonts w:eastAsiaTheme="minorEastAsia"/>
              <w:b w:val="0"/>
              <w:bCs w:val="0"/>
              <w:caps w:val="0"/>
              <w:noProof/>
              <w:color w:val="595959" w:themeColor="text1" w:themeTint="A6"/>
              <w:sz w:val="22"/>
              <w:szCs w:val="22"/>
              <w:lang w:val="en-US"/>
              <w:rPrChange w:id="447" w:author="Draško Anđelković" w:date="2020-04-08T18:04:00Z">
                <w:rPr>
                  <w:ins w:id="448" w:author="Draško Anđelković" w:date="2020-04-08T18:04:00Z"/>
                  <w:rFonts w:eastAsiaTheme="minorEastAsia" w:cstheme="minorBidi"/>
                  <w:b w:val="0"/>
                  <w:bCs w:val="0"/>
                  <w:caps w:val="0"/>
                  <w:noProof/>
                  <w:sz w:val="22"/>
                  <w:szCs w:val="22"/>
                  <w:lang w:val="en-US"/>
                </w:rPr>
              </w:rPrChange>
            </w:rPr>
          </w:pPr>
          <w:ins w:id="449" w:author="Draško Anđelković" w:date="2020-04-08T18:04:00Z">
            <w:r w:rsidRPr="00FD1332">
              <w:rPr>
                <w:rStyle w:val="Hyperlink"/>
                <w:noProof/>
                <w:color w:val="595959" w:themeColor="text1" w:themeTint="A6"/>
                <w:rPrChange w:id="450" w:author="Draško Anđelković" w:date="2020-04-08T18:04:00Z">
                  <w:rPr>
                    <w:rStyle w:val="Hyperlink"/>
                    <w:noProof/>
                  </w:rPr>
                </w:rPrChange>
              </w:rPr>
              <w:fldChar w:fldCharType="begin"/>
            </w:r>
            <w:r w:rsidRPr="00FD1332">
              <w:rPr>
                <w:rStyle w:val="Hyperlink"/>
                <w:noProof/>
                <w:color w:val="595959" w:themeColor="text1" w:themeTint="A6"/>
                <w:rPrChange w:id="451" w:author="Draško Anđelković" w:date="2020-04-08T18:04:00Z">
                  <w:rPr>
                    <w:rStyle w:val="Hyperlink"/>
                    <w:noProof/>
                  </w:rPr>
                </w:rPrChange>
              </w:rPr>
              <w:instrText xml:space="preserve"> </w:instrText>
            </w:r>
            <w:r w:rsidRPr="00FD1332">
              <w:rPr>
                <w:noProof/>
                <w:color w:val="595959" w:themeColor="text1" w:themeTint="A6"/>
                <w:rPrChange w:id="452" w:author="Draško Anđelković" w:date="2020-04-08T18:04:00Z">
                  <w:rPr>
                    <w:noProof/>
                  </w:rPr>
                </w:rPrChange>
              </w:rPr>
              <w:instrText>HYPERLINK \l "_Toc37261475"</w:instrText>
            </w:r>
            <w:r w:rsidRPr="00FD1332">
              <w:rPr>
                <w:rStyle w:val="Hyperlink"/>
                <w:noProof/>
                <w:color w:val="595959" w:themeColor="text1" w:themeTint="A6"/>
                <w:rPrChange w:id="453" w:author="Draško Anđelković" w:date="2020-04-08T18:04:00Z">
                  <w:rPr>
                    <w:rStyle w:val="Hyperlink"/>
                    <w:noProof/>
                  </w:rPr>
                </w:rPrChange>
              </w:rPr>
              <w:instrText xml:space="preserve"> </w:instrText>
            </w:r>
            <w:r w:rsidRPr="00FD1332">
              <w:rPr>
                <w:rStyle w:val="Hyperlink"/>
                <w:noProof/>
                <w:color w:val="595959" w:themeColor="text1" w:themeTint="A6"/>
                <w:rPrChange w:id="454" w:author="Draško Anđelković" w:date="2020-04-08T18:04:00Z">
                  <w:rPr>
                    <w:rStyle w:val="Hyperlink"/>
                    <w:noProof/>
                  </w:rPr>
                </w:rPrChange>
              </w:rPr>
              <w:fldChar w:fldCharType="separate"/>
            </w:r>
            <w:r w:rsidRPr="00FD1332">
              <w:rPr>
                <w:rStyle w:val="Hyperlink"/>
                <w:noProof/>
                <w:color w:val="595959" w:themeColor="text1" w:themeTint="A6"/>
                <w:rPrChange w:id="455" w:author="Draško Anđelković" w:date="2020-04-08T18:04:00Z">
                  <w:rPr>
                    <w:rStyle w:val="Hyperlink"/>
                    <w:noProof/>
                    <w:color w:val="0679EE" w:themeColor="hyperlink" w:themeTint="D9"/>
                  </w:rPr>
                </w:rPrChange>
              </w:rPr>
              <w:t>4. Verifikacija</w:t>
            </w:r>
            <w:r w:rsidRPr="00FD1332">
              <w:rPr>
                <w:noProof/>
                <w:webHidden/>
                <w:color w:val="595959" w:themeColor="text1" w:themeTint="A6"/>
                <w:rPrChange w:id="456" w:author="Draško Anđelković" w:date="2020-04-08T18:04:00Z">
                  <w:rPr>
                    <w:noProof/>
                    <w:webHidden/>
                  </w:rPr>
                </w:rPrChange>
              </w:rPr>
              <w:tab/>
            </w:r>
            <w:r w:rsidRPr="00FD1332">
              <w:rPr>
                <w:noProof/>
                <w:webHidden/>
                <w:color w:val="595959" w:themeColor="text1" w:themeTint="A6"/>
                <w:rPrChange w:id="457" w:author="Draško Anđelković" w:date="2020-04-08T18:04:00Z">
                  <w:rPr>
                    <w:noProof/>
                    <w:webHidden/>
                  </w:rPr>
                </w:rPrChange>
              </w:rPr>
              <w:fldChar w:fldCharType="begin"/>
            </w:r>
            <w:r w:rsidRPr="00FD1332">
              <w:rPr>
                <w:noProof/>
                <w:webHidden/>
                <w:color w:val="595959" w:themeColor="text1" w:themeTint="A6"/>
                <w:rPrChange w:id="458" w:author="Draško Anđelković" w:date="2020-04-08T18:04:00Z">
                  <w:rPr>
                    <w:noProof/>
                    <w:webHidden/>
                  </w:rPr>
                </w:rPrChange>
              </w:rPr>
              <w:instrText xml:space="preserve"> PAGEREF _Toc37261475 \h </w:instrText>
            </w:r>
          </w:ins>
          <w:r w:rsidRPr="00FD1332">
            <w:rPr>
              <w:noProof/>
              <w:webHidden/>
              <w:color w:val="595959" w:themeColor="text1" w:themeTint="A6"/>
              <w:rPrChange w:id="459" w:author="Draško Anđelković" w:date="2020-04-08T18:04:00Z">
                <w:rPr>
                  <w:noProof/>
                  <w:webHidden/>
                  <w:color w:val="595959" w:themeColor="text1" w:themeTint="A6"/>
                </w:rPr>
              </w:rPrChange>
            </w:rPr>
          </w:r>
          <w:r w:rsidRPr="00FD1332">
            <w:rPr>
              <w:noProof/>
              <w:webHidden/>
              <w:color w:val="595959" w:themeColor="text1" w:themeTint="A6"/>
              <w:rPrChange w:id="460" w:author="Draško Anđelković" w:date="2020-04-08T18:04:00Z">
                <w:rPr>
                  <w:noProof/>
                  <w:webHidden/>
                </w:rPr>
              </w:rPrChange>
            </w:rPr>
            <w:fldChar w:fldCharType="separate"/>
          </w:r>
          <w:ins w:id="461" w:author="Draško Anđelković" w:date="2020-04-08T18:04:00Z">
            <w:r w:rsidRPr="00FD1332">
              <w:rPr>
                <w:noProof/>
                <w:webHidden/>
                <w:color w:val="595959" w:themeColor="text1" w:themeTint="A6"/>
                <w:rPrChange w:id="462" w:author="Draško Anđelković" w:date="2020-04-08T18:04:00Z">
                  <w:rPr>
                    <w:noProof/>
                    <w:webHidden/>
                  </w:rPr>
                </w:rPrChange>
              </w:rPr>
              <w:t>13</w:t>
            </w:r>
            <w:r w:rsidRPr="00FD1332">
              <w:rPr>
                <w:noProof/>
                <w:webHidden/>
                <w:color w:val="595959" w:themeColor="text1" w:themeTint="A6"/>
                <w:rPrChange w:id="463" w:author="Draško Anđelković" w:date="2020-04-08T18:04:00Z">
                  <w:rPr>
                    <w:noProof/>
                    <w:webHidden/>
                  </w:rPr>
                </w:rPrChange>
              </w:rPr>
              <w:fldChar w:fldCharType="end"/>
            </w:r>
            <w:r w:rsidRPr="00FD1332">
              <w:rPr>
                <w:rStyle w:val="Hyperlink"/>
                <w:noProof/>
                <w:color w:val="595959" w:themeColor="text1" w:themeTint="A6"/>
                <w:rPrChange w:id="464"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465" w:author="Draško Anđelković" w:date="2020-04-08T18:04:00Z"/>
              <w:rFonts w:eastAsiaTheme="minorEastAsia"/>
              <w:b w:val="0"/>
              <w:bCs w:val="0"/>
              <w:caps w:val="0"/>
              <w:noProof/>
              <w:color w:val="595959" w:themeColor="text1" w:themeTint="A6"/>
              <w:sz w:val="22"/>
              <w:szCs w:val="22"/>
              <w:lang w:val="en-US"/>
              <w:rPrChange w:id="466" w:author="Draško Anđelković" w:date="2020-04-08T18:04:00Z">
                <w:rPr>
                  <w:ins w:id="467" w:author="Draško Anđelković" w:date="2020-04-08T18:04:00Z"/>
                  <w:rFonts w:eastAsiaTheme="minorEastAsia" w:cstheme="minorBidi"/>
                  <w:b w:val="0"/>
                  <w:bCs w:val="0"/>
                  <w:caps w:val="0"/>
                  <w:noProof/>
                  <w:sz w:val="22"/>
                  <w:szCs w:val="22"/>
                  <w:lang w:val="en-US"/>
                </w:rPr>
              </w:rPrChange>
            </w:rPr>
          </w:pPr>
          <w:ins w:id="468" w:author="Draško Anđelković" w:date="2020-04-08T18:04:00Z">
            <w:r w:rsidRPr="00FD1332">
              <w:rPr>
                <w:rStyle w:val="Hyperlink"/>
                <w:noProof/>
                <w:color w:val="595959" w:themeColor="text1" w:themeTint="A6"/>
                <w:rPrChange w:id="469" w:author="Draško Anđelković" w:date="2020-04-08T18:04:00Z">
                  <w:rPr>
                    <w:rStyle w:val="Hyperlink"/>
                    <w:noProof/>
                  </w:rPr>
                </w:rPrChange>
              </w:rPr>
              <w:fldChar w:fldCharType="begin"/>
            </w:r>
            <w:r w:rsidRPr="00FD1332">
              <w:rPr>
                <w:rStyle w:val="Hyperlink"/>
                <w:noProof/>
                <w:color w:val="595959" w:themeColor="text1" w:themeTint="A6"/>
                <w:rPrChange w:id="470" w:author="Draško Anđelković" w:date="2020-04-08T18:04:00Z">
                  <w:rPr>
                    <w:rStyle w:val="Hyperlink"/>
                    <w:noProof/>
                  </w:rPr>
                </w:rPrChange>
              </w:rPr>
              <w:instrText xml:space="preserve"> </w:instrText>
            </w:r>
            <w:r w:rsidRPr="00FD1332">
              <w:rPr>
                <w:noProof/>
                <w:color w:val="595959" w:themeColor="text1" w:themeTint="A6"/>
                <w:rPrChange w:id="471" w:author="Draško Anđelković" w:date="2020-04-08T18:04:00Z">
                  <w:rPr>
                    <w:noProof/>
                  </w:rPr>
                </w:rPrChange>
              </w:rPr>
              <w:instrText>HYPERLINK \l "_Toc37261476"</w:instrText>
            </w:r>
            <w:r w:rsidRPr="00FD1332">
              <w:rPr>
                <w:rStyle w:val="Hyperlink"/>
                <w:noProof/>
                <w:color w:val="595959" w:themeColor="text1" w:themeTint="A6"/>
                <w:rPrChange w:id="472" w:author="Draško Anđelković" w:date="2020-04-08T18:04:00Z">
                  <w:rPr>
                    <w:rStyle w:val="Hyperlink"/>
                    <w:noProof/>
                  </w:rPr>
                </w:rPrChange>
              </w:rPr>
              <w:instrText xml:space="preserve"> </w:instrText>
            </w:r>
            <w:r w:rsidRPr="00FD1332">
              <w:rPr>
                <w:rStyle w:val="Hyperlink"/>
                <w:noProof/>
                <w:color w:val="595959" w:themeColor="text1" w:themeTint="A6"/>
                <w:rPrChange w:id="473" w:author="Draško Anđelković" w:date="2020-04-08T18:04:00Z">
                  <w:rPr>
                    <w:rStyle w:val="Hyperlink"/>
                    <w:noProof/>
                  </w:rPr>
                </w:rPrChange>
              </w:rPr>
              <w:fldChar w:fldCharType="separate"/>
            </w:r>
            <w:r w:rsidRPr="00FD1332">
              <w:rPr>
                <w:rStyle w:val="Hyperlink"/>
                <w:noProof/>
                <w:color w:val="595959" w:themeColor="text1" w:themeTint="A6"/>
                <w:rPrChange w:id="474" w:author="Draško Anđelković" w:date="2020-04-08T18:04:00Z">
                  <w:rPr>
                    <w:rStyle w:val="Hyperlink"/>
                    <w:noProof/>
                    <w:color w:val="0679EE" w:themeColor="hyperlink" w:themeTint="D9"/>
                  </w:rPr>
                </w:rPrChange>
              </w:rPr>
              <w:t>Prilozi</w:t>
            </w:r>
            <w:r w:rsidRPr="00FD1332">
              <w:rPr>
                <w:noProof/>
                <w:webHidden/>
                <w:color w:val="595959" w:themeColor="text1" w:themeTint="A6"/>
                <w:rPrChange w:id="475" w:author="Draško Anđelković" w:date="2020-04-08T18:04:00Z">
                  <w:rPr>
                    <w:noProof/>
                    <w:webHidden/>
                  </w:rPr>
                </w:rPrChange>
              </w:rPr>
              <w:tab/>
            </w:r>
            <w:r w:rsidRPr="00FD1332">
              <w:rPr>
                <w:noProof/>
                <w:webHidden/>
                <w:color w:val="595959" w:themeColor="text1" w:themeTint="A6"/>
                <w:rPrChange w:id="476" w:author="Draško Anđelković" w:date="2020-04-08T18:04:00Z">
                  <w:rPr>
                    <w:noProof/>
                    <w:webHidden/>
                  </w:rPr>
                </w:rPrChange>
              </w:rPr>
              <w:fldChar w:fldCharType="begin"/>
            </w:r>
            <w:r w:rsidRPr="00FD1332">
              <w:rPr>
                <w:noProof/>
                <w:webHidden/>
                <w:color w:val="595959" w:themeColor="text1" w:themeTint="A6"/>
                <w:rPrChange w:id="477" w:author="Draško Anđelković" w:date="2020-04-08T18:04:00Z">
                  <w:rPr>
                    <w:noProof/>
                    <w:webHidden/>
                  </w:rPr>
                </w:rPrChange>
              </w:rPr>
              <w:instrText xml:space="preserve"> PAGEREF _Toc37261476 \h </w:instrText>
            </w:r>
          </w:ins>
          <w:r w:rsidRPr="00FD1332">
            <w:rPr>
              <w:noProof/>
              <w:webHidden/>
              <w:color w:val="595959" w:themeColor="text1" w:themeTint="A6"/>
              <w:rPrChange w:id="478" w:author="Draško Anđelković" w:date="2020-04-08T18:04:00Z">
                <w:rPr>
                  <w:noProof/>
                  <w:webHidden/>
                  <w:color w:val="595959" w:themeColor="text1" w:themeTint="A6"/>
                </w:rPr>
              </w:rPrChange>
            </w:rPr>
          </w:r>
          <w:r w:rsidRPr="00FD1332">
            <w:rPr>
              <w:noProof/>
              <w:webHidden/>
              <w:color w:val="595959" w:themeColor="text1" w:themeTint="A6"/>
              <w:rPrChange w:id="479" w:author="Draško Anđelković" w:date="2020-04-08T18:04:00Z">
                <w:rPr>
                  <w:noProof/>
                  <w:webHidden/>
                </w:rPr>
              </w:rPrChange>
            </w:rPr>
            <w:fldChar w:fldCharType="separate"/>
          </w:r>
          <w:ins w:id="480" w:author="Draško Anđelković" w:date="2020-04-08T18:04:00Z">
            <w:r w:rsidRPr="00FD1332">
              <w:rPr>
                <w:noProof/>
                <w:webHidden/>
                <w:color w:val="595959" w:themeColor="text1" w:themeTint="A6"/>
                <w:rPrChange w:id="481" w:author="Draško Anđelković" w:date="2020-04-08T18:04:00Z">
                  <w:rPr>
                    <w:noProof/>
                    <w:webHidden/>
                  </w:rPr>
                </w:rPrChange>
              </w:rPr>
              <w:t>13</w:t>
            </w:r>
            <w:r w:rsidRPr="00FD1332">
              <w:rPr>
                <w:noProof/>
                <w:webHidden/>
                <w:color w:val="595959" w:themeColor="text1" w:themeTint="A6"/>
                <w:rPrChange w:id="482" w:author="Draško Anđelković" w:date="2020-04-08T18:04:00Z">
                  <w:rPr>
                    <w:noProof/>
                    <w:webHidden/>
                  </w:rPr>
                </w:rPrChange>
              </w:rPr>
              <w:fldChar w:fldCharType="end"/>
            </w:r>
            <w:r w:rsidRPr="00FD1332">
              <w:rPr>
                <w:rStyle w:val="Hyperlink"/>
                <w:noProof/>
                <w:color w:val="595959" w:themeColor="text1" w:themeTint="A6"/>
                <w:rPrChange w:id="483"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484" w:author="Draško Anđelković" w:date="2020-04-08T18:04:00Z"/>
              <w:rFonts w:eastAsiaTheme="minorEastAsia"/>
              <w:b w:val="0"/>
              <w:bCs w:val="0"/>
              <w:caps w:val="0"/>
              <w:noProof/>
              <w:color w:val="595959" w:themeColor="text1" w:themeTint="A6"/>
              <w:sz w:val="22"/>
              <w:szCs w:val="22"/>
              <w:lang w:val="en-US"/>
              <w:rPrChange w:id="485" w:author="Draško Anđelković" w:date="2020-04-08T18:04:00Z">
                <w:rPr>
                  <w:ins w:id="486" w:author="Draško Anđelković" w:date="2020-04-08T18:04:00Z"/>
                  <w:rFonts w:eastAsiaTheme="minorEastAsia" w:cstheme="minorBidi"/>
                  <w:b w:val="0"/>
                  <w:bCs w:val="0"/>
                  <w:caps w:val="0"/>
                  <w:noProof/>
                  <w:sz w:val="22"/>
                  <w:szCs w:val="22"/>
                  <w:lang w:val="en-US"/>
                </w:rPr>
              </w:rPrChange>
            </w:rPr>
          </w:pPr>
          <w:ins w:id="487" w:author="Draško Anđelković" w:date="2020-04-08T18:04:00Z">
            <w:r w:rsidRPr="00FD1332">
              <w:rPr>
                <w:rStyle w:val="Hyperlink"/>
                <w:noProof/>
                <w:color w:val="595959" w:themeColor="text1" w:themeTint="A6"/>
                <w:rPrChange w:id="488" w:author="Draško Anđelković" w:date="2020-04-08T18:04:00Z">
                  <w:rPr>
                    <w:rStyle w:val="Hyperlink"/>
                    <w:noProof/>
                  </w:rPr>
                </w:rPrChange>
              </w:rPr>
              <w:fldChar w:fldCharType="begin"/>
            </w:r>
            <w:r w:rsidRPr="00FD1332">
              <w:rPr>
                <w:rStyle w:val="Hyperlink"/>
                <w:noProof/>
                <w:color w:val="595959" w:themeColor="text1" w:themeTint="A6"/>
                <w:rPrChange w:id="489" w:author="Draško Anđelković" w:date="2020-04-08T18:04:00Z">
                  <w:rPr>
                    <w:rStyle w:val="Hyperlink"/>
                    <w:noProof/>
                  </w:rPr>
                </w:rPrChange>
              </w:rPr>
              <w:instrText xml:space="preserve"> </w:instrText>
            </w:r>
            <w:r w:rsidRPr="00FD1332">
              <w:rPr>
                <w:noProof/>
                <w:color w:val="595959" w:themeColor="text1" w:themeTint="A6"/>
                <w:rPrChange w:id="490" w:author="Draško Anđelković" w:date="2020-04-08T18:04:00Z">
                  <w:rPr>
                    <w:noProof/>
                  </w:rPr>
                </w:rPrChange>
              </w:rPr>
              <w:instrText>HYPERLINK \l "_Toc37261477"</w:instrText>
            </w:r>
            <w:r w:rsidRPr="00FD1332">
              <w:rPr>
                <w:rStyle w:val="Hyperlink"/>
                <w:noProof/>
                <w:color w:val="595959" w:themeColor="text1" w:themeTint="A6"/>
                <w:rPrChange w:id="491" w:author="Draško Anđelković" w:date="2020-04-08T18:04:00Z">
                  <w:rPr>
                    <w:rStyle w:val="Hyperlink"/>
                    <w:noProof/>
                  </w:rPr>
                </w:rPrChange>
              </w:rPr>
              <w:instrText xml:space="preserve"> </w:instrText>
            </w:r>
            <w:r w:rsidRPr="00FD1332">
              <w:rPr>
                <w:rStyle w:val="Hyperlink"/>
                <w:noProof/>
                <w:color w:val="595959" w:themeColor="text1" w:themeTint="A6"/>
                <w:rPrChange w:id="492" w:author="Draško Anđelković" w:date="2020-04-08T18:04:00Z">
                  <w:rPr>
                    <w:rStyle w:val="Hyperlink"/>
                    <w:noProof/>
                  </w:rPr>
                </w:rPrChange>
              </w:rPr>
              <w:fldChar w:fldCharType="separate"/>
            </w:r>
            <w:r w:rsidRPr="00FD1332">
              <w:rPr>
                <w:rStyle w:val="Hyperlink"/>
                <w:noProof/>
                <w:color w:val="595959" w:themeColor="text1" w:themeTint="A6"/>
                <w:rPrChange w:id="493" w:author="Draško Anđelković" w:date="2020-04-08T18:04:00Z">
                  <w:rPr>
                    <w:rStyle w:val="Hyperlink"/>
                    <w:noProof/>
                    <w:color w:val="0679EE" w:themeColor="hyperlink" w:themeTint="D9"/>
                  </w:rPr>
                </w:rPrChange>
              </w:rPr>
              <w:t>5.1 Pretpostavke i zavisnosti</w:t>
            </w:r>
            <w:r w:rsidRPr="00FD1332">
              <w:rPr>
                <w:noProof/>
                <w:webHidden/>
                <w:color w:val="595959" w:themeColor="text1" w:themeTint="A6"/>
                <w:rPrChange w:id="494" w:author="Draško Anđelković" w:date="2020-04-08T18:04:00Z">
                  <w:rPr>
                    <w:noProof/>
                    <w:webHidden/>
                  </w:rPr>
                </w:rPrChange>
              </w:rPr>
              <w:tab/>
            </w:r>
            <w:r w:rsidRPr="00FD1332">
              <w:rPr>
                <w:noProof/>
                <w:webHidden/>
                <w:color w:val="595959" w:themeColor="text1" w:themeTint="A6"/>
                <w:rPrChange w:id="495" w:author="Draško Anđelković" w:date="2020-04-08T18:04:00Z">
                  <w:rPr>
                    <w:noProof/>
                    <w:webHidden/>
                  </w:rPr>
                </w:rPrChange>
              </w:rPr>
              <w:fldChar w:fldCharType="begin"/>
            </w:r>
            <w:r w:rsidRPr="00FD1332">
              <w:rPr>
                <w:noProof/>
                <w:webHidden/>
                <w:color w:val="595959" w:themeColor="text1" w:themeTint="A6"/>
                <w:rPrChange w:id="496" w:author="Draško Anđelković" w:date="2020-04-08T18:04:00Z">
                  <w:rPr>
                    <w:noProof/>
                    <w:webHidden/>
                  </w:rPr>
                </w:rPrChange>
              </w:rPr>
              <w:instrText xml:space="preserve"> PAGEREF _Toc37261477 \h </w:instrText>
            </w:r>
          </w:ins>
          <w:r w:rsidRPr="00FD1332">
            <w:rPr>
              <w:noProof/>
              <w:webHidden/>
              <w:color w:val="595959" w:themeColor="text1" w:themeTint="A6"/>
              <w:rPrChange w:id="497" w:author="Draško Anđelković" w:date="2020-04-08T18:04:00Z">
                <w:rPr>
                  <w:noProof/>
                  <w:webHidden/>
                  <w:color w:val="595959" w:themeColor="text1" w:themeTint="A6"/>
                </w:rPr>
              </w:rPrChange>
            </w:rPr>
          </w:r>
          <w:r w:rsidRPr="00FD1332">
            <w:rPr>
              <w:noProof/>
              <w:webHidden/>
              <w:color w:val="595959" w:themeColor="text1" w:themeTint="A6"/>
              <w:rPrChange w:id="498" w:author="Draško Anđelković" w:date="2020-04-08T18:04:00Z">
                <w:rPr>
                  <w:noProof/>
                  <w:webHidden/>
                </w:rPr>
              </w:rPrChange>
            </w:rPr>
            <w:fldChar w:fldCharType="separate"/>
          </w:r>
          <w:ins w:id="499" w:author="Draško Anđelković" w:date="2020-04-08T18:04:00Z">
            <w:r w:rsidRPr="00FD1332">
              <w:rPr>
                <w:noProof/>
                <w:webHidden/>
                <w:color w:val="595959" w:themeColor="text1" w:themeTint="A6"/>
                <w:rPrChange w:id="500" w:author="Draško Anđelković" w:date="2020-04-08T18:04:00Z">
                  <w:rPr>
                    <w:noProof/>
                    <w:webHidden/>
                  </w:rPr>
                </w:rPrChange>
              </w:rPr>
              <w:t>13</w:t>
            </w:r>
            <w:r w:rsidRPr="00FD1332">
              <w:rPr>
                <w:noProof/>
                <w:webHidden/>
                <w:color w:val="595959" w:themeColor="text1" w:themeTint="A6"/>
                <w:rPrChange w:id="501" w:author="Draško Anđelković" w:date="2020-04-08T18:04:00Z">
                  <w:rPr>
                    <w:noProof/>
                    <w:webHidden/>
                  </w:rPr>
                </w:rPrChange>
              </w:rPr>
              <w:fldChar w:fldCharType="end"/>
            </w:r>
            <w:r w:rsidRPr="00FD1332">
              <w:rPr>
                <w:rStyle w:val="Hyperlink"/>
                <w:noProof/>
                <w:color w:val="595959" w:themeColor="text1" w:themeTint="A6"/>
                <w:rPrChange w:id="502" w:author="Draško Anđelković" w:date="2020-04-08T18:04:00Z">
                  <w:rPr>
                    <w:rStyle w:val="Hyperlink"/>
                    <w:noProof/>
                  </w:rPr>
                </w:rPrChange>
              </w:rPr>
              <w:fldChar w:fldCharType="end"/>
            </w:r>
          </w:ins>
        </w:p>
        <w:p w:rsidR="00FD1332" w:rsidRPr="00FD1332" w:rsidRDefault="00FD1332">
          <w:pPr>
            <w:pStyle w:val="TOC1"/>
            <w:tabs>
              <w:tab w:val="right" w:leader="dot" w:pos="9062"/>
            </w:tabs>
            <w:rPr>
              <w:ins w:id="503" w:author="Draško Anđelković" w:date="2020-04-08T18:04:00Z"/>
              <w:rFonts w:eastAsiaTheme="minorEastAsia"/>
              <w:b w:val="0"/>
              <w:bCs w:val="0"/>
              <w:caps w:val="0"/>
              <w:noProof/>
              <w:color w:val="595959" w:themeColor="text1" w:themeTint="A6"/>
              <w:sz w:val="22"/>
              <w:szCs w:val="22"/>
              <w:lang w:val="en-US"/>
              <w:rPrChange w:id="504" w:author="Draško Anđelković" w:date="2020-04-08T18:04:00Z">
                <w:rPr>
                  <w:ins w:id="505" w:author="Draško Anđelković" w:date="2020-04-08T18:04:00Z"/>
                  <w:rFonts w:eastAsiaTheme="minorEastAsia" w:cstheme="minorBidi"/>
                  <w:b w:val="0"/>
                  <w:bCs w:val="0"/>
                  <w:caps w:val="0"/>
                  <w:noProof/>
                  <w:sz w:val="22"/>
                  <w:szCs w:val="22"/>
                  <w:lang w:val="en-US"/>
                </w:rPr>
              </w:rPrChange>
            </w:rPr>
          </w:pPr>
          <w:ins w:id="506" w:author="Draško Anđelković" w:date="2020-04-08T18:04:00Z">
            <w:r w:rsidRPr="00FD1332">
              <w:rPr>
                <w:rStyle w:val="Hyperlink"/>
                <w:noProof/>
                <w:color w:val="595959" w:themeColor="text1" w:themeTint="A6"/>
                <w:rPrChange w:id="507" w:author="Draško Anđelković" w:date="2020-04-08T18:04:00Z">
                  <w:rPr>
                    <w:rStyle w:val="Hyperlink"/>
                    <w:noProof/>
                  </w:rPr>
                </w:rPrChange>
              </w:rPr>
              <w:fldChar w:fldCharType="begin"/>
            </w:r>
            <w:r w:rsidRPr="00FD1332">
              <w:rPr>
                <w:rStyle w:val="Hyperlink"/>
                <w:noProof/>
                <w:color w:val="595959" w:themeColor="text1" w:themeTint="A6"/>
                <w:rPrChange w:id="508" w:author="Draško Anđelković" w:date="2020-04-08T18:04:00Z">
                  <w:rPr>
                    <w:rStyle w:val="Hyperlink"/>
                    <w:noProof/>
                  </w:rPr>
                </w:rPrChange>
              </w:rPr>
              <w:instrText xml:space="preserve"> </w:instrText>
            </w:r>
            <w:r w:rsidRPr="00FD1332">
              <w:rPr>
                <w:noProof/>
                <w:color w:val="595959" w:themeColor="text1" w:themeTint="A6"/>
                <w:rPrChange w:id="509" w:author="Draško Anđelković" w:date="2020-04-08T18:04:00Z">
                  <w:rPr>
                    <w:noProof/>
                  </w:rPr>
                </w:rPrChange>
              </w:rPr>
              <w:instrText>HYPERLINK \l "_Toc37261478"</w:instrText>
            </w:r>
            <w:r w:rsidRPr="00FD1332">
              <w:rPr>
                <w:rStyle w:val="Hyperlink"/>
                <w:noProof/>
                <w:color w:val="595959" w:themeColor="text1" w:themeTint="A6"/>
                <w:rPrChange w:id="510" w:author="Draško Anđelković" w:date="2020-04-08T18:04:00Z">
                  <w:rPr>
                    <w:rStyle w:val="Hyperlink"/>
                    <w:noProof/>
                  </w:rPr>
                </w:rPrChange>
              </w:rPr>
              <w:instrText xml:space="preserve"> </w:instrText>
            </w:r>
            <w:r w:rsidRPr="00FD1332">
              <w:rPr>
                <w:rStyle w:val="Hyperlink"/>
                <w:noProof/>
                <w:color w:val="595959" w:themeColor="text1" w:themeTint="A6"/>
                <w:rPrChange w:id="511" w:author="Draško Anđelković" w:date="2020-04-08T18:04:00Z">
                  <w:rPr>
                    <w:rStyle w:val="Hyperlink"/>
                    <w:noProof/>
                  </w:rPr>
                </w:rPrChange>
              </w:rPr>
              <w:fldChar w:fldCharType="separate"/>
            </w:r>
            <w:r w:rsidRPr="00FD1332">
              <w:rPr>
                <w:rStyle w:val="Hyperlink"/>
                <w:noProof/>
                <w:color w:val="595959" w:themeColor="text1" w:themeTint="A6"/>
                <w:rPrChange w:id="512" w:author="Draško Anđelković" w:date="2020-04-08T18:04:00Z">
                  <w:rPr>
                    <w:rStyle w:val="Hyperlink"/>
                    <w:noProof/>
                    <w:color w:val="0679EE" w:themeColor="hyperlink" w:themeTint="D9"/>
                  </w:rPr>
                </w:rPrChange>
              </w:rPr>
              <w:t>5.2 Akronimi i skraćenice</w:t>
            </w:r>
            <w:r w:rsidRPr="00FD1332">
              <w:rPr>
                <w:noProof/>
                <w:webHidden/>
                <w:color w:val="595959" w:themeColor="text1" w:themeTint="A6"/>
                <w:rPrChange w:id="513" w:author="Draško Anđelković" w:date="2020-04-08T18:04:00Z">
                  <w:rPr>
                    <w:noProof/>
                    <w:webHidden/>
                  </w:rPr>
                </w:rPrChange>
              </w:rPr>
              <w:tab/>
            </w:r>
            <w:r w:rsidRPr="00FD1332">
              <w:rPr>
                <w:noProof/>
                <w:webHidden/>
                <w:color w:val="595959" w:themeColor="text1" w:themeTint="A6"/>
                <w:rPrChange w:id="514" w:author="Draško Anđelković" w:date="2020-04-08T18:04:00Z">
                  <w:rPr>
                    <w:noProof/>
                    <w:webHidden/>
                  </w:rPr>
                </w:rPrChange>
              </w:rPr>
              <w:fldChar w:fldCharType="begin"/>
            </w:r>
            <w:r w:rsidRPr="00FD1332">
              <w:rPr>
                <w:noProof/>
                <w:webHidden/>
                <w:color w:val="595959" w:themeColor="text1" w:themeTint="A6"/>
                <w:rPrChange w:id="515" w:author="Draško Anđelković" w:date="2020-04-08T18:04:00Z">
                  <w:rPr>
                    <w:noProof/>
                    <w:webHidden/>
                  </w:rPr>
                </w:rPrChange>
              </w:rPr>
              <w:instrText xml:space="preserve"> PAGEREF _Toc37261478 \h </w:instrText>
            </w:r>
          </w:ins>
          <w:r w:rsidRPr="00FD1332">
            <w:rPr>
              <w:noProof/>
              <w:webHidden/>
              <w:color w:val="595959" w:themeColor="text1" w:themeTint="A6"/>
              <w:rPrChange w:id="516" w:author="Draško Anđelković" w:date="2020-04-08T18:04:00Z">
                <w:rPr>
                  <w:noProof/>
                  <w:webHidden/>
                  <w:color w:val="595959" w:themeColor="text1" w:themeTint="A6"/>
                </w:rPr>
              </w:rPrChange>
            </w:rPr>
          </w:r>
          <w:r w:rsidRPr="00FD1332">
            <w:rPr>
              <w:noProof/>
              <w:webHidden/>
              <w:color w:val="595959" w:themeColor="text1" w:themeTint="A6"/>
              <w:rPrChange w:id="517" w:author="Draško Anđelković" w:date="2020-04-08T18:04:00Z">
                <w:rPr>
                  <w:noProof/>
                  <w:webHidden/>
                </w:rPr>
              </w:rPrChange>
            </w:rPr>
            <w:fldChar w:fldCharType="separate"/>
          </w:r>
          <w:ins w:id="518" w:author="Draško Anđelković" w:date="2020-04-08T18:04:00Z">
            <w:r w:rsidRPr="00FD1332">
              <w:rPr>
                <w:noProof/>
                <w:webHidden/>
                <w:color w:val="595959" w:themeColor="text1" w:themeTint="A6"/>
                <w:rPrChange w:id="519" w:author="Draško Anđelković" w:date="2020-04-08T18:04:00Z">
                  <w:rPr>
                    <w:noProof/>
                    <w:webHidden/>
                  </w:rPr>
                </w:rPrChange>
              </w:rPr>
              <w:t>13</w:t>
            </w:r>
            <w:r w:rsidRPr="00FD1332">
              <w:rPr>
                <w:noProof/>
                <w:webHidden/>
                <w:color w:val="595959" w:themeColor="text1" w:themeTint="A6"/>
                <w:rPrChange w:id="520" w:author="Draško Anđelković" w:date="2020-04-08T18:04:00Z">
                  <w:rPr>
                    <w:noProof/>
                    <w:webHidden/>
                  </w:rPr>
                </w:rPrChange>
              </w:rPr>
              <w:fldChar w:fldCharType="end"/>
            </w:r>
            <w:r w:rsidRPr="00FD1332">
              <w:rPr>
                <w:rStyle w:val="Hyperlink"/>
                <w:noProof/>
                <w:color w:val="595959" w:themeColor="text1" w:themeTint="A6"/>
                <w:rPrChange w:id="521" w:author="Draško Anđelković" w:date="2020-04-08T18:04:00Z">
                  <w:rPr>
                    <w:rStyle w:val="Hyperlink"/>
                    <w:noProof/>
                  </w:rPr>
                </w:rPrChange>
              </w:rPr>
              <w:fldChar w:fldCharType="end"/>
            </w:r>
          </w:ins>
        </w:p>
        <w:p w:rsidR="00387043" w:rsidRPr="00FD1332" w:rsidDel="00271E06" w:rsidRDefault="00387043">
          <w:pPr>
            <w:pStyle w:val="TOC1"/>
            <w:tabs>
              <w:tab w:val="right" w:leader="dot" w:pos="9062"/>
            </w:tabs>
            <w:rPr>
              <w:del w:id="522" w:author="Draško Anđelković" w:date="2020-04-08T18:01:00Z"/>
              <w:rFonts w:eastAsiaTheme="minorEastAsia"/>
              <w:b w:val="0"/>
              <w:bCs w:val="0"/>
              <w:caps w:val="0"/>
              <w:noProof/>
              <w:color w:val="595959" w:themeColor="text1" w:themeTint="A6"/>
              <w:sz w:val="24"/>
              <w:szCs w:val="24"/>
              <w:lang w:val="en-US"/>
              <w:rPrChange w:id="523" w:author="Draško Anđelković" w:date="2020-04-08T18:04:00Z">
                <w:rPr>
                  <w:del w:id="524" w:author="Draško Anđelković" w:date="2020-04-08T18:01:00Z"/>
                  <w:rFonts w:eastAsiaTheme="minorEastAsia" w:cstheme="minorBidi"/>
                  <w:b w:val="0"/>
                  <w:bCs w:val="0"/>
                  <w:caps w:val="0"/>
                  <w:noProof/>
                  <w:sz w:val="22"/>
                  <w:szCs w:val="22"/>
                  <w:lang w:val="en-US"/>
                </w:rPr>
              </w:rPrChange>
            </w:rPr>
          </w:pPr>
          <w:del w:id="525" w:author="Draško Anđelković" w:date="2020-04-08T18:01:00Z">
            <w:r w:rsidRPr="00FD1332" w:rsidDel="00271E06">
              <w:rPr>
                <w:rStyle w:val="Hyperlink"/>
                <w:noProof/>
                <w:color w:val="595959" w:themeColor="text1" w:themeTint="A6"/>
                <w:sz w:val="24"/>
                <w:szCs w:val="24"/>
                <w:rPrChange w:id="526" w:author="Draško Anđelković" w:date="2020-04-08T18:04:00Z">
                  <w:rPr>
                    <w:rStyle w:val="Hyperlink"/>
                    <w:noProof/>
                    <w:color w:val="0679EE" w:themeColor="hyperlink" w:themeTint="D9"/>
                  </w:rPr>
                </w:rPrChange>
              </w:rPr>
              <w:delText>1. Uvod</w:delText>
            </w:r>
            <w:r w:rsidRPr="00FD1332" w:rsidDel="00271E06">
              <w:rPr>
                <w:noProof/>
                <w:webHidden/>
                <w:color w:val="595959" w:themeColor="text1" w:themeTint="A6"/>
                <w:sz w:val="24"/>
                <w:szCs w:val="24"/>
                <w:rPrChange w:id="527" w:author="Draško Anđelković" w:date="2020-04-08T18:04:00Z">
                  <w:rPr>
                    <w:noProof/>
                    <w:webHidden/>
                  </w:rPr>
                </w:rPrChange>
              </w:rPr>
              <w:tab/>
              <w:delText>3</w:delText>
            </w:r>
          </w:del>
        </w:p>
        <w:p w:rsidR="00387043" w:rsidRPr="00FD1332" w:rsidDel="00271E06" w:rsidRDefault="00387043">
          <w:pPr>
            <w:pStyle w:val="TOC1"/>
            <w:tabs>
              <w:tab w:val="right" w:leader="dot" w:pos="9062"/>
            </w:tabs>
            <w:rPr>
              <w:del w:id="528" w:author="Draško Anđelković" w:date="2020-04-08T18:01:00Z"/>
              <w:rFonts w:eastAsiaTheme="minorEastAsia"/>
              <w:b w:val="0"/>
              <w:bCs w:val="0"/>
              <w:caps w:val="0"/>
              <w:noProof/>
              <w:color w:val="595959" w:themeColor="text1" w:themeTint="A6"/>
              <w:sz w:val="24"/>
              <w:szCs w:val="24"/>
              <w:lang w:val="en-US"/>
              <w:rPrChange w:id="529" w:author="Draško Anđelković" w:date="2020-04-08T18:04:00Z">
                <w:rPr>
                  <w:del w:id="530" w:author="Draško Anđelković" w:date="2020-04-08T18:01:00Z"/>
                  <w:rFonts w:eastAsiaTheme="minorEastAsia" w:cstheme="minorBidi"/>
                  <w:b w:val="0"/>
                  <w:bCs w:val="0"/>
                  <w:caps w:val="0"/>
                  <w:noProof/>
                  <w:sz w:val="22"/>
                  <w:szCs w:val="22"/>
                  <w:lang w:val="en-US"/>
                </w:rPr>
              </w:rPrChange>
            </w:rPr>
          </w:pPr>
          <w:del w:id="531" w:author="Draško Anđelković" w:date="2020-04-08T18:01:00Z">
            <w:r w:rsidRPr="00FD1332" w:rsidDel="00271E06">
              <w:rPr>
                <w:rStyle w:val="Hyperlink"/>
                <w:noProof/>
                <w:color w:val="595959" w:themeColor="text1" w:themeTint="A6"/>
                <w:sz w:val="24"/>
                <w:szCs w:val="24"/>
                <w:rPrChange w:id="532" w:author="Draško Anđelković" w:date="2020-04-08T18:04:00Z">
                  <w:rPr>
                    <w:rStyle w:val="Hyperlink"/>
                    <w:noProof/>
                    <w:color w:val="0679EE" w:themeColor="hyperlink" w:themeTint="D9"/>
                  </w:rPr>
                </w:rPrChange>
              </w:rPr>
              <w:delText>1.1 Cilj razvoja projekta</w:delText>
            </w:r>
            <w:r w:rsidRPr="00FD1332" w:rsidDel="00271E06">
              <w:rPr>
                <w:noProof/>
                <w:webHidden/>
                <w:color w:val="595959" w:themeColor="text1" w:themeTint="A6"/>
                <w:sz w:val="24"/>
                <w:szCs w:val="24"/>
                <w:rPrChange w:id="533" w:author="Draško Anđelković" w:date="2020-04-08T18:04:00Z">
                  <w:rPr>
                    <w:noProof/>
                    <w:webHidden/>
                  </w:rPr>
                </w:rPrChange>
              </w:rPr>
              <w:tab/>
              <w:delText>3</w:delText>
            </w:r>
          </w:del>
        </w:p>
        <w:p w:rsidR="00387043" w:rsidRPr="00FD1332" w:rsidDel="00271E06" w:rsidRDefault="00387043">
          <w:pPr>
            <w:pStyle w:val="TOC1"/>
            <w:tabs>
              <w:tab w:val="right" w:leader="dot" w:pos="9062"/>
            </w:tabs>
            <w:rPr>
              <w:del w:id="534" w:author="Draško Anđelković" w:date="2020-04-08T18:01:00Z"/>
              <w:rFonts w:eastAsiaTheme="minorEastAsia"/>
              <w:b w:val="0"/>
              <w:bCs w:val="0"/>
              <w:caps w:val="0"/>
              <w:noProof/>
              <w:color w:val="595959" w:themeColor="text1" w:themeTint="A6"/>
              <w:sz w:val="24"/>
              <w:szCs w:val="24"/>
              <w:lang w:val="en-US"/>
              <w:rPrChange w:id="535" w:author="Draško Anđelković" w:date="2020-04-08T18:04:00Z">
                <w:rPr>
                  <w:del w:id="536" w:author="Draško Anđelković" w:date="2020-04-08T18:01:00Z"/>
                  <w:rFonts w:eastAsiaTheme="minorEastAsia" w:cstheme="minorBidi"/>
                  <w:b w:val="0"/>
                  <w:bCs w:val="0"/>
                  <w:caps w:val="0"/>
                  <w:noProof/>
                  <w:sz w:val="22"/>
                  <w:szCs w:val="22"/>
                  <w:lang w:val="en-US"/>
                </w:rPr>
              </w:rPrChange>
            </w:rPr>
          </w:pPr>
          <w:del w:id="537" w:author="Draško Anđelković" w:date="2020-04-08T18:01:00Z">
            <w:r w:rsidRPr="00FD1332" w:rsidDel="00271E06">
              <w:rPr>
                <w:rStyle w:val="Hyperlink"/>
                <w:noProof/>
                <w:color w:val="595959" w:themeColor="text1" w:themeTint="A6"/>
                <w:sz w:val="24"/>
                <w:szCs w:val="24"/>
                <w:rPrChange w:id="538" w:author="Draško Anđelković" w:date="2020-04-08T18:04:00Z">
                  <w:rPr>
                    <w:rStyle w:val="Hyperlink"/>
                    <w:noProof/>
                    <w:color w:val="0679EE" w:themeColor="hyperlink" w:themeTint="D9"/>
                  </w:rPr>
                </w:rPrChange>
              </w:rPr>
              <w:delText>1.2 Obim sistema</w:delText>
            </w:r>
            <w:r w:rsidRPr="00FD1332" w:rsidDel="00271E06">
              <w:rPr>
                <w:noProof/>
                <w:webHidden/>
                <w:color w:val="595959" w:themeColor="text1" w:themeTint="A6"/>
                <w:sz w:val="24"/>
                <w:szCs w:val="24"/>
                <w:rPrChange w:id="539" w:author="Draško Anđelković" w:date="2020-04-08T18:04:00Z">
                  <w:rPr>
                    <w:noProof/>
                    <w:webHidden/>
                  </w:rPr>
                </w:rPrChange>
              </w:rPr>
              <w:tab/>
              <w:delText>3</w:delText>
            </w:r>
          </w:del>
        </w:p>
        <w:p w:rsidR="00387043" w:rsidRPr="00FD1332" w:rsidDel="00271E06" w:rsidRDefault="00387043">
          <w:pPr>
            <w:pStyle w:val="TOC1"/>
            <w:tabs>
              <w:tab w:val="right" w:leader="dot" w:pos="9062"/>
            </w:tabs>
            <w:rPr>
              <w:del w:id="540" w:author="Draško Anđelković" w:date="2020-04-08T18:01:00Z"/>
              <w:rFonts w:eastAsiaTheme="minorEastAsia"/>
              <w:b w:val="0"/>
              <w:bCs w:val="0"/>
              <w:caps w:val="0"/>
              <w:noProof/>
              <w:color w:val="595959" w:themeColor="text1" w:themeTint="A6"/>
              <w:sz w:val="24"/>
              <w:szCs w:val="24"/>
              <w:lang w:val="en-US"/>
              <w:rPrChange w:id="541" w:author="Draško Anđelković" w:date="2020-04-08T18:04:00Z">
                <w:rPr>
                  <w:del w:id="542" w:author="Draško Anđelković" w:date="2020-04-08T18:01:00Z"/>
                  <w:rFonts w:eastAsiaTheme="minorEastAsia" w:cstheme="minorBidi"/>
                  <w:b w:val="0"/>
                  <w:bCs w:val="0"/>
                  <w:caps w:val="0"/>
                  <w:noProof/>
                  <w:sz w:val="22"/>
                  <w:szCs w:val="22"/>
                  <w:lang w:val="en-US"/>
                </w:rPr>
              </w:rPrChange>
            </w:rPr>
          </w:pPr>
          <w:del w:id="543" w:author="Draško Anđelković" w:date="2020-04-08T18:01:00Z">
            <w:r w:rsidRPr="00FD1332" w:rsidDel="00271E06">
              <w:rPr>
                <w:rStyle w:val="Hyperlink"/>
                <w:noProof/>
                <w:color w:val="595959" w:themeColor="text1" w:themeTint="A6"/>
                <w:sz w:val="24"/>
                <w:szCs w:val="24"/>
                <w:rPrChange w:id="544" w:author="Draško Anđelković" w:date="2020-04-08T18:04:00Z">
                  <w:rPr>
                    <w:rStyle w:val="Hyperlink"/>
                    <w:noProof/>
                    <w:color w:val="0679EE" w:themeColor="hyperlink" w:themeTint="D9"/>
                  </w:rPr>
                </w:rPrChange>
              </w:rPr>
              <w:delText>1.3 Prikaz proizvoda</w:delText>
            </w:r>
            <w:r w:rsidRPr="00FD1332" w:rsidDel="00271E06">
              <w:rPr>
                <w:noProof/>
                <w:webHidden/>
                <w:color w:val="595959" w:themeColor="text1" w:themeTint="A6"/>
                <w:sz w:val="24"/>
                <w:szCs w:val="24"/>
                <w:rPrChange w:id="545" w:author="Draško Anđelković" w:date="2020-04-08T18:04:00Z">
                  <w:rPr>
                    <w:noProof/>
                    <w:webHidden/>
                  </w:rPr>
                </w:rPrChange>
              </w:rPr>
              <w:tab/>
              <w:delText>3</w:delText>
            </w:r>
          </w:del>
        </w:p>
        <w:p w:rsidR="00387043" w:rsidRPr="00FD1332" w:rsidDel="00271E06" w:rsidRDefault="00387043">
          <w:pPr>
            <w:pStyle w:val="TOC1"/>
            <w:tabs>
              <w:tab w:val="right" w:leader="dot" w:pos="9062"/>
            </w:tabs>
            <w:rPr>
              <w:del w:id="546" w:author="Draško Anđelković" w:date="2020-04-08T18:01:00Z"/>
              <w:rFonts w:eastAsiaTheme="minorEastAsia"/>
              <w:b w:val="0"/>
              <w:bCs w:val="0"/>
              <w:caps w:val="0"/>
              <w:noProof/>
              <w:color w:val="595959" w:themeColor="text1" w:themeTint="A6"/>
              <w:sz w:val="24"/>
              <w:szCs w:val="24"/>
              <w:lang w:val="en-US"/>
              <w:rPrChange w:id="547" w:author="Draško Anđelković" w:date="2020-04-08T18:04:00Z">
                <w:rPr>
                  <w:del w:id="548" w:author="Draško Anđelković" w:date="2020-04-08T18:01:00Z"/>
                  <w:rFonts w:eastAsiaTheme="minorEastAsia" w:cstheme="minorBidi"/>
                  <w:b w:val="0"/>
                  <w:bCs w:val="0"/>
                  <w:caps w:val="0"/>
                  <w:noProof/>
                  <w:sz w:val="22"/>
                  <w:szCs w:val="22"/>
                  <w:lang w:val="en-US"/>
                </w:rPr>
              </w:rPrChange>
            </w:rPr>
          </w:pPr>
          <w:del w:id="549" w:author="Draško Anđelković" w:date="2020-04-08T18:01:00Z">
            <w:r w:rsidRPr="00FD1332" w:rsidDel="00271E06">
              <w:rPr>
                <w:rStyle w:val="Hyperlink"/>
                <w:noProof/>
                <w:color w:val="595959" w:themeColor="text1" w:themeTint="A6"/>
                <w:sz w:val="24"/>
                <w:szCs w:val="24"/>
                <w:rPrChange w:id="550" w:author="Draško Anđelković" w:date="2020-04-08T18:04:00Z">
                  <w:rPr>
                    <w:rStyle w:val="Hyperlink"/>
                    <w:noProof/>
                    <w:color w:val="0679EE" w:themeColor="hyperlink" w:themeTint="D9"/>
                  </w:rPr>
                </w:rPrChange>
              </w:rPr>
              <w:delText>1.3.1 Perspektiva proizvoda</w:delText>
            </w:r>
            <w:r w:rsidRPr="00FD1332" w:rsidDel="00271E06">
              <w:rPr>
                <w:noProof/>
                <w:webHidden/>
                <w:color w:val="595959" w:themeColor="text1" w:themeTint="A6"/>
                <w:sz w:val="24"/>
                <w:szCs w:val="24"/>
                <w:rPrChange w:id="551" w:author="Draško Anđelković" w:date="2020-04-08T18:04:00Z">
                  <w:rPr>
                    <w:noProof/>
                    <w:webHidden/>
                  </w:rPr>
                </w:rPrChange>
              </w:rPr>
              <w:tab/>
              <w:delText>3</w:delText>
            </w:r>
          </w:del>
        </w:p>
        <w:p w:rsidR="00387043" w:rsidRPr="00FD1332" w:rsidDel="00271E06" w:rsidRDefault="00387043">
          <w:pPr>
            <w:pStyle w:val="TOC1"/>
            <w:tabs>
              <w:tab w:val="right" w:leader="dot" w:pos="9062"/>
            </w:tabs>
            <w:rPr>
              <w:del w:id="552" w:author="Draško Anđelković" w:date="2020-04-08T18:01:00Z"/>
              <w:rFonts w:eastAsiaTheme="minorEastAsia"/>
              <w:b w:val="0"/>
              <w:bCs w:val="0"/>
              <w:caps w:val="0"/>
              <w:noProof/>
              <w:color w:val="595959" w:themeColor="text1" w:themeTint="A6"/>
              <w:sz w:val="24"/>
              <w:szCs w:val="24"/>
              <w:lang w:val="en-US"/>
              <w:rPrChange w:id="553" w:author="Draško Anđelković" w:date="2020-04-08T18:04:00Z">
                <w:rPr>
                  <w:del w:id="554" w:author="Draško Anđelković" w:date="2020-04-08T18:01:00Z"/>
                  <w:rFonts w:eastAsiaTheme="minorEastAsia" w:cstheme="minorBidi"/>
                  <w:b w:val="0"/>
                  <w:bCs w:val="0"/>
                  <w:caps w:val="0"/>
                  <w:noProof/>
                  <w:sz w:val="22"/>
                  <w:szCs w:val="22"/>
                  <w:lang w:val="en-US"/>
                </w:rPr>
              </w:rPrChange>
            </w:rPr>
          </w:pPr>
          <w:del w:id="555" w:author="Draško Anđelković" w:date="2020-04-08T18:01:00Z">
            <w:r w:rsidRPr="00FD1332" w:rsidDel="00271E06">
              <w:rPr>
                <w:rStyle w:val="Hyperlink"/>
                <w:noProof/>
                <w:color w:val="595959" w:themeColor="text1" w:themeTint="A6"/>
                <w:sz w:val="24"/>
                <w:szCs w:val="24"/>
                <w:rPrChange w:id="556" w:author="Draško Anđelković" w:date="2020-04-08T18:04:00Z">
                  <w:rPr>
                    <w:rStyle w:val="Hyperlink"/>
                    <w:noProof/>
                    <w:color w:val="0679EE" w:themeColor="hyperlink" w:themeTint="D9"/>
                  </w:rPr>
                </w:rPrChange>
              </w:rPr>
              <w:delText>1.3.2 Funkcije proizvoda</w:delText>
            </w:r>
            <w:r w:rsidRPr="00FD1332" w:rsidDel="00271E06">
              <w:rPr>
                <w:noProof/>
                <w:webHidden/>
                <w:color w:val="595959" w:themeColor="text1" w:themeTint="A6"/>
                <w:sz w:val="24"/>
                <w:szCs w:val="24"/>
                <w:rPrChange w:id="557" w:author="Draško Anđelković" w:date="2020-04-08T18:04:00Z">
                  <w:rPr>
                    <w:noProof/>
                    <w:webHidden/>
                  </w:rPr>
                </w:rPrChange>
              </w:rPr>
              <w:tab/>
              <w:delText>4</w:delText>
            </w:r>
          </w:del>
        </w:p>
        <w:p w:rsidR="00387043" w:rsidRPr="00FD1332" w:rsidDel="00271E06" w:rsidRDefault="00387043">
          <w:pPr>
            <w:pStyle w:val="TOC1"/>
            <w:tabs>
              <w:tab w:val="right" w:leader="dot" w:pos="9062"/>
            </w:tabs>
            <w:rPr>
              <w:del w:id="558" w:author="Draško Anđelković" w:date="2020-04-08T18:01:00Z"/>
              <w:rFonts w:eastAsiaTheme="minorEastAsia"/>
              <w:b w:val="0"/>
              <w:bCs w:val="0"/>
              <w:caps w:val="0"/>
              <w:noProof/>
              <w:color w:val="595959" w:themeColor="text1" w:themeTint="A6"/>
              <w:sz w:val="24"/>
              <w:szCs w:val="24"/>
              <w:lang w:val="en-US"/>
              <w:rPrChange w:id="559" w:author="Draško Anđelković" w:date="2020-04-08T18:04:00Z">
                <w:rPr>
                  <w:del w:id="560" w:author="Draško Anđelković" w:date="2020-04-08T18:01:00Z"/>
                  <w:rFonts w:eastAsiaTheme="minorEastAsia" w:cstheme="minorBidi"/>
                  <w:b w:val="0"/>
                  <w:bCs w:val="0"/>
                  <w:caps w:val="0"/>
                  <w:noProof/>
                  <w:sz w:val="22"/>
                  <w:szCs w:val="22"/>
                  <w:lang w:val="en-US"/>
                </w:rPr>
              </w:rPrChange>
            </w:rPr>
          </w:pPr>
          <w:del w:id="561" w:author="Draško Anđelković" w:date="2020-04-08T18:01:00Z">
            <w:r w:rsidRPr="00FD1332" w:rsidDel="00271E06">
              <w:rPr>
                <w:rStyle w:val="Hyperlink"/>
                <w:noProof/>
                <w:color w:val="595959" w:themeColor="text1" w:themeTint="A6"/>
                <w:sz w:val="24"/>
                <w:szCs w:val="24"/>
                <w:rPrChange w:id="562" w:author="Draško Anđelković" w:date="2020-04-08T18:04:00Z">
                  <w:rPr>
                    <w:rStyle w:val="Hyperlink"/>
                    <w:noProof/>
                    <w:color w:val="0679EE" w:themeColor="hyperlink" w:themeTint="D9"/>
                  </w:rPr>
                </w:rPrChange>
              </w:rPr>
              <w:delText>1.3.3 Karakteristike korisnika</w:delText>
            </w:r>
            <w:r w:rsidRPr="00FD1332" w:rsidDel="00271E06">
              <w:rPr>
                <w:noProof/>
                <w:webHidden/>
                <w:color w:val="595959" w:themeColor="text1" w:themeTint="A6"/>
                <w:sz w:val="24"/>
                <w:szCs w:val="24"/>
                <w:rPrChange w:id="563" w:author="Draško Anđelković" w:date="2020-04-08T18:04:00Z">
                  <w:rPr>
                    <w:noProof/>
                    <w:webHidden/>
                  </w:rPr>
                </w:rPrChange>
              </w:rPr>
              <w:tab/>
              <w:delText>4</w:delText>
            </w:r>
          </w:del>
        </w:p>
        <w:p w:rsidR="00387043" w:rsidRPr="00FD1332" w:rsidDel="00271E06" w:rsidRDefault="00387043">
          <w:pPr>
            <w:pStyle w:val="TOC1"/>
            <w:tabs>
              <w:tab w:val="right" w:leader="dot" w:pos="9062"/>
            </w:tabs>
            <w:rPr>
              <w:del w:id="564" w:author="Draško Anđelković" w:date="2020-04-08T18:01:00Z"/>
              <w:rFonts w:eastAsiaTheme="minorEastAsia"/>
              <w:b w:val="0"/>
              <w:bCs w:val="0"/>
              <w:caps w:val="0"/>
              <w:noProof/>
              <w:color w:val="595959" w:themeColor="text1" w:themeTint="A6"/>
              <w:sz w:val="24"/>
              <w:szCs w:val="24"/>
              <w:lang w:val="en-US"/>
              <w:rPrChange w:id="565" w:author="Draško Anđelković" w:date="2020-04-08T18:04:00Z">
                <w:rPr>
                  <w:del w:id="566" w:author="Draško Anđelković" w:date="2020-04-08T18:01:00Z"/>
                  <w:rFonts w:eastAsiaTheme="minorEastAsia" w:cstheme="minorBidi"/>
                  <w:b w:val="0"/>
                  <w:bCs w:val="0"/>
                  <w:caps w:val="0"/>
                  <w:noProof/>
                  <w:sz w:val="22"/>
                  <w:szCs w:val="22"/>
                  <w:lang w:val="en-US"/>
                </w:rPr>
              </w:rPrChange>
            </w:rPr>
          </w:pPr>
          <w:del w:id="567" w:author="Draško Anđelković" w:date="2020-04-08T18:01:00Z">
            <w:r w:rsidRPr="00FD1332" w:rsidDel="00271E06">
              <w:rPr>
                <w:rStyle w:val="Hyperlink"/>
                <w:noProof/>
                <w:color w:val="595959" w:themeColor="text1" w:themeTint="A6"/>
                <w:sz w:val="24"/>
                <w:szCs w:val="24"/>
                <w:rPrChange w:id="568" w:author="Draško Anđelković" w:date="2020-04-08T18:04:00Z">
                  <w:rPr>
                    <w:rStyle w:val="Hyperlink"/>
                    <w:noProof/>
                    <w:color w:val="0679EE" w:themeColor="hyperlink" w:themeTint="D9"/>
                  </w:rPr>
                </w:rPrChange>
              </w:rPr>
              <w:delText>1.3.4 Ograničenja</w:delText>
            </w:r>
            <w:r w:rsidRPr="00FD1332" w:rsidDel="00271E06">
              <w:rPr>
                <w:noProof/>
                <w:webHidden/>
                <w:color w:val="595959" w:themeColor="text1" w:themeTint="A6"/>
                <w:sz w:val="24"/>
                <w:szCs w:val="24"/>
                <w:rPrChange w:id="569" w:author="Draško Anđelković" w:date="2020-04-08T18:04:00Z">
                  <w:rPr>
                    <w:noProof/>
                    <w:webHidden/>
                  </w:rPr>
                </w:rPrChange>
              </w:rPr>
              <w:tab/>
              <w:delText>4</w:delText>
            </w:r>
          </w:del>
        </w:p>
        <w:p w:rsidR="00387043" w:rsidRPr="00FD1332" w:rsidDel="00271E06" w:rsidRDefault="00387043">
          <w:pPr>
            <w:pStyle w:val="TOC1"/>
            <w:tabs>
              <w:tab w:val="right" w:leader="dot" w:pos="9062"/>
            </w:tabs>
            <w:rPr>
              <w:del w:id="570" w:author="Draško Anđelković" w:date="2020-04-08T18:01:00Z"/>
              <w:rFonts w:eastAsiaTheme="minorEastAsia"/>
              <w:b w:val="0"/>
              <w:bCs w:val="0"/>
              <w:caps w:val="0"/>
              <w:noProof/>
              <w:color w:val="595959" w:themeColor="text1" w:themeTint="A6"/>
              <w:sz w:val="24"/>
              <w:szCs w:val="24"/>
              <w:lang w:val="en-US"/>
              <w:rPrChange w:id="571" w:author="Draško Anđelković" w:date="2020-04-08T18:04:00Z">
                <w:rPr>
                  <w:del w:id="572" w:author="Draško Anđelković" w:date="2020-04-08T18:01:00Z"/>
                  <w:rFonts w:eastAsiaTheme="minorEastAsia" w:cstheme="minorBidi"/>
                  <w:b w:val="0"/>
                  <w:bCs w:val="0"/>
                  <w:caps w:val="0"/>
                  <w:noProof/>
                  <w:sz w:val="22"/>
                  <w:szCs w:val="22"/>
                  <w:lang w:val="en-US"/>
                </w:rPr>
              </w:rPrChange>
            </w:rPr>
          </w:pPr>
          <w:del w:id="573" w:author="Draško Anđelković" w:date="2020-04-08T18:01:00Z">
            <w:r w:rsidRPr="00FD1332" w:rsidDel="00271E06">
              <w:rPr>
                <w:rStyle w:val="Hyperlink"/>
                <w:noProof/>
                <w:color w:val="595959" w:themeColor="text1" w:themeTint="A6"/>
                <w:sz w:val="24"/>
                <w:szCs w:val="24"/>
                <w:rPrChange w:id="574" w:author="Draško Anđelković" w:date="2020-04-08T18:04:00Z">
                  <w:rPr>
                    <w:rStyle w:val="Hyperlink"/>
                    <w:noProof/>
                    <w:color w:val="0679EE" w:themeColor="hyperlink" w:themeTint="D9"/>
                  </w:rPr>
                </w:rPrChange>
              </w:rPr>
              <w:delText>1.4 Definicije</w:delText>
            </w:r>
            <w:r w:rsidRPr="00FD1332" w:rsidDel="00271E06">
              <w:rPr>
                <w:noProof/>
                <w:webHidden/>
                <w:color w:val="595959" w:themeColor="text1" w:themeTint="A6"/>
                <w:sz w:val="24"/>
                <w:szCs w:val="24"/>
                <w:rPrChange w:id="575" w:author="Draško Anđelković" w:date="2020-04-08T18:04:00Z">
                  <w:rPr>
                    <w:noProof/>
                    <w:webHidden/>
                  </w:rPr>
                </w:rPrChange>
              </w:rPr>
              <w:tab/>
              <w:delText>5</w:delText>
            </w:r>
          </w:del>
        </w:p>
        <w:p w:rsidR="00387043" w:rsidRPr="00FD1332" w:rsidDel="00271E06" w:rsidRDefault="00387043">
          <w:pPr>
            <w:pStyle w:val="TOC1"/>
            <w:tabs>
              <w:tab w:val="right" w:leader="dot" w:pos="9062"/>
            </w:tabs>
            <w:rPr>
              <w:del w:id="576" w:author="Draško Anđelković" w:date="2020-04-08T18:01:00Z"/>
              <w:rFonts w:eastAsiaTheme="minorEastAsia"/>
              <w:b w:val="0"/>
              <w:bCs w:val="0"/>
              <w:caps w:val="0"/>
              <w:noProof/>
              <w:color w:val="595959" w:themeColor="text1" w:themeTint="A6"/>
              <w:sz w:val="24"/>
              <w:szCs w:val="24"/>
              <w:lang w:val="en-US"/>
              <w:rPrChange w:id="577" w:author="Draško Anđelković" w:date="2020-04-08T18:04:00Z">
                <w:rPr>
                  <w:del w:id="578" w:author="Draško Anđelković" w:date="2020-04-08T18:01:00Z"/>
                  <w:rFonts w:eastAsiaTheme="minorEastAsia" w:cstheme="minorBidi"/>
                  <w:b w:val="0"/>
                  <w:bCs w:val="0"/>
                  <w:caps w:val="0"/>
                  <w:noProof/>
                  <w:sz w:val="22"/>
                  <w:szCs w:val="22"/>
                  <w:lang w:val="en-US"/>
                </w:rPr>
              </w:rPrChange>
            </w:rPr>
          </w:pPr>
          <w:del w:id="579" w:author="Draško Anđelković" w:date="2020-04-08T18:01:00Z">
            <w:r w:rsidRPr="00FD1332" w:rsidDel="00271E06">
              <w:rPr>
                <w:rStyle w:val="Hyperlink"/>
                <w:noProof/>
                <w:color w:val="595959" w:themeColor="text1" w:themeTint="A6"/>
                <w:sz w:val="24"/>
                <w:szCs w:val="24"/>
                <w:rPrChange w:id="580" w:author="Draško Anđelković" w:date="2020-04-08T18:04:00Z">
                  <w:rPr>
                    <w:rStyle w:val="Hyperlink"/>
                    <w:noProof/>
                    <w:color w:val="0679EE" w:themeColor="hyperlink" w:themeTint="D9"/>
                  </w:rPr>
                </w:rPrChange>
              </w:rPr>
              <w:delText>2. Reference</w:delText>
            </w:r>
            <w:r w:rsidRPr="00FD1332" w:rsidDel="00271E06">
              <w:rPr>
                <w:noProof/>
                <w:webHidden/>
                <w:color w:val="595959" w:themeColor="text1" w:themeTint="A6"/>
                <w:sz w:val="24"/>
                <w:szCs w:val="24"/>
                <w:rPrChange w:id="581" w:author="Draško Anđelković" w:date="2020-04-08T18:04:00Z">
                  <w:rPr>
                    <w:noProof/>
                    <w:webHidden/>
                  </w:rPr>
                </w:rPrChange>
              </w:rPr>
              <w:tab/>
              <w:delText>5</w:delText>
            </w:r>
          </w:del>
        </w:p>
        <w:p w:rsidR="00387043" w:rsidRPr="00FD1332" w:rsidDel="00271E06" w:rsidRDefault="00387043">
          <w:pPr>
            <w:pStyle w:val="TOC1"/>
            <w:tabs>
              <w:tab w:val="right" w:leader="dot" w:pos="9062"/>
            </w:tabs>
            <w:rPr>
              <w:del w:id="582" w:author="Draško Anđelković" w:date="2020-04-08T18:01:00Z"/>
              <w:rFonts w:eastAsiaTheme="minorEastAsia"/>
              <w:b w:val="0"/>
              <w:bCs w:val="0"/>
              <w:caps w:val="0"/>
              <w:noProof/>
              <w:color w:val="595959" w:themeColor="text1" w:themeTint="A6"/>
              <w:sz w:val="24"/>
              <w:szCs w:val="24"/>
              <w:lang w:val="en-US"/>
              <w:rPrChange w:id="583" w:author="Draško Anđelković" w:date="2020-04-08T18:04:00Z">
                <w:rPr>
                  <w:del w:id="584" w:author="Draško Anđelković" w:date="2020-04-08T18:01:00Z"/>
                  <w:rFonts w:eastAsiaTheme="minorEastAsia" w:cstheme="minorBidi"/>
                  <w:b w:val="0"/>
                  <w:bCs w:val="0"/>
                  <w:caps w:val="0"/>
                  <w:noProof/>
                  <w:sz w:val="22"/>
                  <w:szCs w:val="22"/>
                  <w:lang w:val="en-US"/>
                </w:rPr>
              </w:rPrChange>
            </w:rPr>
          </w:pPr>
          <w:del w:id="585" w:author="Draško Anđelković" w:date="2020-04-08T18:01:00Z">
            <w:r w:rsidRPr="00FD1332" w:rsidDel="00271E06">
              <w:rPr>
                <w:rStyle w:val="Hyperlink"/>
                <w:noProof/>
                <w:color w:val="595959" w:themeColor="text1" w:themeTint="A6"/>
                <w:sz w:val="24"/>
                <w:szCs w:val="24"/>
                <w:rPrChange w:id="586" w:author="Draško Anđelković" w:date="2020-04-08T18:04:00Z">
                  <w:rPr>
                    <w:rStyle w:val="Hyperlink"/>
                    <w:noProof/>
                    <w:color w:val="0679EE" w:themeColor="hyperlink" w:themeTint="D9"/>
                  </w:rPr>
                </w:rPrChange>
              </w:rPr>
              <w:delText>3. Specifikacija zahteva</w:delText>
            </w:r>
            <w:r w:rsidRPr="00FD1332" w:rsidDel="00271E06">
              <w:rPr>
                <w:noProof/>
                <w:webHidden/>
                <w:color w:val="595959" w:themeColor="text1" w:themeTint="A6"/>
                <w:sz w:val="24"/>
                <w:szCs w:val="24"/>
                <w:rPrChange w:id="587" w:author="Draško Anđelković" w:date="2020-04-08T18:04:00Z">
                  <w:rPr>
                    <w:noProof/>
                    <w:webHidden/>
                  </w:rPr>
                </w:rPrChange>
              </w:rPr>
              <w:tab/>
              <w:delText>5</w:delText>
            </w:r>
          </w:del>
        </w:p>
        <w:p w:rsidR="00387043" w:rsidRPr="00FD1332" w:rsidDel="00271E06" w:rsidRDefault="00387043">
          <w:pPr>
            <w:pStyle w:val="TOC1"/>
            <w:tabs>
              <w:tab w:val="right" w:leader="dot" w:pos="9062"/>
            </w:tabs>
            <w:rPr>
              <w:del w:id="588" w:author="Draško Anđelković" w:date="2020-04-08T18:01:00Z"/>
              <w:rFonts w:eastAsiaTheme="minorEastAsia"/>
              <w:b w:val="0"/>
              <w:bCs w:val="0"/>
              <w:caps w:val="0"/>
              <w:noProof/>
              <w:color w:val="595959" w:themeColor="text1" w:themeTint="A6"/>
              <w:sz w:val="24"/>
              <w:szCs w:val="24"/>
              <w:lang w:val="en-US"/>
              <w:rPrChange w:id="589" w:author="Draško Anđelković" w:date="2020-04-08T18:04:00Z">
                <w:rPr>
                  <w:del w:id="590" w:author="Draško Anđelković" w:date="2020-04-08T18:01:00Z"/>
                  <w:rFonts w:eastAsiaTheme="minorEastAsia" w:cstheme="minorBidi"/>
                  <w:b w:val="0"/>
                  <w:bCs w:val="0"/>
                  <w:caps w:val="0"/>
                  <w:noProof/>
                  <w:sz w:val="22"/>
                  <w:szCs w:val="22"/>
                  <w:lang w:val="en-US"/>
                </w:rPr>
              </w:rPrChange>
            </w:rPr>
          </w:pPr>
          <w:del w:id="591" w:author="Draško Anđelković" w:date="2020-04-08T18:01:00Z">
            <w:r w:rsidRPr="00FD1332" w:rsidDel="00271E06">
              <w:rPr>
                <w:rStyle w:val="Hyperlink"/>
                <w:noProof/>
                <w:color w:val="595959" w:themeColor="text1" w:themeTint="A6"/>
                <w:sz w:val="24"/>
                <w:szCs w:val="24"/>
                <w:rPrChange w:id="592" w:author="Draško Anđelković" w:date="2020-04-08T18:04:00Z">
                  <w:rPr>
                    <w:rStyle w:val="Hyperlink"/>
                    <w:noProof/>
                    <w:color w:val="0679EE" w:themeColor="hyperlink" w:themeTint="D9"/>
                  </w:rPr>
                </w:rPrChange>
              </w:rPr>
              <w:delText>3.1 Spoljašnji interfejsi</w:delText>
            </w:r>
            <w:r w:rsidRPr="00FD1332" w:rsidDel="00271E06">
              <w:rPr>
                <w:noProof/>
                <w:webHidden/>
                <w:color w:val="595959" w:themeColor="text1" w:themeTint="A6"/>
                <w:sz w:val="24"/>
                <w:szCs w:val="24"/>
                <w:rPrChange w:id="593" w:author="Draško Anđelković" w:date="2020-04-08T18:04:00Z">
                  <w:rPr>
                    <w:noProof/>
                    <w:webHidden/>
                  </w:rPr>
                </w:rPrChange>
              </w:rPr>
              <w:tab/>
              <w:delText>6</w:delText>
            </w:r>
          </w:del>
        </w:p>
        <w:p w:rsidR="00387043" w:rsidRPr="00FD1332" w:rsidDel="00271E06" w:rsidRDefault="00387043">
          <w:pPr>
            <w:pStyle w:val="TOC1"/>
            <w:tabs>
              <w:tab w:val="right" w:leader="dot" w:pos="9062"/>
            </w:tabs>
            <w:rPr>
              <w:del w:id="594" w:author="Draško Anđelković" w:date="2020-04-08T18:01:00Z"/>
              <w:rFonts w:eastAsiaTheme="minorEastAsia"/>
              <w:b w:val="0"/>
              <w:bCs w:val="0"/>
              <w:caps w:val="0"/>
              <w:noProof/>
              <w:color w:val="595959" w:themeColor="text1" w:themeTint="A6"/>
              <w:sz w:val="24"/>
              <w:szCs w:val="24"/>
              <w:lang w:val="en-US"/>
              <w:rPrChange w:id="595" w:author="Draško Anđelković" w:date="2020-04-08T18:04:00Z">
                <w:rPr>
                  <w:del w:id="596" w:author="Draško Anđelković" w:date="2020-04-08T18:01:00Z"/>
                  <w:rFonts w:eastAsiaTheme="minorEastAsia" w:cstheme="minorBidi"/>
                  <w:b w:val="0"/>
                  <w:bCs w:val="0"/>
                  <w:caps w:val="0"/>
                  <w:noProof/>
                  <w:sz w:val="22"/>
                  <w:szCs w:val="22"/>
                  <w:lang w:val="en-US"/>
                </w:rPr>
              </w:rPrChange>
            </w:rPr>
          </w:pPr>
          <w:del w:id="597" w:author="Draško Anđelković" w:date="2020-04-08T18:01:00Z">
            <w:r w:rsidRPr="00FD1332" w:rsidDel="00271E06">
              <w:rPr>
                <w:rStyle w:val="Hyperlink"/>
                <w:noProof/>
                <w:color w:val="595959" w:themeColor="text1" w:themeTint="A6"/>
                <w:sz w:val="24"/>
                <w:szCs w:val="24"/>
                <w:rPrChange w:id="598" w:author="Draško Anđelković" w:date="2020-04-08T18:04:00Z">
                  <w:rPr>
                    <w:rStyle w:val="Hyperlink"/>
                    <w:noProof/>
                    <w:color w:val="0679EE" w:themeColor="hyperlink" w:themeTint="D9"/>
                  </w:rPr>
                </w:rPrChange>
              </w:rPr>
              <w:delText>3.2 Funkcije</w:delText>
            </w:r>
            <w:r w:rsidRPr="00FD1332" w:rsidDel="00271E06">
              <w:rPr>
                <w:noProof/>
                <w:webHidden/>
                <w:color w:val="595959" w:themeColor="text1" w:themeTint="A6"/>
                <w:sz w:val="24"/>
                <w:szCs w:val="24"/>
                <w:rPrChange w:id="599" w:author="Draško Anđelković" w:date="2020-04-08T18:04:00Z">
                  <w:rPr>
                    <w:noProof/>
                    <w:webHidden/>
                  </w:rPr>
                </w:rPrChange>
              </w:rPr>
              <w:tab/>
              <w:delText>9</w:delText>
            </w:r>
          </w:del>
        </w:p>
        <w:p w:rsidR="00387043" w:rsidRPr="00FD1332" w:rsidDel="00271E06" w:rsidRDefault="00387043">
          <w:pPr>
            <w:pStyle w:val="TOC1"/>
            <w:tabs>
              <w:tab w:val="right" w:leader="dot" w:pos="9062"/>
            </w:tabs>
            <w:rPr>
              <w:del w:id="600" w:author="Draško Anđelković" w:date="2020-04-08T18:01:00Z"/>
              <w:rFonts w:eastAsiaTheme="minorEastAsia"/>
              <w:b w:val="0"/>
              <w:bCs w:val="0"/>
              <w:caps w:val="0"/>
              <w:noProof/>
              <w:color w:val="595959" w:themeColor="text1" w:themeTint="A6"/>
              <w:sz w:val="24"/>
              <w:szCs w:val="24"/>
              <w:lang w:val="en-US"/>
              <w:rPrChange w:id="601" w:author="Draško Anđelković" w:date="2020-04-08T18:04:00Z">
                <w:rPr>
                  <w:del w:id="602" w:author="Draško Anđelković" w:date="2020-04-08T18:01:00Z"/>
                  <w:rFonts w:eastAsiaTheme="minorEastAsia" w:cstheme="minorBidi"/>
                  <w:b w:val="0"/>
                  <w:bCs w:val="0"/>
                  <w:caps w:val="0"/>
                  <w:noProof/>
                  <w:sz w:val="22"/>
                  <w:szCs w:val="22"/>
                  <w:lang w:val="en-US"/>
                </w:rPr>
              </w:rPrChange>
            </w:rPr>
          </w:pPr>
          <w:del w:id="603" w:author="Draško Anđelković" w:date="2020-04-08T18:01:00Z">
            <w:r w:rsidRPr="00FD1332" w:rsidDel="00271E06">
              <w:rPr>
                <w:rStyle w:val="Hyperlink"/>
                <w:noProof/>
                <w:color w:val="595959" w:themeColor="text1" w:themeTint="A6"/>
                <w:sz w:val="24"/>
                <w:szCs w:val="24"/>
                <w:rPrChange w:id="604" w:author="Draško Anđelković" w:date="2020-04-08T18:04:00Z">
                  <w:rPr>
                    <w:rStyle w:val="Hyperlink"/>
                    <w:noProof/>
                    <w:color w:val="0679EE" w:themeColor="hyperlink" w:themeTint="D9"/>
                  </w:rPr>
                </w:rPrChange>
              </w:rPr>
              <w:delText>3.3 Pogodnost za upotrebu</w:delText>
            </w:r>
            <w:r w:rsidRPr="00FD1332" w:rsidDel="00271E06">
              <w:rPr>
                <w:noProof/>
                <w:webHidden/>
                <w:color w:val="595959" w:themeColor="text1" w:themeTint="A6"/>
                <w:sz w:val="24"/>
                <w:szCs w:val="24"/>
                <w:rPrChange w:id="605" w:author="Draško Anđelković" w:date="2020-04-08T18:04:00Z">
                  <w:rPr>
                    <w:noProof/>
                    <w:webHidden/>
                  </w:rPr>
                </w:rPrChange>
              </w:rPr>
              <w:tab/>
              <w:delText>9</w:delText>
            </w:r>
          </w:del>
        </w:p>
        <w:p w:rsidR="00387043" w:rsidRPr="00FD1332" w:rsidDel="00271E06" w:rsidRDefault="00387043">
          <w:pPr>
            <w:pStyle w:val="TOC1"/>
            <w:tabs>
              <w:tab w:val="right" w:leader="dot" w:pos="9062"/>
            </w:tabs>
            <w:rPr>
              <w:del w:id="606" w:author="Draško Anđelković" w:date="2020-04-08T18:01:00Z"/>
              <w:rFonts w:eastAsiaTheme="minorEastAsia"/>
              <w:b w:val="0"/>
              <w:bCs w:val="0"/>
              <w:caps w:val="0"/>
              <w:noProof/>
              <w:color w:val="595959" w:themeColor="text1" w:themeTint="A6"/>
              <w:sz w:val="24"/>
              <w:szCs w:val="24"/>
              <w:lang w:val="en-US"/>
              <w:rPrChange w:id="607" w:author="Draško Anđelković" w:date="2020-04-08T18:04:00Z">
                <w:rPr>
                  <w:del w:id="608" w:author="Draško Anđelković" w:date="2020-04-08T18:01:00Z"/>
                  <w:rFonts w:eastAsiaTheme="minorEastAsia" w:cstheme="minorBidi"/>
                  <w:b w:val="0"/>
                  <w:bCs w:val="0"/>
                  <w:caps w:val="0"/>
                  <w:noProof/>
                  <w:sz w:val="22"/>
                  <w:szCs w:val="22"/>
                  <w:lang w:val="en-US"/>
                </w:rPr>
              </w:rPrChange>
            </w:rPr>
          </w:pPr>
          <w:del w:id="609" w:author="Draško Anđelković" w:date="2020-04-08T18:01:00Z">
            <w:r w:rsidRPr="00FD1332" w:rsidDel="00271E06">
              <w:rPr>
                <w:rStyle w:val="Hyperlink"/>
                <w:noProof/>
                <w:color w:val="595959" w:themeColor="text1" w:themeTint="A6"/>
                <w:sz w:val="24"/>
                <w:szCs w:val="24"/>
                <w:rPrChange w:id="610" w:author="Draško Anđelković" w:date="2020-04-08T18:04:00Z">
                  <w:rPr>
                    <w:rStyle w:val="Hyperlink"/>
                    <w:noProof/>
                    <w:color w:val="0679EE" w:themeColor="hyperlink" w:themeTint="D9"/>
                  </w:rPr>
                </w:rPrChange>
              </w:rPr>
              <w:delText>3.4 Zahtevane performanse</w:delText>
            </w:r>
            <w:r w:rsidRPr="00FD1332" w:rsidDel="00271E06">
              <w:rPr>
                <w:noProof/>
                <w:webHidden/>
                <w:color w:val="595959" w:themeColor="text1" w:themeTint="A6"/>
                <w:sz w:val="24"/>
                <w:szCs w:val="24"/>
                <w:rPrChange w:id="611" w:author="Draško Anđelković" w:date="2020-04-08T18:04:00Z">
                  <w:rPr>
                    <w:noProof/>
                    <w:webHidden/>
                  </w:rPr>
                </w:rPrChange>
              </w:rPr>
              <w:tab/>
              <w:delText>10</w:delText>
            </w:r>
          </w:del>
        </w:p>
        <w:p w:rsidR="00387043" w:rsidRPr="00FD1332" w:rsidDel="00271E06" w:rsidRDefault="00387043">
          <w:pPr>
            <w:pStyle w:val="TOC1"/>
            <w:tabs>
              <w:tab w:val="right" w:leader="dot" w:pos="9062"/>
            </w:tabs>
            <w:rPr>
              <w:del w:id="612" w:author="Draško Anđelković" w:date="2020-04-08T18:01:00Z"/>
              <w:rFonts w:eastAsiaTheme="minorEastAsia"/>
              <w:b w:val="0"/>
              <w:bCs w:val="0"/>
              <w:caps w:val="0"/>
              <w:noProof/>
              <w:color w:val="595959" w:themeColor="text1" w:themeTint="A6"/>
              <w:sz w:val="24"/>
              <w:szCs w:val="24"/>
              <w:lang w:val="en-US"/>
              <w:rPrChange w:id="613" w:author="Draško Anđelković" w:date="2020-04-08T18:04:00Z">
                <w:rPr>
                  <w:del w:id="614" w:author="Draško Anđelković" w:date="2020-04-08T18:01:00Z"/>
                  <w:rFonts w:eastAsiaTheme="minorEastAsia" w:cstheme="minorBidi"/>
                  <w:b w:val="0"/>
                  <w:bCs w:val="0"/>
                  <w:caps w:val="0"/>
                  <w:noProof/>
                  <w:sz w:val="22"/>
                  <w:szCs w:val="22"/>
                  <w:lang w:val="en-US"/>
                </w:rPr>
              </w:rPrChange>
            </w:rPr>
          </w:pPr>
          <w:del w:id="615" w:author="Draško Anđelković" w:date="2020-04-08T18:01:00Z">
            <w:r w:rsidRPr="00FD1332" w:rsidDel="00271E06">
              <w:rPr>
                <w:rStyle w:val="Hyperlink"/>
                <w:noProof/>
                <w:color w:val="595959" w:themeColor="text1" w:themeTint="A6"/>
                <w:sz w:val="24"/>
                <w:szCs w:val="24"/>
                <w:rPrChange w:id="616" w:author="Draško Anđelković" w:date="2020-04-08T18:04:00Z">
                  <w:rPr>
                    <w:rStyle w:val="Hyperlink"/>
                    <w:noProof/>
                    <w:color w:val="0679EE" w:themeColor="hyperlink" w:themeTint="D9"/>
                  </w:rPr>
                </w:rPrChange>
              </w:rPr>
              <w:delText>3.5 Zahtevi baze podataka</w:delText>
            </w:r>
            <w:r w:rsidRPr="00FD1332" w:rsidDel="00271E06">
              <w:rPr>
                <w:noProof/>
                <w:webHidden/>
                <w:color w:val="595959" w:themeColor="text1" w:themeTint="A6"/>
                <w:sz w:val="24"/>
                <w:szCs w:val="24"/>
                <w:rPrChange w:id="617" w:author="Draško Anđelković" w:date="2020-04-08T18:04:00Z">
                  <w:rPr>
                    <w:noProof/>
                    <w:webHidden/>
                  </w:rPr>
                </w:rPrChange>
              </w:rPr>
              <w:tab/>
              <w:delText>10</w:delText>
            </w:r>
          </w:del>
        </w:p>
        <w:p w:rsidR="00387043" w:rsidRPr="00FD1332" w:rsidDel="00271E06" w:rsidRDefault="00387043">
          <w:pPr>
            <w:pStyle w:val="TOC1"/>
            <w:tabs>
              <w:tab w:val="right" w:leader="dot" w:pos="9062"/>
            </w:tabs>
            <w:rPr>
              <w:del w:id="618" w:author="Draško Anđelković" w:date="2020-04-08T18:01:00Z"/>
              <w:rFonts w:eastAsiaTheme="minorEastAsia"/>
              <w:b w:val="0"/>
              <w:bCs w:val="0"/>
              <w:caps w:val="0"/>
              <w:noProof/>
              <w:color w:val="595959" w:themeColor="text1" w:themeTint="A6"/>
              <w:sz w:val="24"/>
              <w:szCs w:val="24"/>
              <w:lang w:val="en-US"/>
              <w:rPrChange w:id="619" w:author="Draško Anđelković" w:date="2020-04-08T18:04:00Z">
                <w:rPr>
                  <w:del w:id="620" w:author="Draško Anđelković" w:date="2020-04-08T18:01:00Z"/>
                  <w:rFonts w:eastAsiaTheme="minorEastAsia" w:cstheme="minorBidi"/>
                  <w:b w:val="0"/>
                  <w:bCs w:val="0"/>
                  <w:caps w:val="0"/>
                  <w:noProof/>
                  <w:sz w:val="22"/>
                  <w:szCs w:val="22"/>
                  <w:lang w:val="en-US"/>
                </w:rPr>
              </w:rPrChange>
            </w:rPr>
          </w:pPr>
          <w:del w:id="621" w:author="Draško Anđelković" w:date="2020-04-08T18:01:00Z">
            <w:r w:rsidRPr="00FD1332" w:rsidDel="00271E06">
              <w:rPr>
                <w:rStyle w:val="Hyperlink"/>
                <w:noProof/>
                <w:color w:val="595959" w:themeColor="text1" w:themeTint="A6"/>
                <w:sz w:val="24"/>
                <w:szCs w:val="24"/>
                <w:rPrChange w:id="622" w:author="Draško Anđelković" w:date="2020-04-08T18:04:00Z">
                  <w:rPr>
                    <w:rStyle w:val="Hyperlink"/>
                    <w:noProof/>
                    <w:color w:val="0679EE" w:themeColor="hyperlink" w:themeTint="D9"/>
                  </w:rPr>
                </w:rPrChange>
              </w:rPr>
              <w:delText>3.6 Projektna ograničenja</w:delText>
            </w:r>
            <w:r w:rsidRPr="00FD1332" w:rsidDel="00271E06">
              <w:rPr>
                <w:noProof/>
                <w:webHidden/>
                <w:color w:val="595959" w:themeColor="text1" w:themeTint="A6"/>
                <w:sz w:val="24"/>
                <w:szCs w:val="24"/>
                <w:rPrChange w:id="623" w:author="Draško Anđelković" w:date="2020-04-08T18:04:00Z">
                  <w:rPr>
                    <w:noProof/>
                    <w:webHidden/>
                  </w:rPr>
                </w:rPrChange>
              </w:rPr>
              <w:tab/>
              <w:delText>13</w:delText>
            </w:r>
          </w:del>
        </w:p>
        <w:p w:rsidR="00387043" w:rsidRPr="00FD1332" w:rsidDel="00271E06" w:rsidRDefault="00387043">
          <w:pPr>
            <w:pStyle w:val="TOC1"/>
            <w:tabs>
              <w:tab w:val="right" w:leader="dot" w:pos="9062"/>
            </w:tabs>
            <w:rPr>
              <w:del w:id="624" w:author="Draško Anđelković" w:date="2020-04-08T18:01:00Z"/>
              <w:rFonts w:eastAsiaTheme="minorEastAsia"/>
              <w:b w:val="0"/>
              <w:bCs w:val="0"/>
              <w:caps w:val="0"/>
              <w:noProof/>
              <w:color w:val="595959" w:themeColor="text1" w:themeTint="A6"/>
              <w:sz w:val="24"/>
              <w:szCs w:val="24"/>
              <w:lang w:val="en-US"/>
              <w:rPrChange w:id="625" w:author="Draško Anđelković" w:date="2020-04-08T18:04:00Z">
                <w:rPr>
                  <w:del w:id="626" w:author="Draško Anđelković" w:date="2020-04-08T18:01:00Z"/>
                  <w:rFonts w:eastAsiaTheme="minorEastAsia" w:cstheme="minorBidi"/>
                  <w:b w:val="0"/>
                  <w:bCs w:val="0"/>
                  <w:caps w:val="0"/>
                  <w:noProof/>
                  <w:sz w:val="22"/>
                  <w:szCs w:val="22"/>
                  <w:lang w:val="en-US"/>
                </w:rPr>
              </w:rPrChange>
            </w:rPr>
          </w:pPr>
          <w:del w:id="627" w:author="Draško Anđelković" w:date="2020-04-08T18:01:00Z">
            <w:r w:rsidRPr="00FD1332" w:rsidDel="00271E06">
              <w:rPr>
                <w:rStyle w:val="Hyperlink"/>
                <w:noProof/>
                <w:color w:val="595959" w:themeColor="text1" w:themeTint="A6"/>
                <w:sz w:val="24"/>
                <w:szCs w:val="24"/>
                <w:rPrChange w:id="628" w:author="Draško Anđelković" w:date="2020-04-08T18:04:00Z">
                  <w:rPr>
                    <w:rStyle w:val="Hyperlink"/>
                    <w:noProof/>
                    <w:color w:val="0679EE" w:themeColor="hyperlink" w:themeTint="D9"/>
                  </w:rPr>
                </w:rPrChange>
              </w:rPr>
              <w:delText>3.7 Sistemske karakteristike softvera Sistema</w:delText>
            </w:r>
            <w:r w:rsidRPr="00FD1332" w:rsidDel="00271E06">
              <w:rPr>
                <w:noProof/>
                <w:webHidden/>
                <w:color w:val="595959" w:themeColor="text1" w:themeTint="A6"/>
                <w:sz w:val="24"/>
                <w:szCs w:val="24"/>
                <w:rPrChange w:id="629" w:author="Draško Anđelković" w:date="2020-04-08T18:04:00Z">
                  <w:rPr>
                    <w:noProof/>
                    <w:webHidden/>
                  </w:rPr>
                </w:rPrChange>
              </w:rPr>
              <w:tab/>
              <w:delText>13</w:delText>
            </w:r>
          </w:del>
        </w:p>
        <w:p w:rsidR="00387043" w:rsidRPr="00FD1332" w:rsidDel="00271E06" w:rsidRDefault="00387043">
          <w:pPr>
            <w:pStyle w:val="TOC1"/>
            <w:tabs>
              <w:tab w:val="right" w:leader="dot" w:pos="9062"/>
            </w:tabs>
            <w:rPr>
              <w:del w:id="630" w:author="Draško Anđelković" w:date="2020-04-08T18:01:00Z"/>
              <w:rFonts w:eastAsiaTheme="minorEastAsia"/>
              <w:b w:val="0"/>
              <w:bCs w:val="0"/>
              <w:caps w:val="0"/>
              <w:noProof/>
              <w:color w:val="595959" w:themeColor="text1" w:themeTint="A6"/>
              <w:sz w:val="24"/>
              <w:szCs w:val="24"/>
              <w:lang w:val="en-US"/>
              <w:rPrChange w:id="631" w:author="Draško Anđelković" w:date="2020-04-08T18:04:00Z">
                <w:rPr>
                  <w:del w:id="632" w:author="Draško Anđelković" w:date="2020-04-08T18:01:00Z"/>
                  <w:rFonts w:eastAsiaTheme="minorEastAsia" w:cstheme="minorBidi"/>
                  <w:b w:val="0"/>
                  <w:bCs w:val="0"/>
                  <w:caps w:val="0"/>
                  <w:noProof/>
                  <w:sz w:val="22"/>
                  <w:szCs w:val="22"/>
                  <w:lang w:val="en-US"/>
                </w:rPr>
              </w:rPrChange>
            </w:rPr>
          </w:pPr>
          <w:del w:id="633" w:author="Draško Anđelković" w:date="2020-04-08T18:01:00Z">
            <w:r w:rsidRPr="00FD1332" w:rsidDel="00271E06">
              <w:rPr>
                <w:rStyle w:val="Hyperlink"/>
                <w:noProof/>
                <w:color w:val="595959" w:themeColor="text1" w:themeTint="A6"/>
                <w:sz w:val="24"/>
                <w:szCs w:val="24"/>
                <w:rPrChange w:id="634" w:author="Draško Anđelković" w:date="2020-04-08T18:04:00Z">
                  <w:rPr>
                    <w:rStyle w:val="Hyperlink"/>
                    <w:noProof/>
                    <w:color w:val="0679EE" w:themeColor="hyperlink" w:themeTint="D9"/>
                  </w:rPr>
                </w:rPrChange>
              </w:rPr>
              <w:delText>3.8 Dopunske informacije</w:delText>
            </w:r>
            <w:r w:rsidRPr="00FD1332" w:rsidDel="00271E06">
              <w:rPr>
                <w:noProof/>
                <w:webHidden/>
                <w:color w:val="595959" w:themeColor="text1" w:themeTint="A6"/>
                <w:sz w:val="24"/>
                <w:szCs w:val="24"/>
                <w:rPrChange w:id="635" w:author="Draško Anđelković" w:date="2020-04-08T18:04:00Z">
                  <w:rPr>
                    <w:noProof/>
                    <w:webHidden/>
                  </w:rPr>
                </w:rPrChange>
              </w:rPr>
              <w:tab/>
              <w:delText>13</w:delText>
            </w:r>
          </w:del>
        </w:p>
        <w:p w:rsidR="00387043" w:rsidRPr="00FD1332" w:rsidDel="00271E06" w:rsidRDefault="00387043">
          <w:pPr>
            <w:pStyle w:val="TOC1"/>
            <w:tabs>
              <w:tab w:val="right" w:leader="dot" w:pos="9062"/>
            </w:tabs>
            <w:rPr>
              <w:del w:id="636" w:author="Draško Anđelković" w:date="2020-04-08T18:01:00Z"/>
              <w:rFonts w:eastAsiaTheme="minorEastAsia"/>
              <w:b w:val="0"/>
              <w:bCs w:val="0"/>
              <w:caps w:val="0"/>
              <w:noProof/>
              <w:color w:val="595959" w:themeColor="text1" w:themeTint="A6"/>
              <w:sz w:val="24"/>
              <w:szCs w:val="24"/>
              <w:lang w:val="en-US"/>
              <w:rPrChange w:id="637" w:author="Draško Anđelković" w:date="2020-04-08T18:04:00Z">
                <w:rPr>
                  <w:del w:id="638" w:author="Draško Anđelković" w:date="2020-04-08T18:01:00Z"/>
                  <w:rFonts w:eastAsiaTheme="minorEastAsia" w:cstheme="minorBidi"/>
                  <w:b w:val="0"/>
                  <w:bCs w:val="0"/>
                  <w:caps w:val="0"/>
                  <w:noProof/>
                  <w:sz w:val="22"/>
                  <w:szCs w:val="22"/>
                  <w:lang w:val="en-US"/>
                </w:rPr>
              </w:rPrChange>
            </w:rPr>
          </w:pPr>
          <w:del w:id="639" w:author="Draško Anđelković" w:date="2020-04-08T18:01:00Z">
            <w:r w:rsidRPr="00FD1332" w:rsidDel="00271E06">
              <w:rPr>
                <w:rStyle w:val="Hyperlink"/>
                <w:noProof/>
                <w:color w:val="595959" w:themeColor="text1" w:themeTint="A6"/>
                <w:sz w:val="24"/>
                <w:szCs w:val="24"/>
                <w:rPrChange w:id="640" w:author="Draško Anđelković" w:date="2020-04-08T18:04:00Z">
                  <w:rPr>
                    <w:rStyle w:val="Hyperlink"/>
                    <w:noProof/>
                    <w:color w:val="0679EE" w:themeColor="hyperlink" w:themeTint="D9"/>
                  </w:rPr>
                </w:rPrChange>
              </w:rPr>
              <w:delText>4. Verifikacija</w:delText>
            </w:r>
            <w:r w:rsidRPr="00FD1332" w:rsidDel="00271E06">
              <w:rPr>
                <w:noProof/>
                <w:webHidden/>
                <w:color w:val="595959" w:themeColor="text1" w:themeTint="A6"/>
                <w:sz w:val="24"/>
                <w:szCs w:val="24"/>
                <w:rPrChange w:id="641" w:author="Draško Anđelković" w:date="2020-04-08T18:04:00Z">
                  <w:rPr>
                    <w:noProof/>
                    <w:webHidden/>
                  </w:rPr>
                </w:rPrChange>
              </w:rPr>
              <w:tab/>
              <w:delText>13</w:delText>
            </w:r>
          </w:del>
        </w:p>
        <w:p w:rsidR="00387043" w:rsidRPr="00FD1332" w:rsidDel="00271E06" w:rsidRDefault="00387043">
          <w:pPr>
            <w:pStyle w:val="TOC1"/>
            <w:tabs>
              <w:tab w:val="right" w:leader="dot" w:pos="9062"/>
            </w:tabs>
            <w:rPr>
              <w:del w:id="642" w:author="Draško Anđelković" w:date="2020-04-08T18:01:00Z"/>
              <w:rFonts w:eastAsiaTheme="minorEastAsia"/>
              <w:b w:val="0"/>
              <w:bCs w:val="0"/>
              <w:caps w:val="0"/>
              <w:noProof/>
              <w:color w:val="595959" w:themeColor="text1" w:themeTint="A6"/>
              <w:sz w:val="24"/>
              <w:szCs w:val="24"/>
              <w:lang w:val="en-US"/>
              <w:rPrChange w:id="643" w:author="Draško Anđelković" w:date="2020-04-08T18:04:00Z">
                <w:rPr>
                  <w:del w:id="644" w:author="Draško Anđelković" w:date="2020-04-08T18:01:00Z"/>
                  <w:rFonts w:eastAsiaTheme="minorEastAsia" w:cstheme="minorBidi"/>
                  <w:b w:val="0"/>
                  <w:bCs w:val="0"/>
                  <w:caps w:val="0"/>
                  <w:noProof/>
                  <w:sz w:val="22"/>
                  <w:szCs w:val="22"/>
                  <w:lang w:val="en-US"/>
                </w:rPr>
              </w:rPrChange>
            </w:rPr>
          </w:pPr>
          <w:del w:id="645" w:author="Draško Anđelković" w:date="2020-04-08T18:01:00Z">
            <w:r w:rsidRPr="00FD1332" w:rsidDel="00271E06">
              <w:rPr>
                <w:rStyle w:val="Hyperlink"/>
                <w:noProof/>
                <w:color w:val="595959" w:themeColor="text1" w:themeTint="A6"/>
                <w:sz w:val="24"/>
                <w:szCs w:val="24"/>
                <w:rPrChange w:id="646" w:author="Draško Anđelković" w:date="2020-04-08T18:04:00Z">
                  <w:rPr>
                    <w:rStyle w:val="Hyperlink"/>
                    <w:noProof/>
                    <w:color w:val="0679EE" w:themeColor="hyperlink" w:themeTint="D9"/>
                  </w:rPr>
                </w:rPrChange>
              </w:rPr>
              <w:delText>5.</w:delText>
            </w:r>
            <w:r w:rsidRPr="00FD1332" w:rsidDel="00271E06">
              <w:rPr>
                <w:noProof/>
                <w:webHidden/>
                <w:color w:val="595959" w:themeColor="text1" w:themeTint="A6"/>
                <w:sz w:val="24"/>
                <w:szCs w:val="24"/>
                <w:rPrChange w:id="647" w:author="Draško Anđelković" w:date="2020-04-08T18:04:00Z">
                  <w:rPr>
                    <w:noProof/>
                    <w:webHidden/>
                  </w:rPr>
                </w:rPrChange>
              </w:rPr>
              <w:tab/>
              <w:delText>13</w:delText>
            </w:r>
          </w:del>
        </w:p>
        <w:p w:rsidR="00387043" w:rsidRPr="00FD1332" w:rsidDel="00271E06" w:rsidRDefault="00387043">
          <w:pPr>
            <w:pStyle w:val="TOC1"/>
            <w:tabs>
              <w:tab w:val="right" w:leader="dot" w:pos="9062"/>
            </w:tabs>
            <w:rPr>
              <w:del w:id="648" w:author="Draško Anđelković" w:date="2020-04-08T18:01:00Z"/>
              <w:rFonts w:eastAsiaTheme="minorEastAsia"/>
              <w:b w:val="0"/>
              <w:bCs w:val="0"/>
              <w:caps w:val="0"/>
              <w:noProof/>
              <w:color w:val="595959" w:themeColor="text1" w:themeTint="A6"/>
              <w:sz w:val="24"/>
              <w:szCs w:val="24"/>
              <w:lang w:val="en-US"/>
              <w:rPrChange w:id="649" w:author="Draško Anđelković" w:date="2020-04-08T18:04:00Z">
                <w:rPr>
                  <w:del w:id="650" w:author="Draško Anđelković" w:date="2020-04-08T18:01:00Z"/>
                  <w:rFonts w:eastAsiaTheme="minorEastAsia" w:cstheme="minorBidi"/>
                  <w:b w:val="0"/>
                  <w:bCs w:val="0"/>
                  <w:caps w:val="0"/>
                  <w:noProof/>
                  <w:sz w:val="22"/>
                  <w:szCs w:val="22"/>
                  <w:lang w:val="en-US"/>
                </w:rPr>
              </w:rPrChange>
            </w:rPr>
          </w:pPr>
          <w:del w:id="651" w:author="Draško Anđelković" w:date="2020-04-08T18:01:00Z">
            <w:r w:rsidRPr="00FD1332" w:rsidDel="00271E06">
              <w:rPr>
                <w:rStyle w:val="Hyperlink"/>
                <w:noProof/>
                <w:color w:val="595959" w:themeColor="text1" w:themeTint="A6"/>
                <w:sz w:val="24"/>
                <w:szCs w:val="24"/>
                <w:rPrChange w:id="652" w:author="Draško Anđelković" w:date="2020-04-08T18:04:00Z">
                  <w:rPr>
                    <w:rStyle w:val="Hyperlink"/>
                    <w:noProof/>
                    <w:color w:val="0679EE" w:themeColor="hyperlink" w:themeTint="D9"/>
                  </w:rPr>
                </w:rPrChange>
              </w:rPr>
              <w:delText>Prilozi</w:delText>
            </w:r>
            <w:r w:rsidRPr="00FD1332" w:rsidDel="00271E06">
              <w:rPr>
                <w:noProof/>
                <w:webHidden/>
                <w:color w:val="595959" w:themeColor="text1" w:themeTint="A6"/>
                <w:sz w:val="24"/>
                <w:szCs w:val="24"/>
                <w:rPrChange w:id="653" w:author="Draško Anđelković" w:date="2020-04-08T18:04:00Z">
                  <w:rPr>
                    <w:noProof/>
                    <w:webHidden/>
                  </w:rPr>
                </w:rPrChange>
              </w:rPr>
              <w:tab/>
              <w:delText>13</w:delText>
            </w:r>
          </w:del>
        </w:p>
        <w:p w:rsidR="00387043" w:rsidRPr="00FD1332" w:rsidDel="00271E06" w:rsidRDefault="00387043">
          <w:pPr>
            <w:pStyle w:val="TOC1"/>
            <w:tabs>
              <w:tab w:val="right" w:leader="dot" w:pos="9062"/>
            </w:tabs>
            <w:rPr>
              <w:del w:id="654" w:author="Draško Anđelković" w:date="2020-04-08T18:01:00Z"/>
              <w:rFonts w:eastAsiaTheme="minorEastAsia"/>
              <w:b w:val="0"/>
              <w:bCs w:val="0"/>
              <w:caps w:val="0"/>
              <w:noProof/>
              <w:color w:val="595959" w:themeColor="text1" w:themeTint="A6"/>
              <w:sz w:val="24"/>
              <w:szCs w:val="24"/>
              <w:lang w:val="en-US"/>
              <w:rPrChange w:id="655" w:author="Draško Anđelković" w:date="2020-04-08T18:04:00Z">
                <w:rPr>
                  <w:del w:id="656" w:author="Draško Anđelković" w:date="2020-04-08T18:01:00Z"/>
                  <w:rFonts w:eastAsiaTheme="minorEastAsia" w:cstheme="minorBidi"/>
                  <w:b w:val="0"/>
                  <w:bCs w:val="0"/>
                  <w:caps w:val="0"/>
                  <w:noProof/>
                  <w:sz w:val="22"/>
                  <w:szCs w:val="22"/>
                  <w:lang w:val="en-US"/>
                </w:rPr>
              </w:rPrChange>
            </w:rPr>
          </w:pPr>
          <w:del w:id="657" w:author="Draško Anđelković" w:date="2020-04-08T18:01:00Z">
            <w:r w:rsidRPr="00FD1332" w:rsidDel="00271E06">
              <w:rPr>
                <w:rStyle w:val="Hyperlink"/>
                <w:noProof/>
                <w:color w:val="595959" w:themeColor="text1" w:themeTint="A6"/>
                <w:sz w:val="24"/>
                <w:szCs w:val="24"/>
                <w:rPrChange w:id="658" w:author="Draško Anđelković" w:date="2020-04-08T18:04:00Z">
                  <w:rPr>
                    <w:rStyle w:val="Hyperlink"/>
                    <w:noProof/>
                    <w:color w:val="0679EE" w:themeColor="hyperlink" w:themeTint="D9"/>
                  </w:rPr>
                </w:rPrChange>
              </w:rPr>
              <w:delText>5.1 Pretpostavke i zavisnosti</w:delText>
            </w:r>
            <w:r w:rsidRPr="00FD1332" w:rsidDel="00271E06">
              <w:rPr>
                <w:noProof/>
                <w:webHidden/>
                <w:color w:val="595959" w:themeColor="text1" w:themeTint="A6"/>
                <w:sz w:val="24"/>
                <w:szCs w:val="24"/>
                <w:rPrChange w:id="659" w:author="Draško Anđelković" w:date="2020-04-08T18:04:00Z">
                  <w:rPr>
                    <w:noProof/>
                    <w:webHidden/>
                  </w:rPr>
                </w:rPrChange>
              </w:rPr>
              <w:tab/>
              <w:delText>13</w:delText>
            </w:r>
          </w:del>
        </w:p>
        <w:p w:rsidR="00387043" w:rsidRPr="00FD1332" w:rsidDel="00271E06" w:rsidRDefault="00387043">
          <w:pPr>
            <w:pStyle w:val="TOC1"/>
            <w:tabs>
              <w:tab w:val="right" w:leader="dot" w:pos="9062"/>
            </w:tabs>
            <w:rPr>
              <w:del w:id="660" w:author="Draško Anđelković" w:date="2020-04-08T18:01:00Z"/>
              <w:rFonts w:eastAsiaTheme="minorEastAsia"/>
              <w:b w:val="0"/>
              <w:bCs w:val="0"/>
              <w:caps w:val="0"/>
              <w:noProof/>
              <w:color w:val="595959" w:themeColor="text1" w:themeTint="A6"/>
              <w:sz w:val="24"/>
              <w:szCs w:val="24"/>
              <w:lang w:val="en-US"/>
              <w:rPrChange w:id="661" w:author="Draško Anđelković" w:date="2020-04-08T18:04:00Z">
                <w:rPr>
                  <w:del w:id="662" w:author="Draško Anđelković" w:date="2020-04-08T18:01:00Z"/>
                  <w:rFonts w:eastAsiaTheme="minorEastAsia" w:cstheme="minorBidi"/>
                  <w:b w:val="0"/>
                  <w:bCs w:val="0"/>
                  <w:caps w:val="0"/>
                  <w:noProof/>
                  <w:sz w:val="22"/>
                  <w:szCs w:val="22"/>
                  <w:lang w:val="en-US"/>
                </w:rPr>
              </w:rPrChange>
            </w:rPr>
          </w:pPr>
          <w:del w:id="663" w:author="Draško Anđelković" w:date="2020-04-08T18:01:00Z">
            <w:r w:rsidRPr="00FD1332" w:rsidDel="00271E06">
              <w:rPr>
                <w:rStyle w:val="Hyperlink"/>
                <w:noProof/>
                <w:color w:val="595959" w:themeColor="text1" w:themeTint="A6"/>
                <w:sz w:val="24"/>
                <w:szCs w:val="24"/>
                <w:rPrChange w:id="664" w:author="Draško Anđelković" w:date="2020-04-08T18:04:00Z">
                  <w:rPr>
                    <w:rStyle w:val="Hyperlink"/>
                    <w:noProof/>
                    <w:color w:val="0679EE" w:themeColor="hyperlink" w:themeTint="D9"/>
                  </w:rPr>
                </w:rPrChange>
              </w:rPr>
              <w:delText>5.2 Akronimi i skraćenice</w:delText>
            </w:r>
            <w:r w:rsidRPr="00FD1332" w:rsidDel="00271E06">
              <w:rPr>
                <w:noProof/>
                <w:webHidden/>
                <w:color w:val="595959" w:themeColor="text1" w:themeTint="A6"/>
                <w:sz w:val="24"/>
                <w:szCs w:val="24"/>
                <w:rPrChange w:id="665"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666" w:author="Draško Anđelković" w:date="2020-04-08T18:00:00Z"/>
              <w:rFonts w:eastAsiaTheme="minorEastAsia"/>
              <w:b w:val="0"/>
              <w:bCs w:val="0"/>
              <w:caps w:val="0"/>
              <w:noProof/>
              <w:color w:val="595959" w:themeColor="text1" w:themeTint="A6"/>
              <w:sz w:val="24"/>
              <w:szCs w:val="24"/>
              <w:lang w:val="en-US"/>
              <w:rPrChange w:id="667" w:author="Draško Anđelković" w:date="2020-04-08T18:04:00Z">
                <w:rPr>
                  <w:del w:id="668" w:author="Draško Anđelković" w:date="2020-04-08T18:00:00Z"/>
                  <w:rFonts w:eastAsiaTheme="minorEastAsia" w:cstheme="minorBidi"/>
                  <w:b w:val="0"/>
                  <w:bCs w:val="0"/>
                  <w:caps w:val="0"/>
                  <w:noProof/>
                  <w:sz w:val="22"/>
                  <w:szCs w:val="22"/>
                  <w:lang w:val="en-US"/>
                </w:rPr>
              </w:rPrChange>
            </w:rPr>
          </w:pPr>
          <w:del w:id="669" w:author="Draško Anđelković" w:date="2020-04-08T18:00:00Z">
            <w:r w:rsidRPr="00FD1332" w:rsidDel="00387043">
              <w:rPr>
                <w:rStyle w:val="Hyperlink"/>
                <w:noProof/>
                <w:color w:val="595959" w:themeColor="text1" w:themeTint="A6"/>
                <w:sz w:val="24"/>
                <w:szCs w:val="24"/>
                <w:rPrChange w:id="670" w:author="Draško Anđelković" w:date="2020-04-08T18:04:00Z">
                  <w:rPr>
                    <w:rStyle w:val="Hyperlink"/>
                    <w:noProof/>
                    <w:color w:val="0679EE" w:themeColor="hyperlink" w:themeTint="D9"/>
                  </w:rPr>
                </w:rPrChange>
              </w:rPr>
              <w:delText>1. Uvod</w:delText>
            </w:r>
            <w:r w:rsidRPr="00FD1332" w:rsidDel="00387043">
              <w:rPr>
                <w:noProof/>
                <w:webHidden/>
                <w:color w:val="595959" w:themeColor="text1" w:themeTint="A6"/>
                <w:sz w:val="24"/>
                <w:szCs w:val="24"/>
                <w:rPrChange w:id="671"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672" w:author="Draško Anđelković" w:date="2020-04-08T18:00:00Z"/>
              <w:rFonts w:eastAsiaTheme="minorEastAsia"/>
              <w:b w:val="0"/>
              <w:bCs w:val="0"/>
              <w:caps w:val="0"/>
              <w:noProof/>
              <w:color w:val="595959" w:themeColor="text1" w:themeTint="A6"/>
              <w:sz w:val="24"/>
              <w:szCs w:val="24"/>
              <w:lang w:val="en-US"/>
              <w:rPrChange w:id="673" w:author="Draško Anđelković" w:date="2020-04-08T18:04:00Z">
                <w:rPr>
                  <w:del w:id="674" w:author="Draško Anđelković" w:date="2020-04-08T18:00:00Z"/>
                  <w:rFonts w:eastAsiaTheme="minorEastAsia" w:cstheme="minorBidi"/>
                  <w:b w:val="0"/>
                  <w:bCs w:val="0"/>
                  <w:caps w:val="0"/>
                  <w:noProof/>
                  <w:sz w:val="22"/>
                  <w:szCs w:val="22"/>
                  <w:lang w:val="en-US"/>
                </w:rPr>
              </w:rPrChange>
            </w:rPr>
          </w:pPr>
          <w:del w:id="675" w:author="Draško Anđelković" w:date="2020-04-08T18:00:00Z">
            <w:r w:rsidRPr="00FD1332" w:rsidDel="00387043">
              <w:rPr>
                <w:rStyle w:val="Hyperlink"/>
                <w:noProof/>
                <w:color w:val="595959" w:themeColor="text1" w:themeTint="A6"/>
                <w:sz w:val="24"/>
                <w:szCs w:val="24"/>
                <w:rPrChange w:id="676" w:author="Draško Anđelković" w:date="2020-04-08T18:04:00Z">
                  <w:rPr>
                    <w:rStyle w:val="Hyperlink"/>
                    <w:noProof/>
                    <w:color w:val="0679EE" w:themeColor="hyperlink" w:themeTint="D9"/>
                  </w:rPr>
                </w:rPrChange>
              </w:rPr>
              <w:delText>1.1 Cilj razvoja projekta</w:delText>
            </w:r>
            <w:r w:rsidRPr="00FD1332" w:rsidDel="00387043">
              <w:rPr>
                <w:noProof/>
                <w:webHidden/>
                <w:color w:val="595959" w:themeColor="text1" w:themeTint="A6"/>
                <w:sz w:val="24"/>
                <w:szCs w:val="24"/>
                <w:rPrChange w:id="677"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678" w:author="Draško Anđelković" w:date="2020-04-08T18:00:00Z"/>
              <w:rFonts w:eastAsiaTheme="minorEastAsia"/>
              <w:b w:val="0"/>
              <w:bCs w:val="0"/>
              <w:caps w:val="0"/>
              <w:noProof/>
              <w:color w:val="595959" w:themeColor="text1" w:themeTint="A6"/>
              <w:sz w:val="24"/>
              <w:szCs w:val="24"/>
              <w:lang w:val="en-US"/>
              <w:rPrChange w:id="679" w:author="Draško Anđelković" w:date="2020-04-08T18:04:00Z">
                <w:rPr>
                  <w:del w:id="680" w:author="Draško Anđelković" w:date="2020-04-08T18:00:00Z"/>
                  <w:rFonts w:eastAsiaTheme="minorEastAsia" w:cstheme="minorBidi"/>
                  <w:b w:val="0"/>
                  <w:bCs w:val="0"/>
                  <w:caps w:val="0"/>
                  <w:noProof/>
                  <w:sz w:val="22"/>
                  <w:szCs w:val="22"/>
                  <w:lang w:val="en-US"/>
                </w:rPr>
              </w:rPrChange>
            </w:rPr>
          </w:pPr>
          <w:del w:id="681" w:author="Draško Anđelković" w:date="2020-04-08T18:00:00Z">
            <w:r w:rsidRPr="00FD1332" w:rsidDel="00387043">
              <w:rPr>
                <w:rStyle w:val="Hyperlink"/>
                <w:noProof/>
                <w:color w:val="595959" w:themeColor="text1" w:themeTint="A6"/>
                <w:sz w:val="24"/>
                <w:szCs w:val="24"/>
                <w:rPrChange w:id="682" w:author="Draško Anđelković" w:date="2020-04-08T18:04:00Z">
                  <w:rPr>
                    <w:rStyle w:val="Hyperlink"/>
                    <w:noProof/>
                    <w:color w:val="0679EE" w:themeColor="hyperlink" w:themeTint="D9"/>
                  </w:rPr>
                </w:rPrChange>
              </w:rPr>
              <w:delText>1.2 Obim sistema</w:delText>
            </w:r>
            <w:r w:rsidRPr="00FD1332" w:rsidDel="00387043">
              <w:rPr>
                <w:noProof/>
                <w:webHidden/>
                <w:color w:val="595959" w:themeColor="text1" w:themeTint="A6"/>
                <w:sz w:val="24"/>
                <w:szCs w:val="24"/>
                <w:rPrChange w:id="683"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684" w:author="Draško Anđelković" w:date="2020-04-08T18:00:00Z"/>
              <w:rFonts w:eastAsiaTheme="minorEastAsia"/>
              <w:b w:val="0"/>
              <w:bCs w:val="0"/>
              <w:caps w:val="0"/>
              <w:noProof/>
              <w:color w:val="595959" w:themeColor="text1" w:themeTint="A6"/>
              <w:sz w:val="24"/>
              <w:szCs w:val="24"/>
              <w:lang w:val="en-US"/>
              <w:rPrChange w:id="685" w:author="Draško Anđelković" w:date="2020-04-08T18:04:00Z">
                <w:rPr>
                  <w:del w:id="686" w:author="Draško Anđelković" w:date="2020-04-08T18:00:00Z"/>
                  <w:rFonts w:eastAsiaTheme="minorEastAsia" w:cstheme="minorBidi"/>
                  <w:b w:val="0"/>
                  <w:bCs w:val="0"/>
                  <w:caps w:val="0"/>
                  <w:noProof/>
                  <w:sz w:val="22"/>
                  <w:szCs w:val="22"/>
                  <w:lang w:val="en-US"/>
                </w:rPr>
              </w:rPrChange>
            </w:rPr>
          </w:pPr>
          <w:del w:id="687" w:author="Draško Anđelković" w:date="2020-04-08T18:00:00Z">
            <w:r w:rsidRPr="00FD1332" w:rsidDel="00387043">
              <w:rPr>
                <w:rStyle w:val="Hyperlink"/>
                <w:noProof/>
                <w:color w:val="595959" w:themeColor="text1" w:themeTint="A6"/>
                <w:sz w:val="24"/>
                <w:szCs w:val="24"/>
                <w:rPrChange w:id="688" w:author="Draško Anđelković" w:date="2020-04-08T18:04:00Z">
                  <w:rPr>
                    <w:rStyle w:val="Hyperlink"/>
                    <w:noProof/>
                    <w:color w:val="0679EE" w:themeColor="hyperlink" w:themeTint="D9"/>
                  </w:rPr>
                </w:rPrChange>
              </w:rPr>
              <w:delText>1.3 Prikaz proizvoda</w:delText>
            </w:r>
            <w:r w:rsidRPr="00FD1332" w:rsidDel="00387043">
              <w:rPr>
                <w:noProof/>
                <w:webHidden/>
                <w:color w:val="595959" w:themeColor="text1" w:themeTint="A6"/>
                <w:sz w:val="24"/>
                <w:szCs w:val="24"/>
                <w:rPrChange w:id="689"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690" w:author="Draško Anđelković" w:date="2020-04-08T18:00:00Z"/>
              <w:rFonts w:eastAsiaTheme="minorEastAsia"/>
              <w:b w:val="0"/>
              <w:bCs w:val="0"/>
              <w:caps w:val="0"/>
              <w:noProof/>
              <w:color w:val="595959" w:themeColor="text1" w:themeTint="A6"/>
              <w:sz w:val="24"/>
              <w:szCs w:val="24"/>
              <w:lang w:val="en-US"/>
              <w:rPrChange w:id="691" w:author="Draško Anđelković" w:date="2020-04-08T18:04:00Z">
                <w:rPr>
                  <w:del w:id="692" w:author="Draško Anđelković" w:date="2020-04-08T18:00:00Z"/>
                  <w:rFonts w:eastAsiaTheme="minorEastAsia" w:cstheme="minorBidi"/>
                  <w:b w:val="0"/>
                  <w:bCs w:val="0"/>
                  <w:caps w:val="0"/>
                  <w:noProof/>
                  <w:sz w:val="22"/>
                  <w:szCs w:val="22"/>
                  <w:lang w:val="en-US"/>
                </w:rPr>
              </w:rPrChange>
            </w:rPr>
          </w:pPr>
          <w:del w:id="693" w:author="Draško Anđelković" w:date="2020-04-08T18:00:00Z">
            <w:r w:rsidRPr="00FD1332" w:rsidDel="00387043">
              <w:rPr>
                <w:rStyle w:val="Hyperlink"/>
                <w:noProof/>
                <w:color w:val="595959" w:themeColor="text1" w:themeTint="A6"/>
                <w:sz w:val="24"/>
                <w:szCs w:val="24"/>
                <w:rPrChange w:id="694" w:author="Draško Anđelković" w:date="2020-04-08T18:04:00Z">
                  <w:rPr>
                    <w:rStyle w:val="Hyperlink"/>
                    <w:noProof/>
                    <w:color w:val="0679EE" w:themeColor="hyperlink" w:themeTint="D9"/>
                  </w:rPr>
                </w:rPrChange>
              </w:rPr>
              <w:delText>1.3.1 Perspektiva proizvoda</w:delText>
            </w:r>
            <w:r w:rsidRPr="00FD1332" w:rsidDel="00387043">
              <w:rPr>
                <w:noProof/>
                <w:webHidden/>
                <w:color w:val="595959" w:themeColor="text1" w:themeTint="A6"/>
                <w:sz w:val="24"/>
                <w:szCs w:val="24"/>
                <w:rPrChange w:id="695"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696" w:author="Draško Anđelković" w:date="2020-04-08T18:00:00Z"/>
              <w:rFonts w:eastAsiaTheme="minorEastAsia"/>
              <w:b w:val="0"/>
              <w:bCs w:val="0"/>
              <w:caps w:val="0"/>
              <w:noProof/>
              <w:color w:val="595959" w:themeColor="text1" w:themeTint="A6"/>
              <w:sz w:val="24"/>
              <w:szCs w:val="24"/>
              <w:lang w:val="en-US"/>
              <w:rPrChange w:id="697" w:author="Draško Anđelković" w:date="2020-04-08T18:04:00Z">
                <w:rPr>
                  <w:del w:id="698" w:author="Draško Anđelković" w:date="2020-04-08T18:00:00Z"/>
                  <w:rFonts w:eastAsiaTheme="minorEastAsia" w:cstheme="minorBidi"/>
                  <w:b w:val="0"/>
                  <w:bCs w:val="0"/>
                  <w:caps w:val="0"/>
                  <w:noProof/>
                  <w:sz w:val="22"/>
                  <w:szCs w:val="22"/>
                  <w:lang w:val="en-US"/>
                </w:rPr>
              </w:rPrChange>
            </w:rPr>
          </w:pPr>
          <w:del w:id="699" w:author="Draško Anđelković" w:date="2020-04-08T18:00:00Z">
            <w:r w:rsidRPr="00FD1332" w:rsidDel="00387043">
              <w:rPr>
                <w:rStyle w:val="Hyperlink"/>
                <w:noProof/>
                <w:color w:val="595959" w:themeColor="text1" w:themeTint="A6"/>
                <w:sz w:val="24"/>
                <w:szCs w:val="24"/>
                <w:rPrChange w:id="700" w:author="Draško Anđelković" w:date="2020-04-08T18:04:00Z">
                  <w:rPr>
                    <w:rStyle w:val="Hyperlink"/>
                    <w:noProof/>
                    <w:color w:val="0679EE" w:themeColor="hyperlink" w:themeTint="D9"/>
                  </w:rPr>
                </w:rPrChange>
              </w:rPr>
              <w:delText>1.3.2 Funkcije proizvoda</w:delText>
            </w:r>
            <w:r w:rsidRPr="00FD1332" w:rsidDel="00387043">
              <w:rPr>
                <w:noProof/>
                <w:webHidden/>
                <w:color w:val="595959" w:themeColor="text1" w:themeTint="A6"/>
                <w:sz w:val="24"/>
                <w:szCs w:val="24"/>
                <w:rPrChange w:id="701" w:author="Draško Anđelković" w:date="2020-04-08T18:04:00Z">
                  <w:rPr>
                    <w:noProof/>
                    <w:webHidden/>
                  </w:rPr>
                </w:rPrChange>
              </w:rPr>
              <w:tab/>
              <w:delText>4</w:delText>
            </w:r>
          </w:del>
        </w:p>
        <w:p w:rsidR="00387043" w:rsidRPr="00FD1332" w:rsidDel="00387043" w:rsidRDefault="00387043">
          <w:pPr>
            <w:pStyle w:val="TOC1"/>
            <w:tabs>
              <w:tab w:val="right" w:leader="dot" w:pos="9062"/>
            </w:tabs>
            <w:rPr>
              <w:del w:id="702" w:author="Draško Anđelković" w:date="2020-04-08T18:00:00Z"/>
              <w:rFonts w:eastAsiaTheme="minorEastAsia"/>
              <w:b w:val="0"/>
              <w:bCs w:val="0"/>
              <w:caps w:val="0"/>
              <w:noProof/>
              <w:color w:val="595959" w:themeColor="text1" w:themeTint="A6"/>
              <w:sz w:val="24"/>
              <w:szCs w:val="24"/>
              <w:lang w:val="en-US"/>
              <w:rPrChange w:id="703" w:author="Draško Anđelković" w:date="2020-04-08T18:04:00Z">
                <w:rPr>
                  <w:del w:id="704" w:author="Draško Anđelković" w:date="2020-04-08T18:00:00Z"/>
                  <w:rFonts w:eastAsiaTheme="minorEastAsia" w:cstheme="minorBidi"/>
                  <w:b w:val="0"/>
                  <w:bCs w:val="0"/>
                  <w:caps w:val="0"/>
                  <w:noProof/>
                  <w:sz w:val="22"/>
                  <w:szCs w:val="22"/>
                  <w:lang w:val="en-US"/>
                </w:rPr>
              </w:rPrChange>
            </w:rPr>
          </w:pPr>
          <w:del w:id="705" w:author="Draško Anđelković" w:date="2020-04-08T18:00:00Z">
            <w:r w:rsidRPr="00FD1332" w:rsidDel="00387043">
              <w:rPr>
                <w:rStyle w:val="Hyperlink"/>
                <w:noProof/>
                <w:color w:val="595959" w:themeColor="text1" w:themeTint="A6"/>
                <w:sz w:val="24"/>
                <w:szCs w:val="24"/>
                <w:rPrChange w:id="706" w:author="Draško Anđelković" w:date="2020-04-08T18:04:00Z">
                  <w:rPr>
                    <w:rStyle w:val="Hyperlink"/>
                    <w:noProof/>
                    <w:color w:val="0679EE" w:themeColor="hyperlink" w:themeTint="D9"/>
                  </w:rPr>
                </w:rPrChange>
              </w:rPr>
              <w:delText>1.3.3 Karakteristike korisnika</w:delText>
            </w:r>
            <w:r w:rsidRPr="00FD1332" w:rsidDel="00387043">
              <w:rPr>
                <w:noProof/>
                <w:webHidden/>
                <w:color w:val="595959" w:themeColor="text1" w:themeTint="A6"/>
                <w:sz w:val="24"/>
                <w:szCs w:val="24"/>
                <w:rPrChange w:id="707" w:author="Draško Anđelković" w:date="2020-04-08T18:04:00Z">
                  <w:rPr>
                    <w:noProof/>
                    <w:webHidden/>
                  </w:rPr>
                </w:rPrChange>
              </w:rPr>
              <w:tab/>
              <w:delText>4</w:delText>
            </w:r>
          </w:del>
        </w:p>
        <w:p w:rsidR="00387043" w:rsidRPr="00FD1332" w:rsidDel="00387043" w:rsidRDefault="00387043">
          <w:pPr>
            <w:pStyle w:val="TOC1"/>
            <w:tabs>
              <w:tab w:val="right" w:leader="dot" w:pos="9062"/>
            </w:tabs>
            <w:rPr>
              <w:del w:id="708" w:author="Draško Anđelković" w:date="2020-04-08T18:00:00Z"/>
              <w:rFonts w:eastAsiaTheme="minorEastAsia"/>
              <w:b w:val="0"/>
              <w:bCs w:val="0"/>
              <w:caps w:val="0"/>
              <w:noProof/>
              <w:color w:val="595959" w:themeColor="text1" w:themeTint="A6"/>
              <w:sz w:val="24"/>
              <w:szCs w:val="24"/>
              <w:lang w:val="en-US"/>
              <w:rPrChange w:id="709" w:author="Draško Anđelković" w:date="2020-04-08T18:04:00Z">
                <w:rPr>
                  <w:del w:id="710" w:author="Draško Anđelković" w:date="2020-04-08T18:00:00Z"/>
                  <w:rFonts w:eastAsiaTheme="minorEastAsia" w:cstheme="minorBidi"/>
                  <w:b w:val="0"/>
                  <w:bCs w:val="0"/>
                  <w:caps w:val="0"/>
                  <w:noProof/>
                  <w:sz w:val="22"/>
                  <w:szCs w:val="22"/>
                  <w:lang w:val="en-US"/>
                </w:rPr>
              </w:rPrChange>
            </w:rPr>
          </w:pPr>
          <w:del w:id="711" w:author="Draško Anđelković" w:date="2020-04-08T18:00:00Z">
            <w:r w:rsidRPr="00FD1332" w:rsidDel="00387043">
              <w:rPr>
                <w:rStyle w:val="Hyperlink"/>
                <w:noProof/>
                <w:color w:val="595959" w:themeColor="text1" w:themeTint="A6"/>
                <w:sz w:val="24"/>
                <w:szCs w:val="24"/>
                <w:rPrChange w:id="712" w:author="Draško Anđelković" w:date="2020-04-08T18:04:00Z">
                  <w:rPr>
                    <w:rStyle w:val="Hyperlink"/>
                    <w:noProof/>
                    <w:color w:val="0679EE" w:themeColor="hyperlink" w:themeTint="D9"/>
                  </w:rPr>
                </w:rPrChange>
              </w:rPr>
              <w:delText>1.3.4 Ograničenja</w:delText>
            </w:r>
            <w:r w:rsidRPr="00FD1332" w:rsidDel="00387043">
              <w:rPr>
                <w:noProof/>
                <w:webHidden/>
                <w:color w:val="595959" w:themeColor="text1" w:themeTint="A6"/>
                <w:sz w:val="24"/>
                <w:szCs w:val="24"/>
                <w:rPrChange w:id="713" w:author="Draško Anđelković" w:date="2020-04-08T18:04:00Z">
                  <w:rPr>
                    <w:noProof/>
                    <w:webHidden/>
                  </w:rPr>
                </w:rPrChange>
              </w:rPr>
              <w:tab/>
              <w:delText>4</w:delText>
            </w:r>
          </w:del>
        </w:p>
        <w:p w:rsidR="00387043" w:rsidRPr="00FD1332" w:rsidDel="00387043" w:rsidRDefault="00387043">
          <w:pPr>
            <w:pStyle w:val="TOC1"/>
            <w:tabs>
              <w:tab w:val="right" w:leader="dot" w:pos="9062"/>
            </w:tabs>
            <w:rPr>
              <w:del w:id="714" w:author="Draško Anđelković" w:date="2020-04-08T18:00:00Z"/>
              <w:rFonts w:eastAsiaTheme="minorEastAsia"/>
              <w:b w:val="0"/>
              <w:bCs w:val="0"/>
              <w:caps w:val="0"/>
              <w:noProof/>
              <w:color w:val="595959" w:themeColor="text1" w:themeTint="A6"/>
              <w:sz w:val="24"/>
              <w:szCs w:val="24"/>
              <w:lang w:val="en-US"/>
              <w:rPrChange w:id="715" w:author="Draško Anđelković" w:date="2020-04-08T18:04:00Z">
                <w:rPr>
                  <w:del w:id="716" w:author="Draško Anđelković" w:date="2020-04-08T18:00:00Z"/>
                  <w:rFonts w:eastAsiaTheme="minorEastAsia" w:cstheme="minorBidi"/>
                  <w:b w:val="0"/>
                  <w:bCs w:val="0"/>
                  <w:caps w:val="0"/>
                  <w:noProof/>
                  <w:sz w:val="22"/>
                  <w:szCs w:val="22"/>
                  <w:lang w:val="en-US"/>
                </w:rPr>
              </w:rPrChange>
            </w:rPr>
          </w:pPr>
          <w:del w:id="717" w:author="Draško Anđelković" w:date="2020-04-08T18:00:00Z">
            <w:r w:rsidRPr="00FD1332" w:rsidDel="00387043">
              <w:rPr>
                <w:rStyle w:val="Hyperlink"/>
                <w:noProof/>
                <w:color w:val="595959" w:themeColor="text1" w:themeTint="A6"/>
                <w:sz w:val="24"/>
                <w:szCs w:val="24"/>
                <w:rPrChange w:id="718" w:author="Draško Anđelković" w:date="2020-04-08T18:04:00Z">
                  <w:rPr>
                    <w:rStyle w:val="Hyperlink"/>
                    <w:noProof/>
                    <w:color w:val="0679EE" w:themeColor="hyperlink" w:themeTint="D9"/>
                  </w:rPr>
                </w:rPrChange>
              </w:rPr>
              <w:delText>1.4 Definicije</w:delText>
            </w:r>
            <w:r w:rsidRPr="00FD1332" w:rsidDel="00387043">
              <w:rPr>
                <w:noProof/>
                <w:webHidden/>
                <w:color w:val="595959" w:themeColor="text1" w:themeTint="A6"/>
                <w:sz w:val="24"/>
                <w:szCs w:val="24"/>
                <w:rPrChange w:id="719" w:author="Draško Anđelković" w:date="2020-04-08T18:04:00Z">
                  <w:rPr>
                    <w:noProof/>
                    <w:webHidden/>
                  </w:rPr>
                </w:rPrChange>
              </w:rPr>
              <w:tab/>
              <w:delText>5</w:delText>
            </w:r>
          </w:del>
        </w:p>
        <w:p w:rsidR="00387043" w:rsidRPr="00FD1332" w:rsidDel="00387043" w:rsidRDefault="00387043">
          <w:pPr>
            <w:pStyle w:val="TOC1"/>
            <w:tabs>
              <w:tab w:val="right" w:leader="dot" w:pos="9062"/>
            </w:tabs>
            <w:rPr>
              <w:del w:id="720" w:author="Draško Anđelković" w:date="2020-04-08T18:00:00Z"/>
              <w:rFonts w:eastAsiaTheme="minorEastAsia"/>
              <w:b w:val="0"/>
              <w:bCs w:val="0"/>
              <w:caps w:val="0"/>
              <w:noProof/>
              <w:color w:val="595959" w:themeColor="text1" w:themeTint="A6"/>
              <w:sz w:val="24"/>
              <w:szCs w:val="24"/>
              <w:lang w:val="en-US"/>
              <w:rPrChange w:id="721" w:author="Draško Anđelković" w:date="2020-04-08T18:04:00Z">
                <w:rPr>
                  <w:del w:id="722" w:author="Draško Anđelković" w:date="2020-04-08T18:00:00Z"/>
                  <w:rFonts w:eastAsiaTheme="minorEastAsia" w:cstheme="minorBidi"/>
                  <w:b w:val="0"/>
                  <w:bCs w:val="0"/>
                  <w:caps w:val="0"/>
                  <w:noProof/>
                  <w:sz w:val="22"/>
                  <w:szCs w:val="22"/>
                  <w:lang w:val="en-US"/>
                </w:rPr>
              </w:rPrChange>
            </w:rPr>
          </w:pPr>
          <w:del w:id="723" w:author="Draško Anđelković" w:date="2020-04-08T18:00:00Z">
            <w:r w:rsidRPr="00FD1332" w:rsidDel="00387043">
              <w:rPr>
                <w:rStyle w:val="Hyperlink"/>
                <w:noProof/>
                <w:color w:val="595959" w:themeColor="text1" w:themeTint="A6"/>
                <w:sz w:val="24"/>
                <w:szCs w:val="24"/>
                <w:rPrChange w:id="724" w:author="Draško Anđelković" w:date="2020-04-08T18:04:00Z">
                  <w:rPr>
                    <w:rStyle w:val="Hyperlink"/>
                    <w:noProof/>
                    <w:color w:val="0679EE" w:themeColor="hyperlink" w:themeTint="D9"/>
                  </w:rPr>
                </w:rPrChange>
              </w:rPr>
              <w:delText>2. Reference</w:delText>
            </w:r>
            <w:r w:rsidRPr="00FD1332" w:rsidDel="00387043">
              <w:rPr>
                <w:noProof/>
                <w:webHidden/>
                <w:color w:val="595959" w:themeColor="text1" w:themeTint="A6"/>
                <w:sz w:val="24"/>
                <w:szCs w:val="24"/>
                <w:rPrChange w:id="725" w:author="Draško Anđelković" w:date="2020-04-08T18:04:00Z">
                  <w:rPr>
                    <w:noProof/>
                    <w:webHidden/>
                  </w:rPr>
                </w:rPrChange>
              </w:rPr>
              <w:tab/>
              <w:delText>5</w:delText>
            </w:r>
          </w:del>
        </w:p>
        <w:p w:rsidR="00387043" w:rsidRPr="00FD1332" w:rsidDel="00387043" w:rsidRDefault="00387043">
          <w:pPr>
            <w:pStyle w:val="TOC1"/>
            <w:tabs>
              <w:tab w:val="right" w:leader="dot" w:pos="9062"/>
            </w:tabs>
            <w:rPr>
              <w:del w:id="726" w:author="Draško Anđelković" w:date="2020-04-08T18:00:00Z"/>
              <w:rFonts w:eastAsiaTheme="minorEastAsia"/>
              <w:b w:val="0"/>
              <w:bCs w:val="0"/>
              <w:caps w:val="0"/>
              <w:noProof/>
              <w:color w:val="595959" w:themeColor="text1" w:themeTint="A6"/>
              <w:sz w:val="24"/>
              <w:szCs w:val="24"/>
              <w:lang w:val="en-US"/>
              <w:rPrChange w:id="727" w:author="Draško Anđelković" w:date="2020-04-08T18:04:00Z">
                <w:rPr>
                  <w:del w:id="728" w:author="Draško Anđelković" w:date="2020-04-08T18:00:00Z"/>
                  <w:rFonts w:eastAsiaTheme="minorEastAsia" w:cstheme="minorBidi"/>
                  <w:b w:val="0"/>
                  <w:bCs w:val="0"/>
                  <w:caps w:val="0"/>
                  <w:noProof/>
                  <w:sz w:val="22"/>
                  <w:szCs w:val="22"/>
                  <w:lang w:val="en-US"/>
                </w:rPr>
              </w:rPrChange>
            </w:rPr>
          </w:pPr>
          <w:del w:id="729" w:author="Draško Anđelković" w:date="2020-04-08T18:00:00Z">
            <w:r w:rsidRPr="00FD1332" w:rsidDel="00387043">
              <w:rPr>
                <w:rStyle w:val="Hyperlink"/>
                <w:noProof/>
                <w:color w:val="595959" w:themeColor="text1" w:themeTint="A6"/>
                <w:sz w:val="24"/>
                <w:szCs w:val="24"/>
                <w:rPrChange w:id="730" w:author="Draško Anđelković" w:date="2020-04-08T18:04:00Z">
                  <w:rPr>
                    <w:rStyle w:val="Hyperlink"/>
                    <w:noProof/>
                    <w:color w:val="0679EE" w:themeColor="hyperlink" w:themeTint="D9"/>
                  </w:rPr>
                </w:rPrChange>
              </w:rPr>
              <w:delText>3. Specifikacija zahteva</w:delText>
            </w:r>
            <w:r w:rsidRPr="00FD1332" w:rsidDel="00387043">
              <w:rPr>
                <w:noProof/>
                <w:webHidden/>
                <w:color w:val="595959" w:themeColor="text1" w:themeTint="A6"/>
                <w:sz w:val="24"/>
                <w:szCs w:val="24"/>
                <w:rPrChange w:id="731" w:author="Draško Anđelković" w:date="2020-04-08T18:04:00Z">
                  <w:rPr>
                    <w:noProof/>
                    <w:webHidden/>
                  </w:rPr>
                </w:rPrChange>
              </w:rPr>
              <w:tab/>
              <w:delText>5</w:delText>
            </w:r>
          </w:del>
        </w:p>
        <w:p w:rsidR="00387043" w:rsidRPr="00FD1332" w:rsidDel="00387043" w:rsidRDefault="00387043">
          <w:pPr>
            <w:pStyle w:val="TOC1"/>
            <w:tabs>
              <w:tab w:val="right" w:leader="dot" w:pos="9062"/>
            </w:tabs>
            <w:rPr>
              <w:del w:id="732" w:author="Draško Anđelković" w:date="2020-04-08T18:00:00Z"/>
              <w:rFonts w:eastAsiaTheme="minorEastAsia"/>
              <w:b w:val="0"/>
              <w:bCs w:val="0"/>
              <w:caps w:val="0"/>
              <w:noProof/>
              <w:color w:val="595959" w:themeColor="text1" w:themeTint="A6"/>
              <w:sz w:val="24"/>
              <w:szCs w:val="24"/>
              <w:lang w:val="en-US"/>
              <w:rPrChange w:id="733" w:author="Draško Anđelković" w:date="2020-04-08T18:04:00Z">
                <w:rPr>
                  <w:del w:id="734" w:author="Draško Anđelković" w:date="2020-04-08T18:00:00Z"/>
                  <w:rFonts w:eastAsiaTheme="minorEastAsia" w:cstheme="minorBidi"/>
                  <w:b w:val="0"/>
                  <w:bCs w:val="0"/>
                  <w:caps w:val="0"/>
                  <w:noProof/>
                  <w:sz w:val="22"/>
                  <w:szCs w:val="22"/>
                  <w:lang w:val="en-US"/>
                </w:rPr>
              </w:rPrChange>
            </w:rPr>
          </w:pPr>
          <w:del w:id="735" w:author="Draško Anđelković" w:date="2020-04-08T18:00:00Z">
            <w:r w:rsidRPr="00FD1332" w:rsidDel="00387043">
              <w:rPr>
                <w:rStyle w:val="Hyperlink"/>
                <w:noProof/>
                <w:color w:val="595959" w:themeColor="text1" w:themeTint="A6"/>
                <w:sz w:val="24"/>
                <w:szCs w:val="24"/>
                <w:rPrChange w:id="736" w:author="Draško Anđelković" w:date="2020-04-08T18:04:00Z">
                  <w:rPr>
                    <w:rStyle w:val="Hyperlink"/>
                    <w:noProof/>
                    <w:color w:val="0679EE" w:themeColor="hyperlink" w:themeTint="D9"/>
                  </w:rPr>
                </w:rPrChange>
              </w:rPr>
              <w:delText>3.1 Spoljašnji interfejsi</w:delText>
            </w:r>
            <w:r w:rsidRPr="00FD1332" w:rsidDel="00387043">
              <w:rPr>
                <w:noProof/>
                <w:webHidden/>
                <w:color w:val="595959" w:themeColor="text1" w:themeTint="A6"/>
                <w:sz w:val="24"/>
                <w:szCs w:val="24"/>
                <w:rPrChange w:id="737" w:author="Draško Anđelković" w:date="2020-04-08T18:04:00Z">
                  <w:rPr>
                    <w:noProof/>
                    <w:webHidden/>
                  </w:rPr>
                </w:rPrChange>
              </w:rPr>
              <w:tab/>
              <w:delText>6</w:delText>
            </w:r>
          </w:del>
        </w:p>
        <w:p w:rsidR="00387043" w:rsidRPr="00FD1332" w:rsidDel="00387043" w:rsidRDefault="00387043">
          <w:pPr>
            <w:pStyle w:val="TOC1"/>
            <w:tabs>
              <w:tab w:val="right" w:leader="dot" w:pos="9062"/>
            </w:tabs>
            <w:rPr>
              <w:del w:id="738" w:author="Draško Anđelković" w:date="2020-04-08T18:00:00Z"/>
              <w:rFonts w:eastAsiaTheme="minorEastAsia"/>
              <w:b w:val="0"/>
              <w:bCs w:val="0"/>
              <w:caps w:val="0"/>
              <w:noProof/>
              <w:color w:val="595959" w:themeColor="text1" w:themeTint="A6"/>
              <w:sz w:val="24"/>
              <w:szCs w:val="24"/>
              <w:lang w:val="en-US"/>
              <w:rPrChange w:id="739" w:author="Draško Anđelković" w:date="2020-04-08T18:04:00Z">
                <w:rPr>
                  <w:del w:id="740" w:author="Draško Anđelković" w:date="2020-04-08T18:00:00Z"/>
                  <w:rFonts w:eastAsiaTheme="minorEastAsia" w:cstheme="minorBidi"/>
                  <w:b w:val="0"/>
                  <w:bCs w:val="0"/>
                  <w:caps w:val="0"/>
                  <w:noProof/>
                  <w:sz w:val="22"/>
                  <w:szCs w:val="22"/>
                  <w:lang w:val="en-US"/>
                </w:rPr>
              </w:rPrChange>
            </w:rPr>
          </w:pPr>
          <w:del w:id="741" w:author="Draško Anđelković" w:date="2020-04-08T18:00:00Z">
            <w:r w:rsidRPr="00FD1332" w:rsidDel="00387043">
              <w:rPr>
                <w:rStyle w:val="Hyperlink"/>
                <w:noProof/>
                <w:color w:val="595959" w:themeColor="text1" w:themeTint="A6"/>
                <w:sz w:val="24"/>
                <w:szCs w:val="24"/>
                <w:rPrChange w:id="742" w:author="Draško Anđelković" w:date="2020-04-08T18:04:00Z">
                  <w:rPr>
                    <w:rStyle w:val="Hyperlink"/>
                    <w:noProof/>
                    <w:color w:val="0679EE" w:themeColor="hyperlink" w:themeTint="D9"/>
                  </w:rPr>
                </w:rPrChange>
              </w:rPr>
              <w:delText>3.2 Funkcije</w:delText>
            </w:r>
            <w:r w:rsidRPr="00FD1332" w:rsidDel="00387043">
              <w:rPr>
                <w:noProof/>
                <w:webHidden/>
                <w:color w:val="595959" w:themeColor="text1" w:themeTint="A6"/>
                <w:sz w:val="24"/>
                <w:szCs w:val="24"/>
                <w:rPrChange w:id="743" w:author="Draško Anđelković" w:date="2020-04-08T18:04:00Z">
                  <w:rPr>
                    <w:noProof/>
                    <w:webHidden/>
                  </w:rPr>
                </w:rPrChange>
              </w:rPr>
              <w:tab/>
              <w:delText>9</w:delText>
            </w:r>
          </w:del>
        </w:p>
        <w:p w:rsidR="00387043" w:rsidRPr="00FD1332" w:rsidDel="00387043" w:rsidRDefault="00387043">
          <w:pPr>
            <w:pStyle w:val="TOC1"/>
            <w:tabs>
              <w:tab w:val="right" w:leader="dot" w:pos="9062"/>
            </w:tabs>
            <w:rPr>
              <w:del w:id="744" w:author="Draško Anđelković" w:date="2020-04-08T18:00:00Z"/>
              <w:rFonts w:eastAsiaTheme="minorEastAsia"/>
              <w:b w:val="0"/>
              <w:bCs w:val="0"/>
              <w:caps w:val="0"/>
              <w:noProof/>
              <w:color w:val="595959" w:themeColor="text1" w:themeTint="A6"/>
              <w:sz w:val="24"/>
              <w:szCs w:val="24"/>
              <w:lang w:val="en-US"/>
              <w:rPrChange w:id="745" w:author="Draško Anđelković" w:date="2020-04-08T18:04:00Z">
                <w:rPr>
                  <w:del w:id="746" w:author="Draško Anđelković" w:date="2020-04-08T18:00:00Z"/>
                  <w:rFonts w:eastAsiaTheme="minorEastAsia" w:cstheme="minorBidi"/>
                  <w:b w:val="0"/>
                  <w:bCs w:val="0"/>
                  <w:caps w:val="0"/>
                  <w:noProof/>
                  <w:sz w:val="22"/>
                  <w:szCs w:val="22"/>
                  <w:lang w:val="en-US"/>
                </w:rPr>
              </w:rPrChange>
            </w:rPr>
          </w:pPr>
          <w:del w:id="747" w:author="Draško Anđelković" w:date="2020-04-08T18:00:00Z">
            <w:r w:rsidRPr="00FD1332" w:rsidDel="00387043">
              <w:rPr>
                <w:rStyle w:val="Hyperlink"/>
                <w:noProof/>
                <w:color w:val="595959" w:themeColor="text1" w:themeTint="A6"/>
                <w:sz w:val="24"/>
                <w:szCs w:val="24"/>
                <w:rPrChange w:id="748" w:author="Draško Anđelković" w:date="2020-04-08T18:04:00Z">
                  <w:rPr>
                    <w:rStyle w:val="Hyperlink"/>
                    <w:noProof/>
                    <w:color w:val="0679EE" w:themeColor="hyperlink" w:themeTint="D9"/>
                  </w:rPr>
                </w:rPrChange>
              </w:rPr>
              <w:delText>3.3 Pogodnost za upotrebu</w:delText>
            </w:r>
            <w:r w:rsidRPr="00FD1332" w:rsidDel="00387043">
              <w:rPr>
                <w:noProof/>
                <w:webHidden/>
                <w:color w:val="595959" w:themeColor="text1" w:themeTint="A6"/>
                <w:sz w:val="24"/>
                <w:szCs w:val="24"/>
                <w:rPrChange w:id="749" w:author="Draško Anđelković" w:date="2020-04-08T18:04:00Z">
                  <w:rPr>
                    <w:noProof/>
                    <w:webHidden/>
                  </w:rPr>
                </w:rPrChange>
              </w:rPr>
              <w:tab/>
              <w:delText>9</w:delText>
            </w:r>
          </w:del>
        </w:p>
        <w:p w:rsidR="00387043" w:rsidRPr="00FD1332" w:rsidDel="00387043" w:rsidRDefault="00387043">
          <w:pPr>
            <w:pStyle w:val="TOC1"/>
            <w:tabs>
              <w:tab w:val="right" w:leader="dot" w:pos="9062"/>
            </w:tabs>
            <w:rPr>
              <w:del w:id="750" w:author="Draško Anđelković" w:date="2020-04-08T18:00:00Z"/>
              <w:rFonts w:eastAsiaTheme="minorEastAsia"/>
              <w:b w:val="0"/>
              <w:bCs w:val="0"/>
              <w:caps w:val="0"/>
              <w:noProof/>
              <w:color w:val="595959" w:themeColor="text1" w:themeTint="A6"/>
              <w:sz w:val="24"/>
              <w:szCs w:val="24"/>
              <w:lang w:val="en-US"/>
              <w:rPrChange w:id="751" w:author="Draško Anđelković" w:date="2020-04-08T18:04:00Z">
                <w:rPr>
                  <w:del w:id="752" w:author="Draško Anđelković" w:date="2020-04-08T18:00:00Z"/>
                  <w:rFonts w:eastAsiaTheme="minorEastAsia" w:cstheme="minorBidi"/>
                  <w:b w:val="0"/>
                  <w:bCs w:val="0"/>
                  <w:caps w:val="0"/>
                  <w:noProof/>
                  <w:sz w:val="22"/>
                  <w:szCs w:val="22"/>
                  <w:lang w:val="en-US"/>
                </w:rPr>
              </w:rPrChange>
            </w:rPr>
          </w:pPr>
          <w:del w:id="753" w:author="Draško Anđelković" w:date="2020-04-08T18:00:00Z">
            <w:r w:rsidRPr="00FD1332" w:rsidDel="00387043">
              <w:rPr>
                <w:rStyle w:val="Hyperlink"/>
                <w:noProof/>
                <w:color w:val="595959" w:themeColor="text1" w:themeTint="A6"/>
                <w:sz w:val="24"/>
                <w:szCs w:val="24"/>
                <w:rPrChange w:id="754" w:author="Draško Anđelković" w:date="2020-04-08T18:04:00Z">
                  <w:rPr>
                    <w:rStyle w:val="Hyperlink"/>
                    <w:noProof/>
                    <w:color w:val="0679EE" w:themeColor="hyperlink" w:themeTint="D9"/>
                  </w:rPr>
                </w:rPrChange>
              </w:rPr>
              <w:delText>3.4 Zahtevane performanse</w:delText>
            </w:r>
            <w:r w:rsidRPr="00FD1332" w:rsidDel="00387043">
              <w:rPr>
                <w:noProof/>
                <w:webHidden/>
                <w:color w:val="595959" w:themeColor="text1" w:themeTint="A6"/>
                <w:sz w:val="24"/>
                <w:szCs w:val="24"/>
                <w:rPrChange w:id="755" w:author="Draško Anđelković" w:date="2020-04-08T18:04:00Z">
                  <w:rPr>
                    <w:noProof/>
                    <w:webHidden/>
                  </w:rPr>
                </w:rPrChange>
              </w:rPr>
              <w:tab/>
              <w:delText>10</w:delText>
            </w:r>
          </w:del>
        </w:p>
        <w:p w:rsidR="00387043" w:rsidRPr="00FD1332" w:rsidDel="00387043" w:rsidRDefault="00387043">
          <w:pPr>
            <w:pStyle w:val="TOC1"/>
            <w:tabs>
              <w:tab w:val="right" w:leader="dot" w:pos="9062"/>
            </w:tabs>
            <w:rPr>
              <w:del w:id="756" w:author="Draško Anđelković" w:date="2020-04-08T18:00:00Z"/>
              <w:rFonts w:eastAsiaTheme="minorEastAsia"/>
              <w:b w:val="0"/>
              <w:bCs w:val="0"/>
              <w:caps w:val="0"/>
              <w:noProof/>
              <w:color w:val="595959" w:themeColor="text1" w:themeTint="A6"/>
              <w:sz w:val="24"/>
              <w:szCs w:val="24"/>
              <w:lang w:val="en-US"/>
              <w:rPrChange w:id="757" w:author="Draško Anđelković" w:date="2020-04-08T18:04:00Z">
                <w:rPr>
                  <w:del w:id="758" w:author="Draško Anđelković" w:date="2020-04-08T18:00:00Z"/>
                  <w:rFonts w:eastAsiaTheme="minorEastAsia" w:cstheme="minorBidi"/>
                  <w:b w:val="0"/>
                  <w:bCs w:val="0"/>
                  <w:caps w:val="0"/>
                  <w:noProof/>
                  <w:sz w:val="22"/>
                  <w:szCs w:val="22"/>
                  <w:lang w:val="en-US"/>
                </w:rPr>
              </w:rPrChange>
            </w:rPr>
          </w:pPr>
          <w:del w:id="759" w:author="Draško Anđelković" w:date="2020-04-08T18:00:00Z">
            <w:r w:rsidRPr="00FD1332" w:rsidDel="00387043">
              <w:rPr>
                <w:rStyle w:val="Hyperlink"/>
                <w:noProof/>
                <w:color w:val="595959" w:themeColor="text1" w:themeTint="A6"/>
                <w:sz w:val="24"/>
                <w:szCs w:val="24"/>
                <w:rPrChange w:id="760" w:author="Draško Anđelković" w:date="2020-04-08T18:04:00Z">
                  <w:rPr>
                    <w:rStyle w:val="Hyperlink"/>
                    <w:noProof/>
                    <w:color w:val="0679EE" w:themeColor="hyperlink" w:themeTint="D9"/>
                  </w:rPr>
                </w:rPrChange>
              </w:rPr>
              <w:delText>3.5 Zahtevi baze podataka</w:delText>
            </w:r>
            <w:r w:rsidRPr="00FD1332" w:rsidDel="00387043">
              <w:rPr>
                <w:noProof/>
                <w:webHidden/>
                <w:color w:val="595959" w:themeColor="text1" w:themeTint="A6"/>
                <w:sz w:val="24"/>
                <w:szCs w:val="24"/>
                <w:rPrChange w:id="761" w:author="Draško Anđelković" w:date="2020-04-08T18:04:00Z">
                  <w:rPr>
                    <w:noProof/>
                    <w:webHidden/>
                  </w:rPr>
                </w:rPrChange>
              </w:rPr>
              <w:tab/>
              <w:delText>10</w:delText>
            </w:r>
          </w:del>
        </w:p>
        <w:p w:rsidR="00387043" w:rsidRPr="00FD1332" w:rsidDel="00387043" w:rsidRDefault="00387043">
          <w:pPr>
            <w:pStyle w:val="TOC1"/>
            <w:tabs>
              <w:tab w:val="right" w:leader="dot" w:pos="9062"/>
            </w:tabs>
            <w:rPr>
              <w:del w:id="762" w:author="Draško Anđelković" w:date="2020-04-08T18:00:00Z"/>
              <w:rFonts w:eastAsiaTheme="minorEastAsia"/>
              <w:b w:val="0"/>
              <w:bCs w:val="0"/>
              <w:caps w:val="0"/>
              <w:noProof/>
              <w:color w:val="595959" w:themeColor="text1" w:themeTint="A6"/>
              <w:sz w:val="24"/>
              <w:szCs w:val="24"/>
              <w:lang w:val="en-US"/>
              <w:rPrChange w:id="763" w:author="Draško Anđelković" w:date="2020-04-08T18:04:00Z">
                <w:rPr>
                  <w:del w:id="764" w:author="Draško Anđelković" w:date="2020-04-08T18:00:00Z"/>
                  <w:rFonts w:eastAsiaTheme="minorEastAsia" w:cstheme="minorBidi"/>
                  <w:b w:val="0"/>
                  <w:bCs w:val="0"/>
                  <w:caps w:val="0"/>
                  <w:noProof/>
                  <w:sz w:val="22"/>
                  <w:szCs w:val="22"/>
                  <w:lang w:val="en-US"/>
                </w:rPr>
              </w:rPrChange>
            </w:rPr>
          </w:pPr>
          <w:del w:id="765" w:author="Draško Anđelković" w:date="2020-04-08T18:00:00Z">
            <w:r w:rsidRPr="00FD1332" w:rsidDel="00387043">
              <w:rPr>
                <w:rStyle w:val="Hyperlink"/>
                <w:noProof/>
                <w:color w:val="595959" w:themeColor="text1" w:themeTint="A6"/>
                <w:sz w:val="24"/>
                <w:szCs w:val="24"/>
                <w:rPrChange w:id="766" w:author="Draško Anđelković" w:date="2020-04-08T18:04:00Z">
                  <w:rPr>
                    <w:rStyle w:val="Hyperlink"/>
                    <w:noProof/>
                    <w:color w:val="0679EE" w:themeColor="hyperlink" w:themeTint="D9"/>
                  </w:rPr>
                </w:rPrChange>
              </w:rPr>
              <w:delText>3.6 Projektna ograničenja</w:delText>
            </w:r>
            <w:r w:rsidRPr="00FD1332" w:rsidDel="00387043">
              <w:rPr>
                <w:noProof/>
                <w:webHidden/>
                <w:color w:val="595959" w:themeColor="text1" w:themeTint="A6"/>
                <w:sz w:val="24"/>
                <w:szCs w:val="24"/>
                <w:rPrChange w:id="767"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768" w:author="Draško Anđelković" w:date="2020-04-08T18:00:00Z"/>
              <w:rFonts w:eastAsiaTheme="minorEastAsia"/>
              <w:b w:val="0"/>
              <w:bCs w:val="0"/>
              <w:caps w:val="0"/>
              <w:noProof/>
              <w:color w:val="595959" w:themeColor="text1" w:themeTint="A6"/>
              <w:sz w:val="24"/>
              <w:szCs w:val="24"/>
              <w:lang w:val="en-US"/>
              <w:rPrChange w:id="769" w:author="Draško Anđelković" w:date="2020-04-08T18:04:00Z">
                <w:rPr>
                  <w:del w:id="770" w:author="Draško Anđelković" w:date="2020-04-08T18:00:00Z"/>
                  <w:rFonts w:eastAsiaTheme="minorEastAsia" w:cstheme="minorBidi"/>
                  <w:b w:val="0"/>
                  <w:bCs w:val="0"/>
                  <w:caps w:val="0"/>
                  <w:noProof/>
                  <w:sz w:val="22"/>
                  <w:szCs w:val="22"/>
                  <w:lang w:val="en-US"/>
                </w:rPr>
              </w:rPrChange>
            </w:rPr>
          </w:pPr>
          <w:del w:id="771" w:author="Draško Anđelković" w:date="2020-04-08T18:00:00Z">
            <w:r w:rsidRPr="00FD1332" w:rsidDel="00387043">
              <w:rPr>
                <w:rStyle w:val="Hyperlink"/>
                <w:noProof/>
                <w:color w:val="595959" w:themeColor="text1" w:themeTint="A6"/>
                <w:sz w:val="24"/>
                <w:szCs w:val="24"/>
                <w:rPrChange w:id="772" w:author="Draško Anđelković" w:date="2020-04-08T18:04:00Z">
                  <w:rPr>
                    <w:rStyle w:val="Hyperlink"/>
                    <w:noProof/>
                    <w:color w:val="0679EE" w:themeColor="hyperlink" w:themeTint="D9"/>
                  </w:rPr>
                </w:rPrChange>
              </w:rPr>
              <w:delText>3.7 Sistemske karakteristike softvera Sistema</w:delText>
            </w:r>
            <w:r w:rsidRPr="00FD1332" w:rsidDel="00387043">
              <w:rPr>
                <w:noProof/>
                <w:webHidden/>
                <w:color w:val="595959" w:themeColor="text1" w:themeTint="A6"/>
                <w:sz w:val="24"/>
                <w:szCs w:val="24"/>
                <w:rPrChange w:id="773"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774" w:author="Draško Anđelković" w:date="2020-04-08T18:00:00Z"/>
              <w:rFonts w:eastAsiaTheme="minorEastAsia"/>
              <w:b w:val="0"/>
              <w:bCs w:val="0"/>
              <w:caps w:val="0"/>
              <w:noProof/>
              <w:color w:val="595959" w:themeColor="text1" w:themeTint="A6"/>
              <w:sz w:val="24"/>
              <w:szCs w:val="24"/>
              <w:lang w:val="en-US"/>
              <w:rPrChange w:id="775" w:author="Draško Anđelković" w:date="2020-04-08T18:04:00Z">
                <w:rPr>
                  <w:del w:id="776" w:author="Draško Anđelković" w:date="2020-04-08T18:00:00Z"/>
                  <w:rFonts w:eastAsiaTheme="minorEastAsia" w:cstheme="minorBidi"/>
                  <w:b w:val="0"/>
                  <w:bCs w:val="0"/>
                  <w:caps w:val="0"/>
                  <w:noProof/>
                  <w:sz w:val="22"/>
                  <w:szCs w:val="22"/>
                  <w:lang w:val="en-US"/>
                </w:rPr>
              </w:rPrChange>
            </w:rPr>
          </w:pPr>
          <w:del w:id="777" w:author="Draško Anđelković" w:date="2020-04-08T18:00:00Z">
            <w:r w:rsidRPr="00FD1332" w:rsidDel="00387043">
              <w:rPr>
                <w:rStyle w:val="Hyperlink"/>
                <w:noProof/>
                <w:color w:val="595959" w:themeColor="text1" w:themeTint="A6"/>
                <w:sz w:val="24"/>
                <w:szCs w:val="24"/>
                <w:rPrChange w:id="778" w:author="Draško Anđelković" w:date="2020-04-08T18:04:00Z">
                  <w:rPr>
                    <w:rStyle w:val="Hyperlink"/>
                    <w:noProof/>
                    <w:color w:val="0679EE" w:themeColor="hyperlink" w:themeTint="D9"/>
                  </w:rPr>
                </w:rPrChange>
              </w:rPr>
              <w:delText>3.8 Dopunske informacije</w:delText>
            </w:r>
            <w:r w:rsidRPr="00FD1332" w:rsidDel="00387043">
              <w:rPr>
                <w:noProof/>
                <w:webHidden/>
                <w:color w:val="595959" w:themeColor="text1" w:themeTint="A6"/>
                <w:sz w:val="24"/>
                <w:szCs w:val="24"/>
                <w:rPrChange w:id="779"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780" w:author="Draško Anđelković" w:date="2020-04-08T18:00:00Z"/>
              <w:rFonts w:eastAsiaTheme="minorEastAsia"/>
              <w:b w:val="0"/>
              <w:bCs w:val="0"/>
              <w:caps w:val="0"/>
              <w:noProof/>
              <w:color w:val="595959" w:themeColor="text1" w:themeTint="A6"/>
              <w:sz w:val="24"/>
              <w:szCs w:val="24"/>
              <w:lang w:val="en-US"/>
              <w:rPrChange w:id="781" w:author="Draško Anđelković" w:date="2020-04-08T18:04:00Z">
                <w:rPr>
                  <w:del w:id="782" w:author="Draško Anđelković" w:date="2020-04-08T18:00:00Z"/>
                  <w:rFonts w:eastAsiaTheme="minorEastAsia" w:cstheme="minorBidi"/>
                  <w:b w:val="0"/>
                  <w:bCs w:val="0"/>
                  <w:caps w:val="0"/>
                  <w:noProof/>
                  <w:sz w:val="22"/>
                  <w:szCs w:val="22"/>
                  <w:lang w:val="en-US"/>
                </w:rPr>
              </w:rPrChange>
            </w:rPr>
          </w:pPr>
          <w:del w:id="783" w:author="Draško Anđelković" w:date="2020-04-08T18:00:00Z">
            <w:r w:rsidRPr="00FD1332" w:rsidDel="00387043">
              <w:rPr>
                <w:rStyle w:val="Hyperlink"/>
                <w:noProof/>
                <w:color w:val="595959" w:themeColor="text1" w:themeTint="A6"/>
                <w:sz w:val="24"/>
                <w:szCs w:val="24"/>
                <w:rPrChange w:id="784" w:author="Draško Anđelković" w:date="2020-04-08T18:04:00Z">
                  <w:rPr>
                    <w:rStyle w:val="Hyperlink"/>
                    <w:noProof/>
                    <w:color w:val="0679EE" w:themeColor="hyperlink" w:themeTint="D9"/>
                  </w:rPr>
                </w:rPrChange>
              </w:rPr>
              <w:delText>4. Verifikacija</w:delText>
            </w:r>
            <w:r w:rsidRPr="00FD1332" w:rsidDel="00387043">
              <w:rPr>
                <w:noProof/>
                <w:webHidden/>
                <w:color w:val="595959" w:themeColor="text1" w:themeTint="A6"/>
                <w:sz w:val="24"/>
                <w:szCs w:val="24"/>
                <w:rPrChange w:id="785"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786" w:author="Draško Anđelković" w:date="2020-04-08T18:00:00Z"/>
              <w:rFonts w:eastAsiaTheme="minorEastAsia"/>
              <w:b w:val="0"/>
              <w:bCs w:val="0"/>
              <w:caps w:val="0"/>
              <w:noProof/>
              <w:color w:val="595959" w:themeColor="text1" w:themeTint="A6"/>
              <w:sz w:val="24"/>
              <w:szCs w:val="24"/>
              <w:lang w:val="en-US"/>
              <w:rPrChange w:id="787" w:author="Draško Anđelković" w:date="2020-04-08T18:04:00Z">
                <w:rPr>
                  <w:del w:id="788" w:author="Draško Anđelković" w:date="2020-04-08T18:00:00Z"/>
                  <w:rFonts w:eastAsiaTheme="minorEastAsia" w:cstheme="minorBidi"/>
                  <w:b w:val="0"/>
                  <w:bCs w:val="0"/>
                  <w:caps w:val="0"/>
                  <w:noProof/>
                  <w:sz w:val="22"/>
                  <w:szCs w:val="22"/>
                  <w:lang w:val="en-US"/>
                </w:rPr>
              </w:rPrChange>
            </w:rPr>
          </w:pPr>
          <w:del w:id="789" w:author="Draško Anđelković" w:date="2020-04-08T18:00:00Z">
            <w:r w:rsidRPr="00FD1332" w:rsidDel="00387043">
              <w:rPr>
                <w:rStyle w:val="Hyperlink"/>
                <w:i/>
                <w:noProof/>
                <w:color w:val="595959" w:themeColor="text1" w:themeTint="A6"/>
                <w:sz w:val="24"/>
                <w:szCs w:val="24"/>
                <w:rPrChange w:id="790" w:author="Draško Anđelković" w:date="2020-04-08T18:04:00Z">
                  <w:rPr>
                    <w:rStyle w:val="Hyperlink"/>
                    <w:i/>
                    <w:noProof/>
                    <w:color w:val="0679EE" w:themeColor="hyperlink" w:themeTint="D9"/>
                  </w:rPr>
                </w:rPrChange>
              </w:rPr>
              <w:delText>5.</w:delText>
            </w:r>
            <w:r w:rsidRPr="00FD1332" w:rsidDel="00387043">
              <w:rPr>
                <w:noProof/>
                <w:webHidden/>
                <w:color w:val="595959" w:themeColor="text1" w:themeTint="A6"/>
                <w:sz w:val="24"/>
                <w:szCs w:val="24"/>
                <w:rPrChange w:id="791"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792" w:author="Draško Anđelković" w:date="2020-04-08T18:00:00Z"/>
              <w:rFonts w:eastAsiaTheme="minorEastAsia"/>
              <w:b w:val="0"/>
              <w:bCs w:val="0"/>
              <w:caps w:val="0"/>
              <w:noProof/>
              <w:color w:val="595959" w:themeColor="text1" w:themeTint="A6"/>
              <w:sz w:val="24"/>
              <w:szCs w:val="24"/>
              <w:lang w:val="en-US"/>
              <w:rPrChange w:id="793" w:author="Draško Anđelković" w:date="2020-04-08T18:04:00Z">
                <w:rPr>
                  <w:del w:id="794" w:author="Draško Anđelković" w:date="2020-04-08T18:00:00Z"/>
                  <w:rFonts w:eastAsiaTheme="minorEastAsia" w:cstheme="minorBidi"/>
                  <w:b w:val="0"/>
                  <w:bCs w:val="0"/>
                  <w:caps w:val="0"/>
                  <w:noProof/>
                  <w:sz w:val="22"/>
                  <w:szCs w:val="22"/>
                  <w:lang w:val="en-US"/>
                </w:rPr>
              </w:rPrChange>
            </w:rPr>
          </w:pPr>
          <w:del w:id="795" w:author="Draško Anđelković" w:date="2020-04-08T18:00:00Z">
            <w:r w:rsidRPr="00FD1332" w:rsidDel="00387043">
              <w:rPr>
                <w:rStyle w:val="Hyperlink"/>
                <w:noProof/>
                <w:color w:val="595959" w:themeColor="text1" w:themeTint="A6"/>
                <w:sz w:val="24"/>
                <w:szCs w:val="24"/>
                <w:rPrChange w:id="796" w:author="Draško Anđelković" w:date="2020-04-08T18:04:00Z">
                  <w:rPr>
                    <w:rStyle w:val="Hyperlink"/>
                    <w:noProof/>
                    <w:color w:val="0679EE" w:themeColor="hyperlink" w:themeTint="D9"/>
                  </w:rPr>
                </w:rPrChange>
              </w:rPr>
              <w:delText>Prilozi</w:delText>
            </w:r>
            <w:r w:rsidRPr="00FD1332" w:rsidDel="00387043">
              <w:rPr>
                <w:noProof/>
                <w:webHidden/>
                <w:color w:val="595959" w:themeColor="text1" w:themeTint="A6"/>
                <w:sz w:val="24"/>
                <w:szCs w:val="24"/>
                <w:rPrChange w:id="797"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798" w:author="Draško Anđelković" w:date="2020-04-08T18:00:00Z"/>
              <w:rFonts w:eastAsiaTheme="minorEastAsia"/>
              <w:b w:val="0"/>
              <w:bCs w:val="0"/>
              <w:caps w:val="0"/>
              <w:noProof/>
              <w:color w:val="595959" w:themeColor="text1" w:themeTint="A6"/>
              <w:sz w:val="24"/>
              <w:szCs w:val="24"/>
              <w:lang w:val="en-US"/>
              <w:rPrChange w:id="799" w:author="Draško Anđelković" w:date="2020-04-08T18:04:00Z">
                <w:rPr>
                  <w:del w:id="800" w:author="Draško Anđelković" w:date="2020-04-08T18:00:00Z"/>
                  <w:rFonts w:eastAsiaTheme="minorEastAsia" w:cstheme="minorBidi"/>
                  <w:b w:val="0"/>
                  <w:bCs w:val="0"/>
                  <w:caps w:val="0"/>
                  <w:noProof/>
                  <w:sz w:val="22"/>
                  <w:szCs w:val="22"/>
                  <w:lang w:val="en-US"/>
                </w:rPr>
              </w:rPrChange>
            </w:rPr>
          </w:pPr>
          <w:del w:id="801" w:author="Draško Anđelković" w:date="2020-04-08T18:00:00Z">
            <w:r w:rsidRPr="00FD1332" w:rsidDel="00387043">
              <w:rPr>
                <w:rStyle w:val="Hyperlink"/>
                <w:noProof/>
                <w:color w:val="595959" w:themeColor="text1" w:themeTint="A6"/>
                <w:sz w:val="24"/>
                <w:szCs w:val="24"/>
                <w:rPrChange w:id="802" w:author="Draško Anđelković" w:date="2020-04-08T18:04:00Z">
                  <w:rPr>
                    <w:rStyle w:val="Hyperlink"/>
                    <w:noProof/>
                    <w:color w:val="0679EE" w:themeColor="hyperlink" w:themeTint="D9"/>
                  </w:rPr>
                </w:rPrChange>
              </w:rPr>
              <w:delText>5.1 Pretpostavke i zavisnosti</w:delText>
            </w:r>
            <w:r w:rsidRPr="00FD1332" w:rsidDel="00387043">
              <w:rPr>
                <w:noProof/>
                <w:webHidden/>
                <w:color w:val="595959" w:themeColor="text1" w:themeTint="A6"/>
                <w:sz w:val="24"/>
                <w:szCs w:val="24"/>
                <w:rPrChange w:id="803"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804" w:author="Draško Anđelković" w:date="2020-04-08T18:00:00Z"/>
              <w:rFonts w:eastAsiaTheme="minorEastAsia"/>
              <w:b w:val="0"/>
              <w:bCs w:val="0"/>
              <w:caps w:val="0"/>
              <w:noProof/>
              <w:color w:val="595959" w:themeColor="text1" w:themeTint="A6"/>
              <w:sz w:val="24"/>
              <w:szCs w:val="24"/>
              <w:lang w:val="en-US"/>
              <w:rPrChange w:id="805" w:author="Draško Anđelković" w:date="2020-04-08T18:04:00Z">
                <w:rPr>
                  <w:del w:id="806" w:author="Draško Anđelković" w:date="2020-04-08T18:00:00Z"/>
                  <w:rFonts w:eastAsiaTheme="minorEastAsia" w:cstheme="minorBidi"/>
                  <w:b w:val="0"/>
                  <w:bCs w:val="0"/>
                  <w:caps w:val="0"/>
                  <w:noProof/>
                  <w:sz w:val="22"/>
                  <w:szCs w:val="22"/>
                  <w:lang w:val="en-US"/>
                </w:rPr>
              </w:rPrChange>
            </w:rPr>
          </w:pPr>
          <w:del w:id="807" w:author="Draško Anđelković" w:date="2020-04-08T18:00:00Z">
            <w:r w:rsidRPr="00FD1332" w:rsidDel="00387043">
              <w:rPr>
                <w:rStyle w:val="Hyperlink"/>
                <w:noProof/>
                <w:color w:val="595959" w:themeColor="text1" w:themeTint="A6"/>
                <w:sz w:val="24"/>
                <w:szCs w:val="24"/>
                <w:rPrChange w:id="808" w:author="Draško Anđelković" w:date="2020-04-08T18:04:00Z">
                  <w:rPr>
                    <w:rStyle w:val="Hyperlink"/>
                    <w:noProof/>
                    <w:color w:val="0679EE" w:themeColor="hyperlink" w:themeTint="D9"/>
                  </w:rPr>
                </w:rPrChange>
              </w:rPr>
              <w:delText>5.2 Akronimi i skraćenice</w:delText>
            </w:r>
            <w:r w:rsidRPr="00FD1332" w:rsidDel="00387043">
              <w:rPr>
                <w:noProof/>
                <w:webHidden/>
                <w:color w:val="595959" w:themeColor="text1" w:themeTint="A6"/>
                <w:sz w:val="24"/>
                <w:szCs w:val="24"/>
                <w:rPrChange w:id="809"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810" w:author="Draško Anđelković" w:date="2020-04-08T18:00:00Z"/>
              <w:rFonts w:eastAsiaTheme="minorEastAsia"/>
              <w:b w:val="0"/>
              <w:bCs w:val="0"/>
              <w:caps w:val="0"/>
              <w:noProof/>
              <w:color w:val="595959" w:themeColor="text1" w:themeTint="A6"/>
              <w:sz w:val="24"/>
              <w:szCs w:val="24"/>
              <w:lang w:val="en-US"/>
              <w:rPrChange w:id="811" w:author="Draško Anđelković" w:date="2020-04-08T18:04:00Z">
                <w:rPr>
                  <w:del w:id="812" w:author="Draško Anđelković" w:date="2020-04-08T18:00:00Z"/>
                  <w:rFonts w:eastAsiaTheme="minorEastAsia" w:cstheme="minorBidi"/>
                  <w:b w:val="0"/>
                  <w:bCs w:val="0"/>
                  <w:caps w:val="0"/>
                  <w:noProof/>
                  <w:sz w:val="22"/>
                  <w:szCs w:val="22"/>
                  <w:lang w:val="en-US"/>
                </w:rPr>
              </w:rPrChange>
            </w:rPr>
          </w:pPr>
          <w:del w:id="813" w:author="Draško Anđelković" w:date="2020-04-08T18:00:00Z">
            <w:r w:rsidRPr="00FD1332" w:rsidDel="00387043">
              <w:rPr>
                <w:rStyle w:val="Hyperlink"/>
                <w:noProof/>
                <w:color w:val="595959" w:themeColor="text1" w:themeTint="A6"/>
                <w:sz w:val="24"/>
                <w:szCs w:val="24"/>
                <w:rPrChange w:id="814" w:author="Draško Anđelković" w:date="2020-04-08T18:04:00Z">
                  <w:rPr>
                    <w:rStyle w:val="Hyperlink"/>
                    <w:noProof/>
                    <w:color w:val="0679EE" w:themeColor="hyperlink" w:themeTint="D9"/>
                  </w:rPr>
                </w:rPrChange>
              </w:rPr>
              <w:delText>1. Uvod</w:delText>
            </w:r>
            <w:r w:rsidRPr="00FD1332" w:rsidDel="00387043">
              <w:rPr>
                <w:noProof/>
                <w:webHidden/>
                <w:color w:val="595959" w:themeColor="text1" w:themeTint="A6"/>
                <w:sz w:val="24"/>
                <w:szCs w:val="24"/>
                <w:rPrChange w:id="815"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816" w:author="Draško Anđelković" w:date="2020-04-08T18:00:00Z"/>
              <w:rFonts w:eastAsiaTheme="minorEastAsia"/>
              <w:b w:val="0"/>
              <w:bCs w:val="0"/>
              <w:caps w:val="0"/>
              <w:noProof/>
              <w:color w:val="595959" w:themeColor="text1" w:themeTint="A6"/>
              <w:sz w:val="24"/>
              <w:szCs w:val="24"/>
              <w:lang w:val="en-US"/>
              <w:rPrChange w:id="817" w:author="Draško Anđelković" w:date="2020-04-08T18:04:00Z">
                <w:rPr>
                  <w:del w:id="818" w:author="Draško Anđelković" w:date="2020-04-08T18:00:00Z"/>
                  <w:rFonts w:eastAsiaTheme="minorEastAsia" w:cstheme="minorBidi"/>
                  <w:b w:val="0"/>
                  <w:bCs w:val="0"/>
                  <w:caps w:val="0"/>
                  <w:noProof/>
                  <w:sz w:val="22"/>
                  <w:szCs w:val="22"/>
                  <w:lang w:val="en-US"/>
                </w:rPr>
              </w:rPrChange>
            </w:rPr>
          </w:pPr>
          <w:del w:id="819" w:author="Draško Anđelković" w:date="2020-04-08T18:00:00Z">
            <w:r w:rsidRPr="00FD1332" w:rsidDel="00387043">
              <w:rPr>
                <w:rStyle w:val="Hyperlink"/>
                <w:noProof/>
                <w:color w:val="595959" w:themeColor="text1" w:themeTint="A6"/>
                <w:sz w:val="24"/>
                <w:szCs w:val="24"/>
                <w:rPrChange w:id="820" w:author="Draško Anđelković" w:date="2020-04-08T18:04:00Z">
                  <w:rPr>
                    <w:rStyle w:val="Hyperlink"/>
                    <w:noProof/>
                    <w:color w:val="0679EE" w:themeColor="hyperlink" w:themeTint="D9"/>
                  </w:rPr>
                </w:rPrChange>
              </w:rPr>
              <w:delText>1.1 Cilj razvoja projekta</w:delText>
            </w:r>
            <w:r w:rsidRPr="00FD1332" w:rsidDel="00387043">
              <w:rPr>
                <w:noProof/>
                <w:webHidden/>
                <w:color w:val="595959" w:themeColor="text1" w:themeTint="A6"/>
                <w:sz w:val="24"/>
                <w:szCs w:val="24"/>
                <w:rPrChange w:id="821"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822" w:author="Draško Anđelković" w:date="2020-04-08T18:00:00Z"/>
              <w:rFonts w:eastAsiaTheme="minorEastAsia"/>
              <w:b w:val="0"/>
              <w:bCs w:val="0"/>
              <w:caps w:val="0"/>
              <w:noProof/>
              <w:color w:val="595959" w:themeColor="text1" w:themeTint="A6"/>
              <w:sz w:val="24"/>
              <w:szCs w:val="24"/>
              <w:lang w:val="en-US"/>
              <w:rPrChange w:id="823" w:author="Draško Anđelković" w:date="2020-04-08T18:04:00Z">
                <w:rPr>
                  <w:del w:id="824" w:author="Draško Anđelković" w:date="2020-04-08T18:00:00Z"/>
                  <w:rFonts w:eastAsiaTheme="minorEastAsia" w:cstheme="minorBidi"/>
                  <w:b w:val="0"/>
                  <w:bCs w:val="0"/>
                  <w:caps w:val="0"/>
                  <w:noProof/>
                  <w:sz w:val="22"/>
                  <w:szCs w:val="22"/>
                  <w:lang w:val="en-US"/>
                </w:rPr>
              </w:rPrChange>
            </w:rPr>
          </w:pPr>
          <w:del w:id="825" w:author="Draško Anđelković" w:date="2020-04-08T18:00:00Z">
            <w:r w:rsidRPr="00FD1332" w:rsidDel="00387043">
              <w:rPr>
                <w:rStyle w:val="Hyperlink"/>
                <w:noProof/>
                <w:color w:val="595959" w:themeColor="text1" w:themeTint="A6"/>
                <w:sz w:val="24"/>
                <w:szCs w:val="24"/>
                <w:rPrChange w:id="826" w:author="Draško Anđelković" w:date="2020-04-08T18:04:00Z">
                  <w:rPr>
                    <w:rStyle w:val="Hyperlink"/>
                    <w:noProof/>
                    <w:color w:val="0679EE" w:themeColor="hyperlink" w:themeTint="D9"/>
                  </w:rPr>
                </w:rPrChange>
              </w:rPr>
              <w:delText>1.2 Obim sistema</w:delText>
            </w:r>
            <w:r w:rsidRPr="00FD1332" w:rsidDel="00387043">
              <w:rPr>
                <w:noProof/>
                <w:webHidden/>
                <w:color w:val="595959" w:themeColor="text1" w:themeTint="A6"/>
                <w:sz w:val="24"/>
                <w:szCs w:val="24"/>
                <w:rPrChange w:id="827"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828" w:author="Draško Anđelković" w:date="2020-04-08T18:00:00Z"/>
              <w:rFonts w:eastAsiaTheme="minorEastAsia"/>
              <w:b w:val="0"/>
              <w:bCs w:val="0"/>
              <w:caps w:val="0"/>
              <w:noProof/>
              <w:color w:val="595959" w:themeColor="text1" w:themeTint="A6"/>
              <w:sz w:val="24"/>
              <w:szCs w:val="24"/>
              <w:lang w:val="en-US"/>
              <w:rPrChange w:id="829" w:author="Draško Anđelković" w:date="2020-04-08T18:04:00Z">
                <w:rPr>
                  <w:del w:id="830" w:author="Draško Anđelković" w:date="2020-04-08T18:00:00Z"/>
                  <w:rFonts w:eastAsiaTheme="minorEastAsia" w:cstheme="minorBidi"/>
                  <w:b w:val="0"/>
                  <w:bCs w:val="0"/>
                  <w:caps w:val="0"/>
                  <w:noProof/>
                  <w:sz w:val="22"/>
                  <w:szCs w:val="22"/>
                  <w:lang w:val="en-US"/>
                </w:rPr>
              </w:rPrChange>
            </w:rPr>
          </w:pPr>
          <w:del w:id="831" w:author="Draško Anđelković" w:date="2020-04-08T18:00:00Z">
            <w:r w:rsidRPr="00FD1332" w:rsidDel="00387043">
              <w:rPr>
                <w:rStyle w:val="Hyperlink"/>
                <w:noProof/>
                <w:color w:val="595959" w:themeColor="text1" w:themeTint="A6"/>
                <w:sz w:val="24"/>
                <w:szCs w:val="24"/>
                <w:rPrChange w:id="832" w:author="Draško Anđelković" w:date="2020-04-08T18:04:00Z">
                  <w:rPr>
                    <w:rStyle w:val="Hyperlink"/>
                    <w:noProof/>
                    <w:color w:val="0679EE" w:themeColor="hyperlink" w:themeTint="D9"/>
                  </w:rPr>
                </w:rPrChange>
              </w:rPr>
              <w:delText>1.3 Prikaz proizvoda</w:delText>
            </w:r>
            <w:r w:rsidRPr="00FD1332" w:rsidDel="00387043">
              <w:rPr>
                <w:noProof/>
                <w:webHidden/>
                <w:color w:val="595959" w:themeColor="text1" w:themeTint="A6"/>
                <w:sz w:val="24"/>
                <w:szCs w:val="24"/>
                <w:rPrChange w:id="833"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834" w:author="Draško Anđelković" w:date="2020-04-08T18:00:00Z"/>
              <w:rFonts w:eastAsiaTheme="minorEastAsia"/>
              <w:b w:val="0"/>
              <w:bCs w:val="0"/>
              <w:caps w:val="0"/>
              <w:noProof/>
              <w:color w:val="595959" w:themeColor="text1" w:themeTint="A6"/>
              <w:sz w:val="24"/>
              <w:szCs w:val="24"/>
              <w:lang w:val="en-US"/>
              <w:rPrChange w:id="835" w:author="Draško Anđelković" w:date="2020-04-08T18:04:00Z">
                <w:rPr>
                  <w:del w:id="836" w:author="Draško Anđelković" w:date="2020-04-08T18:00:00Z"/>
                  <w:rFonts w:eastAsiaTheme="minorEastAsia" w:cstheme="minorBidi"/>
                  <w:b w:val="0"/>
                  <w:bCs w:val="0"/>
                  <w:caps w:val="0"/>
                  <w:noProof/>
                  <w:sz w:val="22"/>
                  <w:szCs w:val="22"/>
                  <w:lang w:val="en-US"/>
                </w:rPr>
              </w:rPrChange>
            </w:rPr>
          </w:pPr>
          <w:del w:id="837" w:author="Draško Anđelković" w:date="2020-04-08T18:00:00Z">
            <w:r w:rsidRPr="00FD1332" w:rsidDel="00387043">
              <w:rPr>
                <w:rStyle w:val="Hyperlink"/>
                <w:noProof/>
                <w:color w:val="595959" w:themeColor="text1" w:themeTint="A6"/>
                <w:sz w:val="24"/>
                <w:szCs w:val="24"/>
                <w:rPrChange w:id="838" w:author="Draško Anđelković" w:date="2020-04-08T18:04:00Z">
                  <w:rPr>
                    <w:rStyle w:val="Hyperlink"/>
                    <w:noProof/>
                    <w:color w:val="0679EE" w:themeColor="hyperlink" w:themeTint="D9"/>
                  </w:rPr>
                </w:rPrChange>
              </w:rPr>
              <w:delText>1.3.1 Perspektiva proizvoda</w:delText>
            </w:r>
            <w:r w:rsidRPr="00FD1332" w:rsidDel="00387043">
              <w:rPr>
                <w:noProof/>
                <w:webHidden/>
                <w:color w:val="595959" w:themeColor="text1" w:themeTint="A6"/>
                <w:sz w:val="24"/>
                <w:szCs w:val="24"/>
                <w:rPrChange w:id="839" w:author="Draško Anđelković" w:date="2020-04-08T18:04:00Z">
                  <w:rPr>
                    <w:noProof/>
                    <w:webHidden/>
                  </w:rPr>
                </w:rPrChange>
              </w:rPr>
              <w:tab/>
              <w:delText>3</w:delText>
            </w:r>
          </w:del>
        </w:p>
        <w:p w:rsidR="00387043" w:rsidRPr="00FD1332" w:rsidDel="00387043" w:rsidRDefault="00387043">
          <w:pPr>
            <w:pStyle w:val="TOC1"/>
            <w:tabs>
              <w:tab w:val="right" w:leader="dot" w:pos="9062"/>
            </w:tabs>
            <w:rPr>
              <w:del w:id="840" w:author="Draško Anđelković" w:date="2020-04-08T18:00:00Z"/>
              <w:rFonts w:eastAsiaTheme="minorEastAsia"/>
              <w:b w:val="0"/>
              <w:bCs w:val="0"/>
              <w:caps w:val="0"/>
              <w:noProof/>
              <w:color w:val="595959" w:themeColor="text1" w:themeTint="A6"/>
              <w:sz w:val="24"/>
              <w:szCs w:val="24"/>
              <w:lang w:val="en-US"/>
              <w:rPrChange w:id="841" w:author="Draško Anđelković" w:date="2020-04-08T18:04:00Z">
                <w:rPr>
                  <w:del w:id="842" w:author="Draško Anđelković" w:date="2020-04-08T18:00:00Z"/>
                  <w:rFonts w:eastAsiaTheme="minorEastAsia" w:cstheme="minorBidi"/>
                  <w:b w:val="0"/>
                  <w:bCs w:val="0"/>
                  <w:caps w:val="0"/>
                  <w:noProof/>
                  <w:sz w:val="22"/>
                  <w:szCs w:val="22"/>
                  <w:lang w:val="en-US"/>
                </w:rPr>
              </w:rPrChange>
            </w:rPr>
          </w:pPr>
          <w:del w:id="843" w:author="Draško Anđelković" w:date="2020-04-08T18:00:00Z">
            <w:r w:rsidRPr="00FD1332" w:rsidDel="00387043">
              <w:rPr>
                <w:rStyle w:val="Hyperlink"/>
                <w:noProof/>
                <w:color w:val="595959" w:themeColor="text1" w:themeTint="A6"/>
                <w:sz w:val="24"/>
                <w:szCs w:val="24"/>
                <w:rPrChange w:id="844" w:author="Draško Anđelković" w:date="2020-04-08T18:04:00Z">
                  <w:rPr>
                    <w:rStyle w:val="Hyperlink"/>
                    <w:noProof/>
                    <w:color w:val="0679EE" w:themeColor="hyperlink" w:themeTint="D9"/>
                  </w:rPr>
                </w:rPrChange>
              </w:rPr>
              <w:delText>1.3.2 Funkcije proizvoda</w:delText>
            </w:r>
            <w:r w:rsidRPr="00FD1332" w:rsidDel="00387043">
              <w:rPr>
                <w:noProof/>
                <w:webHidden/>
                <w:color w:val="595959" w:themeColor="text1" w:themeTint="A6"/>
                <w:sz w:val="24"/>
                <w:szCs w:val="24"/>
                <w:rPrChange w:id="845" w:author="Draško Anđelković" w:date="2020-04-08T18:04:00Z">
                  <w:rPr>
                    <w:noProof/>
                    <w:webHidden/>
                  </w:rPr>
                </w:rPrChange>
              </w:rPr>
              <w:tab/>
              <w:delText>4</w:delText>
            </w:r>
          </w:del>
        </w:p>
        <w:p w:rsidR="00387043" w:rsidRPr="00FD1332" w:rsidDel="00387043" w:rsidRDefault="00387043">
          <w:pPr>
            <w:pStyle w:val="TOC1"/>
            <w:tabs>
              <w:tab w:val="right" w:leader="dot" w:pos="9062"/>
            </w:tabs>
            <w:rPr>
              <w:del w:id="846" w:author="Draško Anđelković" w:date="2020-04-08T18:00:00Z"/>
              <w:rFonts w:eastAsiaTheme="minorEastAsia"/>
              <w:b w:val="0"/>
              <w:bCs w:val="0"/>
              <w:caps w:val="0"/>
              <w:noProof/>
              <w:color w:val="595959" w:themeColor="text1" w:themeTint="A6"/>
              <w:sz w:val="24"/>
              <w:szCs w:val="24"/>
              <w:lang w:val="en-US"/>
              <w:rPrChange w:id="847" w:author="Draško Anđelković" w:date="2020-04-08T18:04:00Z">
                <w:rPr>
                  <w:del w:id="848" w:author="Draško Anđelković" w:date="2020-04-08T18:00:00Z"/>
                  <w:rFonts w:eastAsiaTheme="minorEastAsia" w:cstheme="minorBidi"/>
                  <w:b w:val="0"/>
                  <w:bCs w:val="0"/>
                  <w:caps w:val="0"/>
                  <w:noProof/>
                  <w:sz w:val="22"/>
                  <w:szCs w:val="22"/>
                  <w:lang w:val="en-US"/>
                </w:rPr>
              </w:rPrChange>
            </w:rPr>
          </w:pPr>
          <w:del w:id="849" w:author="Draško Anđelković" w:date="2020-04-08T18:00:00Z">
            <w:r w:rsidRPr="00FD1332" w:rsidDel="00387043">
              <w:rPr>
                <w:rStyle w:val="Hyperlink"/>
                <w:noProof/>
                <w:color w:val="595959" w:themeColor="text1" w:themeTint="A6"/>
                <w:sz w:val="24"/>
                <w:szCs w:val="24"/>
                <w:rPrChange w:id="850" w:author="Draško Anđelković" w:date="2020-04-08T18:04:00Z">
                  <w:rPr>
                    <w:rStyle w:val="Hyperlink"/>
                    <w:noProof/>
                    <w:color w:val="0679EE" w:themeColor="hyperlink" w:themeTint="D9"/>
                  </w:rPr>
                </w:rPrChange>
              </w:rPr>
              <w:delText>1.3.3 Karakteristike korisnika</w:delText>
            </w:r>
            <w:r w:rsidRPr="00FD1332" w:rsidDel="00387043">
              <w:rPr>
                <w:noProof/>
                <w:webHidden/>
                <w:color w:val="595959" w:themeColor="text1" w:themeTint="A6"/>
                <w:sz w:val="24"/>
                <w:szCs w:val="24"/>
                <w:rPrChange w:id="851" w:author="Draško Anđelković" w:date="2020-04-08T18:04:00Z">
                  <w:rPr>
                    <w:noProof/>
                    <w:webHidden/>
                  </w:rPr>
                </w:rPrChange>
              </w:rPr>
              <w:tab/>
              <w:delText>4</w:delText>
            </w:r>
          </w:del>
        </w:p>
        <w:p w:rsidR="00387043" w:rsidRPr="00FD1332" w:rsidDel="00387043" w:rsidRDefault="00387043">
          <w:pPr>
            <w:pStyle w:val="TOC1"/>
            <w:tabs>
              <w:tab w:val="right" w:leader="dot" w:pos="9062"/>
            </w:tabs>
            <w:rPr>
              <w:del w:id="852" w:author="Draško Anđelković" w:date="2020-04-08T18:00:00Z"/>
              <w:rFonts w:eastAsiaTheme="minorEastAsia"/>
              <w:b w:val="0"/>
              <w:bCs w:val="0"/>
              <w:caps w:val="0"/>
              <w:noProof/>
              <w:color w:val="595959" w:themeColor="text1" w:themeTint="A6"/>
              <w:sz w:val="24"/>
              <w:szCs w:val="24"/>
              <w:lang w:val="en-US"/>
              <w:rPrChange w:id="853" w:author="Draško Anđelković" w:date="2020-04-08T18:04:00Z">
                <w:rPr>
                  <w:del w:id="854" w:author="Draško Anđelković" w:date="2020-04-08T18:00:00Z"/>
                  <w:rFonts w:eastAsiaTheme="minorEastAsia" w:cstheme="minorBidi"/>
                  <w:b w:val="0"/>
                  <w:bCs w:val="0"/>
                  <w:caps w:val="0"/>
                  <w:noProof/>
                  <w:sz w:val="22"/>
                  <w:szCs w:val="22"/>
                  <w:lang w:val="en-US"/>
                </w:rPr>
              </w:rPrChange>
            </w:rPr>
          </w:pPr>
          <w:del w:id="855" w:author="Draško Anđelković" w:date="2020-04-08T18:00:00Z">
            <w:r w:rsidRPr="00FD1332" w:rsidDel="00387043">
              <w:rPr>
                <w:rStyle w:val="Hyperlink"/>
                <w:noProof/>
                <w:color w:val="595959" w:themeColor="text1" w:themeTint="A6"/>
                <w:sz w:val="24"/>
                <w:szCs w:val="24"/>
                <w:rPrChange w:id="856" w:author="Draško Anđelković" w:date="2020-04-08T18:04:00Z">
                  <w:rPr>
                    <w:rStyle w:val="Hyperlink"/>
                    <w:noProof/>
                    <w:color w:val="0679EE" w:themeColor="hyperlink" w:themeTint="D9"/>
                  </w:rPr>
                </w:rPrChange>
              </w:rPr>
              <w:delText>1.3.4 Ograničenja</w:delText>
            </w:r>
            <w:r w:rsidRPr="00FD1332" w:rsidDel="00387043">
              <w:rPr>
                <w:noProof/>
                <w:webHidden/>
                <w:color w:val="595959" w:themeColor="text1" w:themeTint="A6"/>
                <w:sz w:val="24"/>
                <w:szCs w:val="24"/>
                <w:rPrChange w:id="857" w:author="Draško Anđelković" w:date="2020-04-08T18:04:00Z">
                  <w:rPr>
                    <w:noProof/>
                    <w:webHidden/>
                  </w:rPr>
                </w:rPrChange>
              </w:rPr>
              <w:tab/>
              <w:delText>4</w:delText>
            </w:r>
          </w:del>
        </w:p>
        <w:p w:rsidR="00387043" w:rsidRPr="00FD1332" w:rsidDel="00387043" w:rsidRDefault="00387043">
          <w:pPr>
            <w:pStyle w:val="TOC1"/>
            <w:tabs>
              <w:tab w:val="right" w:leader="dot" w:pos="9062"/>
            </w:tabs>
            <w:rPr>
              <w:del w:id="858" w:author="Draško Anđelković" w:date="2020-04-08T18:00:00Z"/>
              <w:rFonts w:eastAsiaTheme="minorEastAsia"/>
              <w:b w:val="0"/>
              <w:bCs w:val="0"/>
              <w:caps w:val="0"/>
              <w:noProof/>
              <w:color w:val="595959" w:themeColor="text1" w:themeTint="A6"/>
              <w:sz w:val="24"/>
              <w:szCs w:val="24"/>
              <w:lang w:val="en-US"/>
              <w:rPrChange w:id="859" w:author="Draško Anđelković" w:date="2020-04-08T18:04:00Z">
                <w:rPr>
                  <w:del w:id="860" w:author="Draško Anđelković" w:date="2020-04-08T18:00:00Z"/>
                  <w:rFonts w:eastAsiaTheme="minorEastAsia" w:cstheme="minorBidi"/>
                  <w:b w:val="0"/>
                  <w:bCs w:val="0"/>
                  <w:caps w:val="0"/>
                  <w:noProof/>
                  <w:sz w:val="22"/>
                  <w:szCs w:val="22"/>
                  <w:lang w:val="en-US"/>
                </w:rPr>
              </w:rPrChange>
            </w:rPr>
          </w:pPr>
          <w:del w:id="861" w:author="Draško Anđelković" w:date="2020-04-08T18:00:00Z">
            <w:r w:rsidRPr="00FD1332" w:rsidDel="00387043">
              <w:rPr>
                <w:rStyle w:val="Hyperlink"/>
                <w:noProof/>
                <w:color w:val="595959" w:themeColor="text1" w:themeTint="A6"/>
                <w:sz w:val="24"/>
                <w:szCs w:val="24"/>
                <w:rPrChange w:id="862" w:author="Draško Anđelković" w:date="2020-04-08T18:04:00Z">
                  <w:rPr>
                    <w:rStyle w:val="Hyperlink"/>
                    <w:noProof/>
                    <w:color w:val="0679EE" w:themeColor="hyperlink" w:themeTint="D9"/>
                  </w:rPr>
                </w:rPrChange>
              </w:rPr>
              <w:delText>1.4 Definicije</w:delText>
            </w:r>
            <w:r w:rsidRPr="00FD1332" w:rsidDel="00387043">
              <w:rPr>
                <w:noProof/>
                <w:webHidden/>
                <w:color w:val="595959" w:themeColor="text1" w:themeTint="A6"/>
                <w:sz w:val="24"/>
                <w:szCs w:val="24"/>
                <w:rPrChange w:id="863" w:author="Draško Anđelković" w:date="2020-04-08T18:04:00Z">
                  <w:rPr>
                    <w:noProof/>
                    <w:webHidden/>
                  </w:rPr>
                </w:rPrChange>
              </w:rPr>
              <w:tab/>
              <w:delText>5</w:delText>
            </w:r>
          </w:del>
        </w:p>
        <w:p w:rsidR="00387043" w:rsidRPr="00FD1332" w:rsidDel="00387043" w:rsidRDefault="00387043">
          <w:pPr>
            <w:pStyle w:val="TOC1"/>
            <w:tabs>
              <w:tab w:val="right" w:leader="dot" w:pos="9062"/>
            </w:tabs>
            <w:rPr>
              <w:del w:id="864" w:author="Draško Anđelković" w:date="2020-04-08T18:00:00Z"/>
              <w:rFonts w:eastAsiaTheme="minorEastAsia"/>
              <w:b w:val="0"/>
              <w:bCs w:val="0"/>
              <w:caps w:val="0"/>
              <w:noProof/>
              <w:color w:val="595959" w:themeColor="text1" w:themeTint="A6"/>
              <w:sz w:val="24"/>
              <w:szCs w:val="24"/>
              <w:lang w:val="en-US"/>
              <w:rPrChange w:id="865" w:author="Draško Anđelković" w:date="2020-04-08T18:04:00Z">
                <w:rPr>
                  <w:del w:id="866" w:author="Draško Anđelković" w:date="2020-04-08T18:00:00Z"/>
                  <w:rFonts w:eastAsiaTheme="minorEastAsia" w:cstheme="minorBidi"/>
                  <w:b w:val="0"/>
                  <w:bCs w:val="0"/>
                  <w:caps w:val="0"/>
                  <w:noProof/>
                  <w:sz w:val="22"/>
                  <w:szCs w:val="22"/>
                  <w:lang w:val="en-US"/>
                </w:rPr>
              </w:rPrChange>
            </w:rPr>
          </w:pPr>
          <w:del w:id="867" w:author="Draško Anđelković" w:date="2020-04-08T18:00:00Z">
            <w:r w:rsidRPr="00FD1332" w:rsidDel="00387043">
              <w:rPr>
                <w:rStyle w:val="Hyperlink"/>
                <w:noProof/>
                <w:color w:val="595959" w:themeColor="text1" w:themeTint="A6"/>
                <w:sz w:val="24"/>
                <w:szCs w:val="24"/>
                <w:rPrChange w:id="868" w:author="Draško Anđelković" w:date="2020-04-08T18:04:00Z">
                  <w:rPr>
                    <w:rStyle w:val="Hyperlink"/>
                    <w:noProof/>
                    <w:color w:val="0679EE" w:themeColor="hyperlink" w:themeTint="D9"/>
                  </w:rPr>
                </w:rPrChange>
              </w:rPr>
              <w:delText>2. Reference</w:delText>
            </w:r>
            <w:r w:rsidRPr="00FD1332" w:rsidDel="00387043">
              <w:rPr>
                <w:noProof/>
                <w:webHidden/>
                <w:color w:val="595959" w:themeColor="text1" w:themeTint="A6"/>
                <w:sz w:val="24"/>
                <w:szCs w:val="24"/>
                <w:rPrChange w:id="869" w:author="Draško Anđelković" w:date="2020-04-08T18:04:00Z">
                  <w:rPr>
                    <w:noProof/>
                    <w:webHidden/>
                  </w:rPr>
                </w:rPrChange>
              </w:rPr>
              <w:tab/>
              <w:delText>5</w:delText>
            </w:r>
          </w:del>
        </w:p>
        <w:p w:rsidR="00387043" w:rsidRPr="00FD1332" w:rsidDel="00387043" w:rsidRDefault="00387043">
          <w:pPr>
            <w:pStyle w:val="TOC1"/>
            <w:tabs>
              <w:tab w:val="right" w:leader="dot" w:pos="9062"/>
            </w:tabs>
            <w:rPr>
              <w:del w:id="870" w:author="Draško Anđelković" w:date="2020-04-08T18:00:00Z"/>
              <w:rFonts w:eastAsiaTheme="minorEastAsia"/>
              <w:b w:val="0"/>
              <w:bCs w:val="0"/>
              <w:caps w:val="0"/>
              <w:noProof/>
              <w:color w:val="595959" w:themeColor="text1" w:themeTint="A6"/>
              <w:sz w:val="24"/>
              <w:szCs w:val="24"/>
              <w:lang w:val="en-US"/>
              <w:rPrChange w:id="871" w:author="Draško Anđelković" w:date="2020-04-08T18:04:00Z">
                <w:rPr>
                  <w:del w:id="872" w:author="Draško Anđelković" w:date="2020-04-08T18:00:00Z"/>
                  <w:rFonts w:eastAsiaTheme="minorEastAsia" w:cstheme="minorBidi"/>
                  <w:b w:val="0"/>
                  <w:bCs w:val="0"/>
                  <w:caps w:val="0"/>
                  <w:noProof/>
                  <w:sz w:val="22"/>
                  <w:szCs w:val="22"/>
                  <w:lang w:val="en-US"/>
                </w:rPr>
              </w:rPrChange>
            </w:rPr>
          </w:pPr>
          <w:del w:id="873" w:author="Draško Anđelković" w:date="2020-04-08T18:00:00Z">
            <w:r w:rsidRPr="00FD1332" w:rsidDel="00387043">
              <w:rPr>
                <w:rStyle w:val="Hyperlink"/>
                <w:noProof/>
                <w:color w:val="595959" w:themeColor="text1" w:themeTint="A6"/>
                <w:sz w:val="24"/>
                <w:szCs w:val="24"/>
                <w:rPrChange w:id="874" w:author="Draško Anđelković" w:date="2020-04-08T18:04:00Z">
                  <w:rPr>
                    <w:rStyle w:val="Hyperlink"/>
                    <w:noProof/>
                    <w:color w:val="0679EE" w:themeColor="hyperlink" w:themeTint="D9"/>
                  </w:rPr>
                </w:rPrChange>
              </w:rPr>
              <w:delText>3. Specifikacija zahteva</w:delText>
            </w:r>
            <w:r w:rsidRPr="00FD1332" w:rsidDel="00387043">
              <w:rPr>
                <w:noProof/>
                <w:webHidden/>
                <w:color w:val="595959" w:themeColor="text1" w:themeTint="A6"/>
                <w:sz w:val="24"/>
                <w:szCs w:val="24"/>
                <w:rPrChange w:id="875" w:author="Draško Anđelković" w:date="2020-04-08T18:04:00Z">
                  <w:rPr>
                    <w:noProof/>
                    <w:webHidden/>
                  </w:rPr>
                </w:rPrChange>
              </w:rPr>
              <w:tab/>
              <w:delText>5</w:delText>
            </w:r>
          </w:del>
        </w:p>
        <w:p w:rsidR="00387043" w:rsidRPr="00FD1332" w:rsidDel="00387043" w:rsidRDefault="00387043">
          <w:pPr>
            <w:pStyle w:val="TOC1"/>
            <w:tabs>
              <w:tab w:val="right" w:leader="dot" w:pos="9062"/>
            </w:tabs>
            <w:rPr>
              <w:del w:id="876" w:author="Draško Anđelković" w:date="2020-04-08T18:00:00Z"/>
              <w:rFonts w:eastAsiaTheme="minorEastAsia"/>
              <w:b w:val="0"/>
              <w:bCs w:val="0"/>
              <w:caps w:val="0"/>
              <w:noProof/>
              <w:color w:val="595959" w:themeColor="text1" w:themeTint="A6"/>
              <w:sz w:val="24"/>
              <w:szCs w:val="24"/>
              <w:lang w:val="en-US"/>
              <w:rPrChange w:id="877" w:author="Draško Anđelković" w:date="2020-04-08T18:04:00Z">
                <w:rPr>
                  <w:del w:id="878" w:author="Draško Anđelković" w:date="2020-04-08T18:00:00Z"/>
                  <w:rFonts w:eastAsiaTheme="minorEastAsia" w:cstheme="minorBidi"/>
                  <w:b w:val="0"/>
                  <w:bCs w:val="0"/>
                  <w:caps w:val="0"/>
                  <w:noProof/>
                  <w:sz w:val="22"/>
                  <w:szCs w:val="22"/>
                  <w:lang w:val="en-US"/>
                </w:rPr>
              </w:rPrChange>
            </w:rPr>
          </w:pPr>
          <w:del w:id="879" w:author="Draško Anđelković" w:date="2020-04-08T18:00:00Z">
            <w:r w:rsidRPr="00FD1332" w:rsidDel="00387043">
              <w:rPr>
                <w:rStyle w:val="Hyperlink"/>
                <w:noProof/>
                <w:color w:val="595959" w:themeColor="text1" w:themeTint="A6"/>
                <w:sz w:val="24"/>
                <w:szCs w:val="24"/>
                <w:rPrChange w:id="880" w:author="Draško Anđelković" w:date="2020-04-08T18:04:00Z">
                  <w:rPr>
                    <w:rStyle w:val="Hyperlink"/>
                    <w:noProof/>
                    <w:color w:val="0679EE" w:themeColor="hyperlink" w:themeTint="D9"/>
                  </w:rPr>
                </w:rPrChange>
              </w:rPr>
              <w:delText>3.1 Spoljašnji interfejsi</w:delText>
            </w:r>
            <w:r w:rsidRPr="00FD1332" w:rsidDel="00387043">
              <w:rPr>
                <w:noProof/>
                <w:webHidden/>
                <w:color w:val="595959" w:themeColor="text1" w:themeTint="A6"/>
                <w:sz w:val="24"/>
                <w:szCs w:val="24"/>
                <w:rPrChange w:id="881" w:author="Draško Anđelković" w:date="2020-04-08T18:04:00Z">
                  <w:rPr>
                    <w:noProof/>
                    <w:webHidden/>
                  </w:rPr>
                </w:rPrChange>
              </w:rPr>
              <w:tab/>
              <w:delText>6</w:delText>
            </w:r>
          </w:del>
        </w:p>
        <w:p w:rsidR="00387043" w:rsidRPr="00FD1332" w:rsidDel="00387043" w:rsidRDefault="00387043">
          <w:pPr>
            <w:pStyle w:val="TOC1"/>
            <w:tabs>
              <w:tab w:val="right" w:leader="dot" w:pos="9062"/>
            </w:tabs>
            <w:rPr>
              <w:del w:id="882" w:author="Draško Anđelković" w:date="2020-04-08T18:00:00Z"/>
              <w:rFonts w:eastAsiaTheme="minorEastAsia"/>
              <w:b w:val="0"/>
              <w:bCs w:val="0"/>
              <w:caps w:val="0"/>
              <w:noProof/>
              <w:color w:val="595959" w:themeColor="text1" w:themeTint="A6"/>
              <w:sz w:val="24"/>
              <w:szCs w:val="24"/>
              <w:lang w:val="en-US"/>
              <w:rPrChange w:id="883" w:author="Draško Anđelković" w:date="2020-04-08T18:04:00Z">
                <w:rPr>
                  <w:del w:id="884" w:author="Draško Anđelković" w:date="2020-04-08T18:00:00Z"/>
                  <w:rFonts w:eastAsiaTheme="minorEastAsia" w:cstheme="minorBidi"/>
                  <w:b w:val="0"/>
                  <w:bCs w:val="0"/>
                  <w:caps w:val="0"/>
                  <w:noProof/>
                  <w:sz w:val="22"/>
                  <w:szCs w:val="22"/>
                  <w:lang w:val="en-US"/>
                </w:rPr>
              </w:rPrChange>
            </w:rPr>
          </w:pPr>
          <w:del w:id="885" w:author="Draško Anđelković" w:date="2020-04-08T18:00:00Z">
            <w:r w:rsidRPr="00FD1332" w:rsidDel="00387043">
              <w:rPr>
                <w:rStyle w:val="Hyperlink"/>
                <w:noProof/>
                <w:color w:val="595959" w:themeColor="text1" w:themeTint="A6"/>
                <w:sz w:val="24"/>
                <w:szCs w:val="24"/>
                <w:rPrChange w:id="886" w:author="Draško Anđelković" w:date="2020-04-08T18:04:00Z">
                  <w:rPr>
                    <w:rStyle w:val="Hyperlink"/>
                    <w:noProof/>
                    <w:color w:val="0679EE" w:themeColor="hyperlink" w:themeTint="D9"/>
                  </w:rPr>
                </w:rPrChange>
              </w:rPr>
              <w:delText>3.2 Funkcije</w:delText>
            </w:r>
            <w:r w:rsidRPr="00FD1332" w:rsidDel="00387043">
              <w:rPr>
                <w:noProof/>
                <w:webHidden/>
                <w:color w:val="595959" w:themeColor="text1" w:themeTint="A6"/>
                <w:sz w:val="24"/>
                <w:szCs w:val="24"/>
                <w:rPrChange w:id="887" w:author="Draško Anđelković" w:date="2020-04-08T18:04:00Z">
                  <w:rPr>
                    <w:noProof/>
                    <w:webHidden/>
                  </w:rPr>
                </w:rPrChange>
              </w:rPr>
              <w:tab/>
              <w:delText>9</w:delText>
            </w:r>
          </w:del>
        </w:p>
        <w:p w:rsidR="00387043" w:rsidRPr="00FD1332" w:rsidDel="00387043" w:rsidRDefault="00387043">
          <w:pPr>
            <w:pStyle w:val="TOC1"/>
            <w:tabs>
              <w:tab w:val="right" w:leader="dot" w:pos="9062"/>
            </w:tabs>
            <w:rPr>
              <w:del w:id="888" w:author="Draško Anđelković" w:date="2020-04-08T18:00:00Z"/>
              <w:rFonts w:eastAsiaTheme="minorEastAsia"/>
              <w:b w:val="0"/>
              <w:bCs w:val="0"/>
              <w:caps w:val="0"/>
              <w:noProof/>
              <w:color w:val="595959" w:themeColor="text1" w:themeTint="A6"/>
              <w:sz w:val="24"/>
              <w:szCs w:val="24"/>
              <w:lang w:val="en-US"/>
              <w:rPrChange w:id="889" w:author="Draško Anđelković" w:date="2020-04-08T18:04:00Z">
                <w:rPr>
                  <w:del w:id="890" w:author="Draško Anđelković" w:date="2020-04-08T18:00:00Z"/>
                  <w:rFonts w:eastAsiaTheme="minorEastAsia" w:cstheme="minorBidi"/>
                  <w:b w:val="0"/>
                  <w:bCs w:val="0"/>
                  <w:caps w:val="0"/>
                  <w:noProof/>
                  <w:sz w:val="22"/>
                  <w:szCs w:val="22"/>
                  <w:lang w:val="en-US"/>
                </w:rPr>
              </w:rPrChange>
            </w:rPr>
          </w:pPr>
          <w:del w:id="891" w:author="Draško Anđelković" w:date="2020-04-08T18:00:00Z">
            <w:r w:rsidRPr="00FD1332" w:rsidDel="00387043">
              <w:rPr>
                <w:rStyle w:val="Hyperlink"/>
                <w:noProof/>
                <w:color w:val="595959" w:themeColor="text1" w:themeTint="A6"/>
                <w:sz w:val="24"/>
                <w:szCs w:val="24"/>
                <w:rPrChange w:id="892" w:author="Draško Anđelković" w:date="2020-04-08T18:04:00Z">
                  <w:rPr>
                    <w:rStyle w:val="Hyperlink"/>
                    <w:noProof/>
                    <w:color w:val="0679EE" w:themeColor="hyperlink" w:themeTint="D9"/>
                  </w:rPr>
                </w:rPrChange>
              </w:rPr>
              <w:delText>3.3 Pogodnost za upotrebu</w:delText>
            </w:r>
            <w:r w:rsidRPr="00FD1332" w:rsidDel="00387043">
              <w:rPr>
                <w:noProof/>
                <w:webHidden/>
                <w:color w:val="595959" w:themeColor="text1" w:themeTint="A6"/>
                <w:sz w:val="24"/>
                <w:szCs w:val="24"/>
                <w:rPrChange w:id="893" w:author="Draško Anđelković" w:date="2020-04-08T18:04:00Z">
                  <w:rPr>
                    <w:noProof/>
                    <w:webHidden/>
                  </w:rPr>
                </w:rPrChange>
              </w:rPr>
              <w:tab/>
              <w:delText>9</w:delText>
            </w:r>
          </w:del>
        </w:p>
        <w:p w:rsidR="00387043" w:rsidRPr="00FD1332" w:rsidDel="00387043" w:rsidRDefault="00387043">
          <w:pPr>
            <w:pStyle w:val="TOC1"/>
            <w:tabs>
              <w:tab w:val="right" w:leader="dot" w:pos="9062"/>
            </w:tabs>
            <w:rPr>
              <w:del w:id="894" w:author="Draško Anđelković" w:date="2020-04-08T18:00:00Z"/>
              <w:rFonts w:eastAsiaTheme="minorEastAsia"/>
              <w:b w:val="0"/>
              <w:bCs w:val="0"/>
              <w:caps w:val="0"/>
              <w:noProof/>
              <w:color w:val="595959" w:themeColor="text1" w:themeTint="A6"/>
              <w:sz w:val="24"/>
              <w:szCs w:val="24"/>
              <w:lang w:val="en-US"/>
              <w:rPrChange w:id="895" w:author="Draško Anđelković" w:date="2020-04-08T18:04:00Z">
                <w:rPr>
                  <w:del w:id="896" w:author="Draško Anđelković" w:date="2020-04-08T18:00:00Z"/>
                  <w:rFonts w:eastAsiaTheme="minorEastAsia" w:cstheme="minorBidi"/>
                  <w:b w:val="0"/>
                  <w:bCs w:val="0"/>
                  <w:caps w:val="0"/>
                  <w:noProof/>
                  <w:sz w:val="22"/>
                  <w:szCs w:val="22"/>
                  <w:lang w:val="en-US"/>
                </w:rPr>
              </w:rPrChange>
            </w:rPr>
          </w:pPr>
          <w:del w:id="897" w:author="Draško Anđelković" w:date="2020-04-08T18:00:00Z">
            <w:r w:rsidRPr="00FD1332" w:rsidDel="00387043">
              <w:rPr>
                <w:rStyle w:val="Hyperlink"/>
                <w:noProof/>
                <w:color w:val="595959" w:themeColor="text1" w:themeTint="A6"/>
                <w:sz w:val="24"/>
                <w:szCs w:val="24"/>
                <w:rPrChange w:id="898" w:author="Draško Anđelković" w:date="2020-04-08T18:04:00Z">
                  <w:rPr>
                    <w:rStyle w:val="Hyperlink"/>
                    <w:noProof/>
                    <w:color w:val="0679EE" w:themeColor="hyperlink" w:themeTint="D9"/>
                  </w:rPr>
                </w:rPrChange>
              </w:rPr>
              <w:delText>3.4 Zahtevane performanse</w:delText>
            </w:r>
            <w:r w:rsidRPr="00FD1332" w:rsidDel="00387043">
              <w:rPr>
                <w:noProof/>
                <w:webHidden/>
                <w:color w:val="595959" w:themeColor="text1" w:themeTint="A6"/>
                <w:sz w:val="24"/>
                <w:szCs w:val="24"/>
                <w:rPrChange w:id="899" w:author="Draško Anđelković" w:date="2020-04-08T18:04:00Z">
                  <w:rPr>
                    <w:noProof/>
                    <w:webHidden/>
                  </w:rPr>
                </w:rPrChange>
              </w:rPr>
              <w:tab/>
              <w:delText>10</w:delText>
            </w:r>
          </w:del>
        </w:p>
        <w:p w:rsidR="00387043" w:rsidRPr="00FD1332" w:rsidDel="00387043" w:rsidRDefault="00387043">
          <w:pPr>
            <w:pStyle w:val="TOC1"/>
            <w:tabs>
              <w:tab w:val="right" w:leader="dot" w:pos="9062"/>
            </w:tabs>
            <w:rPr>
              <w:del w:id="900" w:author="Draško Anđelković" w:date="2020-04-08T18:00:00Z"/>
              <w:rFonts w:eastAsiaTheme="minorEastAsia"/>
              <w:b w:val="0"/>
              <w:bCs w:val="0"/>
              <w:caps w:val="0"/>
              <w:noProof/>
              <w:color w:val="595959" w:themeColor="text1" w:themeTint="A6"/>
              <w:sz w:val="24"/>
              <w:szCs w:val="24"/>
              <w:lang w:val="en-US"/>
              <w:rPrChange w:id="901" w:author="Draško Anđelković" w:date="2020-04-08T18:04:00Z">
                <w:rPr>
                  <w:del w:id="902" w:author="Draško Anđelković" w:date="2020-04-08T18:00:00Z"/>
                  <w:rFonts w:eastAsiaTheme="minorEastAsia" w:cstheme="minorBidi"/>
                  <w:b w:val="0"/>
                  <w:bCs w:val="0"/>
                  <w:caps w:val="0"/>
                  <w:noProof/>
                  <w:sz w:val="22"/>
                  <w:szCs w:val="22"/>
                  <w:lang w:val="en-US"/>
                </w:rPr>
              </w:rPrChange>
            </w:rPr>
          </w:pPr>
          <w:del w:id="903" w:author="Draško Anđelković" w:date="2020-04-08T18:00:00Z">
            <w:r w:rsidRPr="00FD1332" w:rsidDel="00387043">
              <w:rPr>
                <w:rStyle w:val="Hyperlink"/>
                <w:noProof/>
                <w:color w:val="595959" w:themeColor="text1" w:themeTint="A6"/>
                <w:sz w:val="24"/>
                <w:szCs w:val="24"/>
                <w:rPrChange w:id="904" w:author="Draško Anđelković" w:date="2020-04-08T18:04:00Z">
                  <w:rPr>
                    <w:rStyle w:val="Hyperlink"/>
                    <w:noProof/>
                    <w:color w:val="0679EE" w:themeColor="hyperlink" w:themeTint="D9"/>
                  </w:rPr>
                </w:rPrChange>
              </w:rPr>
              <w:delText>3.5 Zahtevi baze podataka</w:delText>
            </w:r>
            <w:r w:rsidRPr="00FD1332" w:rsidDel="00387043">
              <w:rPr>
                <w:noProof/>
                <w:webHidden/>
                <w:color w:val="595959" w:themeColor="text1" w:themeTint="A6"/>
                <w:sz w:val="24"/>
                <w:szCs w:val="24"/>
                <w:rPrChange w:id="905" w:author="Draško Anđelković" w:date="2020-04-08T18:04:00Z">
                  <w:rPr>
                    <w:noProof/>
                    <w:webHidden/>
                  </w:rPr>
                </w:rPrChange>
              </w:rPr>
              <w:tab/>
              <w:delText>10</w:delText>
            </w:r>
          </w:del>
        </w:p>
        <w:p w:rsidR="00387043" w:rsidRPr="00FD1332" w:rsidDel="00387043" w:rsidRDefault="00387043">
          <w:pPr>
            <w:pStyle w:val="TOC1"/>
            <w:tabs>
              <w:tab w:val="right" w:leader="dot" w:pos="9062"/>
            </w:tabs>
            <w:rPr>
              <w:del w:id="906" w:author="Draško Anđelković" w:date="2020-04-08T18:00:00Z"/>
              <w:rFonts w:eastAsiaTheme="minorEastAsia"/>
              <w:b w:val="0"/>
              <w:bCs w:val="0"/>
              <w:caps w:val="0"/>
              <w:noProof/>
              <w:color w:val="595959" w:themeColor="text1" w:themeTint="A6"/>
              <w:sz w:val="24"/>
              <w:szCs w:val="24"/>
              <w:lang w:val="en-US"/>
              <w:rPrChange w:id="907" w:author="Draško Anđelković" w:date="2020-04-08T18:04:00Z">
                <w:rPr>
                  <w:del w:id="908" w:author="Draško Anđelković" w:date="2020-04-08T18:00:00Z"/>
                  <w:rFonts w:eastAsiaTheme="minorEastAsia" w:cstheme="minorBidi"/>
                  <w:b w:val="0"/>
                  <w:bCs w:val="0"/>
                  <w:caps w:val="0"/>
                  <w:noProof/>
                  <w:sz w:val="22"/>
                  <w:szCs w:val="22"/>
                  <w:lang w:val="en-US"/>
                </w:rPr>
              </w:rPrChange>
            </w:rPr>
          </w:pPr>
          <w:del w:id="909" w:author="Draško Anđelković" w:date="2020-04-08T18:00:00Z">
            <w:r w:rsidRPr="00FD1332" w:rsidDel="00387043">
              <w:rPr>
                <w:rStyle w:val="Hyperlink"/>
                <w:noProof/>
                <w:color w:val="595959" w:themeColor="text1" w:themeTint="A6"/>
                <w:sz w:val="24"/>
                <w:szCs w:val="24"/>
                <w:rPrChange w:id="910" w:author="Draško Anđelković" w:date="2020-04-08T18:04:00Z">
                  <w:rPr>
                    <w:rStyle w:val="Hyperlink"/>
                    <w:noProof/>
                    <w:color w:val="0679EE" w:themeColor="hyperlink" w:themeTint="D9"/>
                  </w:rPr>
                </w:rPrChange>
              </w:rPr>
              <w:delText>3.6 Projektna ograničenja</w:delText>
            </w:r>
            <w:r w:rsidRPr="00FD1332" w:rsidDel="00387043">
              <w:rPr>
                <w:noProof/>
                <w:webHidden/>
                <w:color w:val="595959" w:themeColor="text1" w:themeTint="A6"/>
                <w:sz w:val="24"/>
                <w:szCs w:val="24"/>
                <w:rPrChange w:id="911"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912" w:author="Draško Anđelković" w:date="2020-04-08T18:00:00Z"/>
              <w:rFonts w:eastAsiaTheme="minorEastAsia"/>
              <w:b w:val="0"/>
              <w:bCs w:val="0"/>
              <w:caps w:val="0"/>
              <w:noProof/>
              <w:color w:val="595959" w:themeColor="text1" w:themeTint="A6"/>
              <w:sz w:val="24"/>
              <w:szCs w:val="24"/>
              <w:lang w:val="en-US"/>
              <w:rPrChange w:id="913" w:author="Draško Anđelković" w:date="2020-04-08T18:04:00Z">
                <w:rPr>
                  <w:del w:id="914" w:author="Draško Anđelković" w:date="2020-04-08T18:00:00Z"/>
                  <w:rFonts w:eastAsiaTheme="minorEastAsia" w:cstheme="minorBidi"/>
                  <w:b w:val="0"/>
                  <w:bCs w:val="0"/>
                  <w:caps w:val="0"/>
                  <w:noProof/>
                  <w:sz w:val="22"/>
                  <w:szCs w:val="22"/>
                  <w:lang w:val="en-US"/>
                </w:rPr>
              </w:rPrChange>
            </w:rPr>
          </w:pPr>
          <w:del w:id="915" w:author="Draško Anđelković" w:date="2020-04-08T18:00:00Z">
            <w:r w:rsidRPr="00FD1332" w:rsidDel="00387043">
              <w:rPr>
                <w:rStyle w:val="Hyperlink"/>
                <w:noProof/>
                <w:color w:val="595959" w:themeColor="text1" w:themeTint="A6"/>
                <w:sz w:val="24"/>
                <w:szCs w:val="24"/>
                <w:rPrChange w:id="916" w:author="Draško Anđelković" w:date="2020-04-08T18:04:00Z">
                  <w:rPr>
                    <w:rStyle w:val="Hyperlink"/>
                    <w:noProof/>
                    <w:color w:val="0679EE" w:themeColor="hyperlink" w:themeTint="D9"/>
                  </w:rPr>
                </w:rPrChange>
              </w:rPr>
              <w:delText>3.7 Sistemske karakteristike softvera Sistema</w:delText>
            </w:r>
            <w:r w:rsidRPr="00FD1332" w:rsidDel="00387043">
              <w:rPr>
                <w:noProof/>
                <w:webHidden/>
                <w:color w:val="595959" w:themeColor="text1" w:themeTint="A6"/>
                <w:sz w:val="24"/>
                <w:szCs w:val="24"/>
                <w:rPrChange w:id="917"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918" w:author="Draško Anđelković" w:date="2020-04-08T18:00:00Z"/>
              <w:rFonts w:eastAsiaTheme="minorEastAsia"/>
              <w:b w:val="0"/>
              <w:bCs w:val="0"/>
              <w:caps w:val="0"/>
              <w:noProof/>
              <w:color w:val="595959" w:themeColor="text1" w:themeTint="A6"/>
              <w:sz w:val="24"/>
              <w:szCs w:val="24"/>
              <w:lang w:val="en-US"/>
              <w:rPrChange w:id="919" w:author="Draško Anđelković" w:date="2020-04-08T18:04:00Z">
                <w:rPr>
                  <w:del w:id="920" w:author="Draško Anđelković" w:date="2020-04-08T18:00:00Z"/>
                  <w:rFonts w:eastAsiaTheme="minorEastAsia" w:cstheme="minorBidi"/>
                  <w:b w:val="0"/>
                  <w:bCs w:val="0"/>
                  <w:caps w:val="0"/>
                  <w:noProof/>
                  <w:sz w:val="22"/>
                  <w:szCs w:val="22"/>
                  <w:lang w:val="en-US"/>
                </w:rPr>
              </w:rPrChange>
            </w:rPr>
          </w:pPr>
          <w:del w:id="921" w:author="Draško Anđelković" w:date="2020-04-08T18:00:00Z">
            <w:r w:rsidRPr="00FD1332" w:rsidDel="00387043">
              <w:rPr>
                <w:rStyle w:val="Hyperlink"/>
                <w:noProof/>
                <w:color w:val="595959" w:themeColor="text1" w:themeTint="A6"/>
                <w:sz w:val="24"/>
                <w:szCs w:val="24"/>
                <w:rPrChange w:id="922" w:author="Draško Anđelković" w:date="2020-04-08T18:04:00Z">
                  <w:rPr>
                    <w:rStyle w:val="Hyperlink"/>
                    <w:noProof/>
                    <w:color w:val="0679EE" w:themeColor="hyperlink" w:themeTint="D9"/>
                  </w:rPr>
                </w:rPrChange>
              </w:rPr>
              <w:delText>3.8 Dopunske informacije</w:delText>
            </w:r>
            <w:r w:rsidRPr="00FD1332" w:rsidDel="00387043">
              <w:rPr>
                <w:noProof/>
                <w:webHidden/>
                <w:color w:val="595959" w:themeColor="text1" w:themeTint="A6"/>
                <w:sz w:val="24"/>
                <w:szCs w:val="24"/>
                <w:rPrChange w:id="923"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924" w:author="Draško Anđelković" w:date="2020-04-08T18:00:00Z"/>
              <w:rFonts w:eastAsiaTheme="minorEastAsia"/>
              <w:b w:val="0"/>
              <w:bCs w:val="0"/>
              <w:caps w:val="0"/>
              <w:noProof/>
              <w:color w:val="595959" w:themeColor="text1" w:themeTint="A6"/>
              <w:sz w:val="24"/>
              <w:szCs w:val="24"/>
              <w:lang w:val="en-US"/>
              <w:rPrChange w:id="925" w:author="Draško Anđelković" w:date="2020-04-08T18:04:00Z">
                <w:rPr>
                  <w:del w:id="926" w:author="Draško Anđelković" w:date="2020-04-08T18:00:00Z"/>
                  <w:rFonts w:eastAsiaTheme="minorEastAsia" w:cstheme="minorBidi"/>
                  <w:b w:val="0"/>
                  <w:bCs w:val="0"/>
                  <w:caps w:val="0"/>
                  <w:noProof/>
                  <w:sz w:val="22"/>
                  <w:szCs w:val="22"/>
                  <w:lang w:val="en-US"/>
                </w:rPr>
              </w:rPrChange>
            </w:rPr>
          </w:pPr>
          <w:del w:id="927" w:author="Draško Anđelković" w:date="2020-04-08T18:00:00Z">
            <w:r w:rsidRPr="00FD1332" w:rsidDel="00387043">
              <w:rPr>
                <w:rStyle w:val="Hyperlink"/>
                <w:noProof/>
                <w:color w:val="595959" w:themeColor="text1" w:themeTint="A6"/>
                <w:sz w:val="24"/>
                <w:szCs w:val="24"/>
                <w:rPrChange w:id="928" w:author="Draško Anđelković" w:date="2020-04-08T18:04:00Z">
                  <w:rPr>
                    <w:rStyle w:val="Hyperlink"/>
                    <w:noProof/>
                    <w:color w:val="0679EE" w:themeColor="hyperlink" w:themeTint="D9"/>
                  </w:rPr>
                </w:rPrChange>
              </w:rPr>
              <w:delText>4. Verifikacija</w:delText>
            </w:r>
            <w:r w:rsidRPr="00FD1332" w:rsidDel="00387043">
              <w:rPr>
                <w:noProof/>
                <w:webHidden/>
                <w:color w:val="595959" w:themeColor="text1" w:themeTint="A6"/>
                <w:sz w:val="24"/>
                <w:szCs w:val="24"/>
                <w:rPrChange w:id="929"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930" w:author="Draško Anđelković" w:date="2020-04-08T18:00:00Z"/>
              <w:rFonts w:eastAsiaTheme="minorEastAsia"/>
              <w:b w:val="0"/>
              <w:bCs w:val="0"/>
              <w:caps w:val="0"/>
              <w:noProof/>
              <w:color w:val="595959" w:themeColor="text1" w:themeTint="A6"/>
              <w:sz w:val="24"/>
              <w:szCs w:val="24"/>
              <w:lang w:val="en-US"/>
              <w:rPrChange w:id="931" w:author="Draško Anđelković" w:date="2020-04-08T18:04:00Z">
                <w:rPr>
                  <w:del w:id="932" w:author="Draško Anđelković" w:date="2020-04-08T18:00:00Z"/>
                  <w:rFonts w:eastAsiaTheme="minorEastAsia" w:cstheme="minorBidi"/>
                  <w:b w:val="0"/>
                  <w:bCs w:val="0"/>
                  <w:caps w:val="0"/>
                  <w:noProof/>
                  <w:sz w:val="22"/>
                  <w:szCs w:val="22"/>
                  <w:lang w:val="en-US"/>
                </w:rPr>
              </w:rPrChange>
            </w:rPr>
          </w:pPr>
          <w:del w:id="933" w:author="Draško Anđelković" w:date="2020-04-08T18:00:00Z">
            <w:r w:rsidRPr="00FD1332" w:rsidDel="00387043">
              <w:rPr>
                <w:rStyle w:val="Hyperlink"/>
                <w:noProof/>
                <w:color w:val="595959" w:themeColor="text1" w:themeTint="A6"/>
                <w:sz w:val="24"/>
                <w:szCs w:val="24"/>
                <w:rPrChange w:id="934" w:author="Draško Anđelković" w:date="2020-04-08T18:04:00Z">
                  <w:rPr>
                    <w:rStyle w:val="Hyperlink"/>
                    <w:noProof/>
                    <w:color w:val="0679EE" w:themeColor="hyperlink" w:themeTint="D9"/>
                  </w:rPr>
                </w:rPrChange>
              </w:rPr>
              <w:delText>Prilozi</w:delText>
            </w:r>
            <w:r w:rsidRPr="00FD1332" w:rsidDel="00387043">
              <w:rPr>
                <w:noProof/>
                <w:webHidden/>
                <w:color w:val="595959" w:themeColor="text1" w:themeTint="A6"/>
                <w:sz w:val="24"/>
                <w:szCs w:val="24"/>
                <w:rPrChange w:id="935"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936" w:author="Draško Anđelković" w:date="2020-04-08T18:00:00Z"/>
              <w:rFonts w:eastAsiaTheme="minorEastAsia"/>
              <w:b w:val="0"/>
              <w:bCs w:val="0"/>
              <w:caps w:val="0"/>
              <w:noProof/>
              <w:color w:val="595959" w:themeColor="text1" w:themeTint="A6"/>
              <w:sz w:val="24"/>
              <w:szCs w:val="24"/>
              <w:lang w:val="en-US"/>
              <w:rPrChange w:id="937" w:author="Draško Anđelković" w:date="2020-04-08T18:04:00Z">
                <w:rPr>
                  <w:del w:id="938" w:author="Draško Anđelković" w:date="2020-04-08T18:00:00Z"/>
                  <w:rFonts w:eastAsiaTheme="minorEastAsia" w:cstheme="minorBidi"/>
                  <w:b w:val="0"/>
                  <w:bCs w:val="0"/>
                  <w:caps w:val="0"/>
                  <w:noProof/>
                  <w:sz w:val="22"/>
                  <w:szCs w:val="22"/>
                  <w:lang w:val="en-US"/>
                </w:rPr>
              </w:rPrChange>
            </w:rPr>
          </w:pPr>
          <w:del w:id="939" w:author="Draško Anđelković" w:date="2020-04-08T18:00:00Z">
            <w:r w:rsidRPr="00FD1332" w:rsidDel="00387043">
              <w:rPr>
                <w:rStyle w:val="Hyperlink"/>
                <w:noProof/>
                <w:color w:val="595959" w:themeColor="text1" w:themeTint="A6"/>
                <w:sz w:val="24"/>
                <w:szCs w:val="24"/>
                <w:rPrChange w:id="940" w:author="Draško Anđelković" w:date="2020-04-08T18:04:00Z">
                  <w:rPr>
                    <w:rStyle w:val="Hyperlink"/>
                    <w:noProof/>
                    <w:color w:val="0679EE" w:themeColor="hyperlink" w:themeTint="D9"/>
                  </w:rPr>
                </w:rPrChange>
              </w:rPr>
              <w:delText>5.1 Pretpostavke i zavisnosti</w:delText>
            </w:r>
            <w:r w:rsidRPr="00FD1332" w:rsidDel="00387043">
              <w:rPr>
                <w:noProof/>
                <w:webHidden/>
                <w:color w:val="595959" w:themeColor="text1" w:themeTint="A6"/>
                <w:sz w:val="24"/>
                <w:szCs w:val="24"/>
                <w:rPrChange w:id="941" w:author="Draško Anđelković" w:date="2020-04-08T18:04:00Z">
                  <w:rPr>
                    <w:noProof/>
                    <w:webHidden/>
                  </w:rPr>
                </w:rPrChange>
              </w:rPr>
              <w:tab/>
              <w:delText>13</w:delText>
            </w:r>
          </w:del>
        </w:p>
        <w:p w:rsidR="00387043" w:rsidRPr="00FD1332" w:rsidDel="00387043" w:rsidRDefault="00387043">
          <w:pPr>
            <w:pStyle w:val="TOC1"/>
            <w:tabs>
              <w:tab w:val="right" w:leader="dot" w:pos="9062"/>
            </w:tabs>
            <w:rPr>
              <w:del w:id="942" w:author="Draško Anđelković" w:date="2020-04-08T18:00:00Z"/>
              <w:rFonts w:eastAsiaTheme="minorEastAsia"/>
              <w:b w:val="0"/>
              <w:bCs w:val="0"/>
              <w:caps w:val="0"/>
              <w:noProof/>
              <w:color w:val="595959" w:themeColor="text1" w:themeTint="A6"/>
              <w:sz w:val="24"/>
              <w:szCs w:val="24"/>
              <w:lang w:val="en-US"/>
              <w:rPrChange w:id="943" w:author="Draško Anđelković" w:date="2020-04-08T18:04:00Z">
                <w:rPr>
                  <w:del w:id="944" w:author="Draško Anđelković" w:date="2020-04-08T18:00:00Z"/>
                  <w:rFonts w:eastAsiaTheme="minorEastAsia" w:cstheme="minorBidi"/>
                  <w:b w:val="0"/>
                  <w:bCs w:val="0"/>
                  <w:caps w:val="0"/>
                  <w:noProof/>
                  <w:sz w:val="22"/>
                  <w:szCs w:val="22"/>
                  <w:lang w:val="en-US"/>
                </w:rPr>
              </w:rPrChange>
            </w:rPr>
          </w:pPr>
          <w:del w:id="945" w:author="Draško Anđelković" w:date="2020-04-08T18:00:00Z">
            <w:r w:rsidRPr="00FD1332" w:rsidDel="00387043">
              <w:rPr>
                <w:rStyle w:val="Hyperlink"/>
                <w:noProof/>
                <w:color w:val="595959" w:themeColor="text1" w:themeTint="A6"/>
                <w:sz w:val="24"/>
                <w:szCs w:val="24"/>
                <w:rPrChange w:id="946" w:author="Draško Anđelković" w:date="2020-04-08T18:04:00Z">
                  <w:rPr>
                    <w:rStyle w:val="Hyperlink"/>
                    <w:noProof/>
                    <w:color w:val="0679EE" w:themeColor="hyperlink" w:themeTint="D9"/>
                  </w:rPr>
                </w:rPrChange>
              </w:rPr>
              <w:delText>5.2 Akronimi i skraćenice</w:delText>
            </w:r>
            <w:r w:rsidRPr="00FD1332" w:rsidDel="00387043">
              <w:rPr>
                <w:noProof/>
                <w:webHidden/>
                <w:color w:val="595959" w:themeColor="text1" w:themeTint="A6"/>
                <w:sz w:val="24"/>
                <w:szCs w:val="24"/>
                <w:rPrChange w:id="947" w:author="Draško Anđelković" w:date="2020-04-08T18:04:00Z">
                  <w:rPr>
                    <w:noProof/>
                    <w:webHidden/>
                  </w:rPr>
                </w:rPrChange>
              </w:rPr>
              <w:tab/>
              <w:delText>13</w:delText>
            </w:r>
          </w:del>
        </w:p>
        <w:p w:rsidR="00C913AC" w:rsidRPr="00FD1332" w:rsidDel="00387043" w:rsidRDefault="00C913AC">
          <w:pPr>
            <w:pStyle w:val="TOC1"/>
            <w:tabs>
              <w:tab w:val="right" w:leader="dot" w:pos="9062"/>
            </w:tabs>
            <w:rPr>
              <w:del w:id="948" w:author="Draško Anđelković" w:date="2020-04-08T17:56:00Z"/>
              <w:rFonts w:eastAsiaTheme="minorEastAsia"/>
              <w:b w:val="0"/>
              <w:bCs w:val="0"/>
              <w:caps w:val="0"/>
              <w:noProof/>
              <w:color w:val="595959" w:themeColor="text1" w:themeTint="A6"/>
              <w:sz w:val="24"/>
              <w:szCs w:val="24"/>
              <w:lang w:val="en-US"/>
              <w:rPrChange w:id="949" w:author="Draško Anđelković" w:date="2020-04-08T18:04:00Z">
                <w:rPr>
                  <w:del w:id="950" w:author="Draško Anđelković" w:date="2020-04-08T17:56:00Z"/>
                  <w:rFonts w:eastAsiaTheme="minorEastAsia" w:cstheme="minorBidi"/>
                  <w:b w:val="0"/>
                  <w:bCs w:val="0"/>
                  <w:caps w:val="0"/>
                  <w:noProof/>
                  <w:sz w:val="22"/>
                  <w:szCs w:val="22"/>
                  <w:lang w:val="en-US"/>
                </w:rPr>
              </w:rPrChange>
            </w:rPr>
          </w:pPr>
          <w:del w:id="951" w:author="Draško Anđelković" w:date="2020-04-08T17:56:00Z">
            <w:r w:rsidRPr="00FD1332" w:rsidDel="00387043">
              <w:rPr>
                <w:rStyle w:val="Hyperlink"/>
                <w:noProof/>
                <w:color w:val="595959" w:themeColor="text1" w:themeTint="A6"/>
                <w:sz w:val="24"/>
                <w:szCs w:val="24"/>
                <w:rPrChange w:id="952" w:author="Draško Anđelković" w:date="2020-04-08T18:04:00Z">
                  <w:rPr>
                    <w:rStyle w:val="Hyperlink"/>
                    <w:noProof/>
                    <w:color w:val="0679EE" w:themeColor="hyperlink" w:themeTint="D9"/>
                  </w:rPr>
                </w:rPrChange>
              </w:rPr>
              <w:delText>1. Uvod</w:delText>
            </w:r>
            <w:r w:rsidRPr="00FD1332" w:rsidDel="00387043">
              <w:rPr>
                <w:noProof/>
                <w:webHidden/>
                <w:color w:val="595959" w:themeColor="text1" w:themeTint="A6"/>
                <w:sz w:val="24"/>
                <w:szCs w:val="24"/>
                <w:rPrChange w:id="953" w:author="Draško Anđelković" w:date="2020-04-08T18:04:00Z">
                  <w:rPr>
                    <w:noProof/>
                    <w:webHidden/>
                  </w:rPr>
                </w:rPrChange>
              </w:rPr>
              <w:tab/>
              <w:delText>3</w:delText>
            </w:r>
          </w:del>
        </w:p>
        <w:p w:rsidR="00C913AC" w:rsidRPr="00FD1332" w:rsidDel="00387043" w:rsidRDefault="00C913AC">
          <w:pPr>
            <w:pStyle w:val="TOC1"/>
            <w:tabs>
              <w:tab w:val="right" w:leader="dot" w:pos="9062"/>
            </w:tabs>
            <w:rPr>
              <w:del w:id="954" w:author="Draško Anđelković" w:date="2020-04-08T17:56:00Z"/>
              <w:rFonts w:eastAsiaTheme="minorEastAsia"/>
              <w:b w:val="0"/>
              <w:bCs w:val="0"/>
              <w:caps w:val="0"/>
              <w:noProof/>
              <w:color w:val="595959" w:themeColor="text1" w:themeTint="A6"/>
              <w:sz w:val="24"/>
              <w:szCs w:val="24"/>
              <w:lang w:val="en-US"/>
              <w:rPrChange w:id="955" w:author="Draško Anđelković" w:date="2020-04-08T18:04:00Z">
                <w:rPr>
                  <w:del w:id="956" w:author="Draško Anđelković" w:date="2020-04-08T17:56:00Z"/>
                  <w:rFonts w:eastAsiaTheme="minorEastAsia" w:cstheme="minorBidi"/>
                  <w:b w:val="0"/>
                  <w:bCs w:val="0"/>
                  <w:caps w:val="0"/>
                  <w:noProof/>
                  <w:sz w:val="22"/>
                  <w:szCs w:val="22"/>
                  <w:lang w:val="en-US"/>
                </w:rPr>
              </w:rPrChange>
            </w:rPr>
          </w:pPr>
          <w:del w:id="957" w:author="Draško Anđelković" w:date="2020-04-08T17:56:00Z">
            <w:r w:rsidRPr="00FD1332" w:rsidDel="00387043">
              <w:rPr>
                <w:rStyle w:val="Hyperlink"/>
                <w:noProof/>
                <w:color w:val="595959" w:themeColor="text1" w:themeTint="A6"/>
                <w:sz w:val="24"/>
                <w:szCs w:val="24"/>
                <w:rPrChange w:id="958" w:author="Draško Anđelković" w:date="2020-04-08T18:04:00Z">
                  <w:rPr>
                    <w:rStyle w:val="Hyperlink"/>
                    <w:noProof/>
                    <w:color w:val="0679EE" w:themeColor="hyperlink" w:themeTint="D9"/>
                  </w:rPr>
                </w:rPrChange>
              </w:rPr>
              <w:delText>1.1 Cilj razvoja projekta</w:delText>
            </w:r>
            <w:r w:rsidRPr="00FD1332" w:rsidDel="00387043">
              <w:rPr>
                <w:noProof/>
                <w:webHidden/>
                <w:color w:val="595959" w:themeColor="text1" w:themeTint="A6"/>
                <w:sz w:val="24"/>
                <w:szCs w:val="24"/>
                <w:rPrChange w:id="959" w:author="Draško Anđelković" w:date="2020-04-08T18:04:00Z">
                  <w:rPr>
                    <w:noProof/>
                    <w:webHidden/>
                  </w:rPr>
                </w:rPrChange>
              </w:rPr>
              <w:tab/>
              <w:delText>3</w:delText>
            </w:r>
          </w:del>
        </w:p>
        <w:p w:rsidR="00C913AC" w:rsidRPr="00FD1332" w:rsidDel="00387043" w:rsidRDefault="00C913AC">
          <w:pPr>
            <w:pStyle w:val="TOC1"/>
            <w:tabs>
              <w:tab w:val="right" w:leader="dot" w:pos="9062"/>
            </w:tabs>
            <w:rPr>
              <w:del w:id="960" w:author="Draško Anđelković" w:date="2020-04-08T17:56:00Z"/>
              <w:rFonts w:eastAsiaTheme="minorEastAsia"/>
              <w:b w:val="0"/>
              <w:bCs w:val="0"/>
              <w:caps w:val="0"/>
              <w:noProof/>
              <w:color w:val="595959" w:themeColor="text1" w:themeTint="A6"/>
              <w:sz w:val="24"/>
              <w:szCs w:val="24"/>
              <w:lang w:val="en-US"/>
              <w:rPrChange w:id="961" w:author="Draško Anđelković" w:date="2020-04-08T18:04:00Z">
                <w:rPr>
                  <w:del w:id="962" w:author="Draško Anđelković" w:date="2020-04-08T17:56:00Z"/>
                  <w:rFonts w:eastAsiaTheme="minorEastAsia" w:cstheme="minorBidi"/>
                  <w:b w:val="0"/>
                  <w:bCs w:val="0"/>
                  <w:caps w:val="0"/>
                  <w:noProof/>
                  <w:sz w:val="22"/>
                  <w:szCs w:val="22"/>
                  <w:lang w:val="en-US"/>
                </w:rPr>
              </w:rPrChange>
            </w:rPr>
          </w:pPr>
          <w:del w:id="963" w:author="Draško Anđelković" w:date="2020-04-08T17:56:00Z">
            <w:r w:rsidRPr="00FD1332" w:rsidDel="00387043">
              <w:rPr>
                <w:rStyle w:val="Hyperlink"/>
                <w:noProof/>
                <w:color w:val="595959" w:themeColor="text1" w:themeTint="A6"/>
                <w:sz w:val="24"/>
                <w:szCs w:val="24"/>
                <w:rPrChange w:id="964" w:author="Draško Anđelković" w:date="2020-04-08T18:04:00Z">
                  <w:rPr>
                    <w:rStyle w:val="Hyperlink"/>
                    <w:noProof/>
                    <w:color w:val="0679EE" w:themeColor="hyperlink" w:themeTint="D9"/>
                  </w:rPr>
                </w:rPrChange>
              </w:rPr>
              <w:delText>1.2 Obim sistema</w:delText>
            </w:r>
            <w:r w:rsidRPr="00FD1332" w:rsidDel="00387043">
              <w:rPr>
                <w:noProof/>
                <w:webHidden/>
                <w:color w:val="595959" w:themeColor="text1" w:themeTint="A6"/>
                <w:sz w:val="24"/>
                <w:szCs w:val="24"/>
                <w:rPrChange w:id="965" w:author="Draško Anđelković" w:date="2020-04-08T18:04:00Z">
                  <w:rPr>
                    <w:noProof/>
                    <w:webHidden/>
                  </w:rPr>
                </w:rPrChange>
              </w:rPr>
              <w:tab/>
              <w:delText>3</w:delText>
            </w:r>
          </w:del>
        </w:p>
        <w:p w:rsidR="00C913AC" w:rsidRPr="00FD1332" w:rsidDel="00387043" w:rsidRDefault="00C913AC">
          <w:pPr>
            <w:pStyle w:val="TOC1"/>
            <w:tabs>
              <w:tab w:val="right" w:leader="dot" w:pos="9062"/>
            </w:tabs>
            <w:rPr>
              <w:del w:id="966" w:author="Draško Anđelković" w:date="2020-04-08T17:56:00Z"/>
              <w:rFonts w:eastAsiaTheme="minorEastAsia"/>
              <w:b w:val="0"/>
              <w:bCs w:val="0"/>
              <w:caps w:val="0"/>
              <w:noProof/>
              <w:color w:val="595959" w:themeColor="text1" w:themeTint="A6"/>
              <w:sz w:val="24"/>
              <w:szCs w:val="24"/>
              <w:lang w:val="en-US"/>
              <w:rPrChange w:id="967" w:author="Draško Anđelković" w:date="2020-04-08T18:04:00Z">
                <w:rPr>
                  <w:del w:id="968" w:author="Draško Anđelković" w:date="2020-04-08T17:56:00Z"/>
                  <w:rFonts w:eastAsiaTheme="minorEastAsia" w:cstheme="minorBidi"/>
                  <w:b w:val="0"/>
                  <w:bCs w:val="0"/>
                  <w:caps w:val="0"/>
                  <w:noProof/>
                  <w:sz w:val="22"/>
                  <w:szCs w:val="22"/>
                  <w:lang w:val="en-US"/>
                </w:rPr>
              </w:rPrChange>
            </w:rPr>
          </w:pPr>
          <w:del w:id="969" w:author="Draško Anđelković" w:date="2020-04-08T17:56:00Z">
            <w:r w:rsidRPr="00FD1332" w:rsidDel="00387043">
              <w:rPr>
                <w:rStyle w:val="Hyperlink"/>
                <w:noProof/>
                <w:color w:val="595959" w:themeColor="text1" w:themeTint="A6"/>
                <w:sz w:val="24"/>
                <w:szCs w:val="24"/>
                <w:rPrChange w:id="970" w:author="Draško Anđelković" w:date="2020-04-08T18:04:00Z">
                  <w:rPr>
                    <w:rStyle w:val="Hyperlink"/>
                    <w:noProof/>
                    <w:color w:val="0679EE" w:themeColor="hyperlink" w:themeTint="D9"/>
                  </w:rPr>
                </w:rPrChange>
              </w:rPr>
              <w:delText>1.3 Prikaz proizvoda</w:delText>
            </w:r>
            <w:r w:rsidRPr="00FD1332" w:rsidDel="00387043">
              <w:rPr>
                <w:noProof/>
                <w:webHidden/>
                <w:color w:val="595959" w:themeColor="text1" w:themeTint="A6"/>
                <w:sz w:val="24"/>
                <w:szCs w:val="24"/>
                <w:rPrChange w:id="971" w:author="Draško Anđelković" w:date="2020-04-08T18:04:00Z">
                  <w:rPr>
                    <w:noProof/>
                    <w:webHidden/>
                  </w:rPr>
                </w:rPrChange>
              </w:rPr>
              <w:tab/>
              <w:delText>3</w:delText>
            </w:r>
          </w:del>
        </w:p>
        <w:p w:rsidR="00C913AC" w:rsidRPr="00FD1332" w:rsidDel="00387043" w:rsidRDefault="00C913AC">
          <w:pPr>
            <w:pStyle w:val="TOC1"/>
            <w:tabs>
              <w:tab w:val="right" w:leader="dot" w:pos="9062"/>
            </w:tabs>
            <w:rPr>
              <w:del w:id="972" w:author="Draško Anđelković" w:date="2020-04-08T17:56:00Z"/>
              <w:rFonts w:eastAsiaTheme="minorEastAsia"/>
              <w:b w:val="0"/>
              <w:bCs w:val="0"/>
              <w:caps w:val="0"/>
              <w:noProof/>
              <w:color w:val="595959" w:themeColor="text1" w:themeTint="A6"/>
              <w:sz w:val="24"/>
              <w:szCs w:val="24"/>
              <w:lang w:val="en-US"/>
              <w:rPrChange w:id="973" w:author="Draško Anđelković" w:date="2020-04-08T18:04:00Z">
                <w:rPr>
                  <w:del w:id="974" w:author="Draško Anđelković" w:date="2020-04-08T17:56:00Z"/>
                  <w:rFonts w:eastAsiaTheme="minorEastAsia" w:cstheme="minorBidi"/>
                  <w:b w:val="0"/>
                  <w:bCs w:val="0"/>
                  <w:caps w:val="0"/>
                  <w:noProof/>
                  <w:sz w:val="22"/>
                  <w:szCs w:val="22"/>
                  <w:lang w:val="en-US"/>
                </w:rPr>
              </w:rPrChange>
            </w:rPr>
          </w:pPr>
          <w:del w:id="975" w:author="Draško Anđelković" w:date="2020-04-08T17:56:00Z">
            <w:r w:rsidRPr="00FD1332" w:rsidDel="00387043">
              <w:rPr>
                <w:rStyle w:val="Hyperlink"/>
                <w:noProof/>
                <w:color w:val="595959" w:themeColor="text1" w:themeTint="A6"/>
                <w:sz w:val="24"/>
                <w:szCs w:val="24"/>
                <w:rPrChange w:id="976" w:author="Draško Anđelković" w:date="2020-04-08T18:04:00Z">
                  <w:rPr>
                    <w:rStyle w:val="Hyperlink"/>
                    <w:noProof/>
                    <w:color w:val="0679EE" w:themeColor="hyperlink" w:themeTint="D9"/>
                  </w:rPr>
                </w:rPrChange>
              </w:rPr>
              <w:delText>1.3.1 Perspektiva proizvoda</w:delText>
            </w:r>
            <w:r w:rsidRPr="00FD1332" w:rsidDel="00387043">
              <w:rPr>
                <w:noProof/>
                <w:webHidden/>
                <w:color w:val="595959" w:themeColor="text1" w:themeTint="A6"/>
                <w:sz w:val="24"/>
                <w:szCs w:val="24"/>
                <w:rPrChange w:id="977" w:author="Draško Anđelković" w:date="2020-04-08T18:04:00Z">
                  <w:rPr>
                    <w:noProof/>
                    <w:webHidden/>
                  </w:rPr>
                </w:rPrChange>
              </w:rPr>
              <w:tab/>
              <w:delText>3</w:delText>
            </w:r>
          </w:del>
        </w:p>
        <w:p w:rsidR="00C913AC" w:rsidRPr="00FD1332" w:rsidDel="00387043" w:rsidRDefault="00C913AC">
          <w:pPr>
            <w:pStyle w:val="TOC1"/>
            <w:tabs>
              <w:tab w:val="right" w:leader="dot" w:pos="9062"/>
            </w:tabs>
            <w:rPr>
              <w:del w:id="978" w:author="Draško Anđelković" w:date="2020-04-08T17:56:00Z"/>
              <w:rFonts w:eastAsiaTheme="minorEastAsia"/>
              <w:b w:val="0"/>
              <w:bCs w:val="0"/>
              <w:caps w:val="0"/>
              <w:noProof/>
              <w:color w:val="595959" w:themeColor="text1" w:themeTint="A6"/>
              <w:sz w:val="24"/>
              <w:szCs w:val="24"/>
              <w:lang w:val="en-US"/>
              <w:rPrChange w:id="979" w:author="Draško Anđelković" w:date="2020-04-08T18:04:00Z">
                <w:rPr>
                  <w:del w:id="980" w:author="Draško Anđelković" w:date="2020-04-08T17:56:00Z"/>
                  <w:rFonts w:eastAsiaTheme="minorEastAsia" w:cstheme="minorBidi"/>
                  <w:b w:val="0"/>
                  <w:bCs w:val="0"/>
                  <w:caps w:val="0"/>
                  <w:noProof/>
                  <w:sz w:val="22"/>
                  <w:szCs w:val="22"/>
                  <w:lang w:val="en-US"/>
                </w:rPr>
              </w:rPrChange>
            </w:rPr>
          </w:pPr>
          <w:del w:id="981" w:author="Draško Anđelković" w:date="2020-04-08T17:56:00Z">
            <w:r w:rsidRPr="00FD1332" w:rsidDel="00387043">
              <w:rPr>
                <w:rStyle w:val="Hyperlink"/>
                <w:noProof/>
                <w:color w:val="595959" w:themeColor="text1" w:themeTint="A6"/>
                <w:sz w:val="24"/>
                <w:szCs w:val="24"/>
                <w:rPrChange w:id="982" w:author="Draško Anđelković" w:date="2020-04-08T18:04:00Z">
                  <w:rPr>
                    <w:rStyle w:val="Hyperlink"/>
                    <w:noProof/>
                    <w:color w:val="0679EE" w:themeColor="hyperlink" w:themeTint="D9"/>
                  </w:rPr>
                </w:rPrChange>
              </w:rPr>
              <w:delText>1.3.2 Funkcije proizvoda</w:delText>
            </w:r>
            <w:r w:rsidRPr="00FD1332" w:rsidDel="00387043">
              <w:rPr>
                <w:noProof/>
                <w:webHidden/>
                <w:color w:val="595959" w:themeColor="text1" w:themeTint="A6"/>
                <w:sz w:val="24"/>
                <w:szCs w:val="24"/>
                <w:rPrChange w:id="983" w:author="Draško Anđelković" w:date="2020-04-08T18:04:00Z">
                  <w:rPr>
                    <w:noProof/>
                    <w:webHidden/>
                  </w:rPr>
                </w:rPrChange>
              </w:rPr>
              <w:tab/>
              <w:delText>4</w:delText>
            </w:r>
          </w:del>
        </w:p>
        <w:p w:rsidR="00C913AC" w:rsidRPr="00FD1332" w:rsidDel="00387043" w:rsidRDefault="00C913AC">
          <w:pPr>
            <w:pStyle w:val="TOC1"/>
            <w:tabs>
              <w:tab w:val="right" w:leader="dot" w:pos="9062"/>
            </w:tabs>
            <w:rPr>
              <w:del w:id="984" w:author="Draško Anđelković" w:date="2020-04-08T17:56:00Z"/>
              <w:rFonts w:eastAsiaTheme="minorEastAsia"/>
              <w:b w:val="0"/>
              <w:bCs w:val="0"/>
              <w:caps w:val="0"/>
              <w:noProof/>
              <w:color w:val="595959" w:themeColor="text1" w:themeTint="A6"/>
              <w:sz w:val="24"/>
              <w:szCs w:val="24"/>
              <w:lang w:val="en-US"/>
              <w:rPrChange w:id="985" w:author="Draško Anđelković" w:date="2020-04-08T18:04:00Z">
                <w:rPr>
                  <w:del w:id="986" w:author="Draško Anđelković" w:date="2020-04-08T17:56:00Z"/>
                  <w:rFonts w:eastAsiaTheme="minorEastAsia" w:cstheme="minorBidi"/>
                  <w:b w:val="0"/>
                  <w:bCs w:val="0"/>
                  <w:caps w:val="0"/>
                  <w:noProof/>
                  <w:sz w:val="22"/>
                  <w:szCs w:val="22"/>
                  <w:lang w:val="en-US"/>
                </w:rPr>
              </w:rPrChange>
            </w:rPr>
          </w:pPr>
          <w:del w:id="987" w:author="Draško Anđelković" w:date="2020-04-08T17:56:00Z">
            <w:r w:rsidRPr="00FD1332" w:rsidDel="00387043">
              <w:rPr>
                <w:rStyle w:val="Hyperlink"/>
                <w:noProof/>
                <w:color w:val="595959" w:themeColor="text1" w:themeTint="A6"/>
                <w:sz w:val="24"/>
                <w:szCs w:val="24"/>
                <w:rPrChange w:id="988" w:author="Draško Anđelković" w:date="2020-04-08T18:04:00Z">
                  <w:rPr>
                    <w:rStyle w:val="Hyperlink"/>
                    <w:noProof/>
                    <w:color w:val="0679EE" w:themeColor="hyperlink" w:themeTint="D9"/>
                  </w:rPr>
                </w:rPrChange>
              </w:rPr>
              <w:delText>1.3.3 Karakteristike korisnika</w:delText>
            </w:r>
            <w:r w:rsidRPr="00FD1332" w:rsidDel="00387043">
              <w:rPr>
                <w:noProof/>
                <w:webHidden/>
                <w:color w:val="595959" w:themeColor="text1" w:themeTint="A6"/>
                <w:sz w:val="24"/>
                <w:szCs w:val="24"/>
                <w:rPrChange w:id="989" w:author="Draško Anđelković" w:date="2020-04-08T18:04:00Z">
                  <w:rPr>
                    <w:noProof/>
                    <w:webHidden/>
                  </w:rPr>
                </w:rPrChange>
              </w:rPr>
              <w:tab/>
              <w:delText>4</w:delText>
            </w:r>
          </w:del>
        </w:p>
        <w:p w:rsidR="00C913AC" w:rsidRPr="00FD1332" w:rsidDel="00387043" w:rsidRDefault="00C913AC">
          <w:pPr>
            <w:pStyle w:val="TOC1"/>
            <w:tabs>
              <w:tab w:val="right" w:leader="dot" w:pos="9062"/>
            </w:tabs>
            <w:rPr>
              <w:del w:id="990" w:author="Draško Anđelković" w:date="2020-04-08T17:56:00Z"/>
              <w:rFonts w:eastAsiaTheme="minorEastAsia"/>
              <w:b w:val="0"/>
              <w:bCs w:val="0"/>
              <w:caps w:val="0"/>
              <w:noProof/>
              <w:color w:val="595959" w:themeColor="text1" w:themeTint="A6"/>
              <w:sz w:val="24"/>
              <w:szCs w:val="24"/>
              <w:lang w:val="en-US"/>
              <w:rPrChange w:id="991" w:author="Draško Anđelković" w:date="2020-04-08T18:04:00Z">
                <w:rPr>
                  <w:del w:id="992" w:author="Draško Anđelković" w:date="2020-04-08T17:56:00Z"/>
                  <w:rFonts w:eastAsiaTheme="minorEastAsia" w:cstheme="minorBidi"/>
                  <w:b w:val="0"/>
                  <w:bCs w:val="0"/>
                  <w:caps w:val="0"/>
                  <w:noProof/>
                  <w:sz w:val="22"/>
                  <w:szCs w:val="22"/>
                  <w:lang w:val="en-US"/>
                </w:rPr>
              </w:rPrChange>
            </w:rPr>
          </w:pPr>
          <w:del w:id="993" w:author="Draško Anđelković" w:date="2020-04-08T17:56:00Z">
            <w:r w:rsidRPr="00FD1332" w:rsidDel="00387043">
              <w:rPr>
                <w:rStyle w:val="Hyperlink"/>
                <w:noProof/>
                <w:color w:val="595959" w:themeColor="text1" w:themeTint="A6"/>
                <w:sz w:val="24"/>
                <w:szCs w:val="24"/>
                <w:rPrChange w:id="994" w:author="Draško Anđelković" w:date="2020-04-08T18:04:00Z">
                  <w:rPr>
                    <w:rStyle w:val="Hyperlink"/>
                    <w:noProof/>
                    <w:color w:val="0679EE" w:themeColor="hyperlink" w:themeTint="D9"/>
                  </w:rPr>
                </w:rPrChange>
              </w:rPr>
              <w:delText>1.3.4 Ograničenja</w:delText>
            </w:r>
            <w:r w:rsidRPr="00FD1332" w:rsidDel="00387043">
              <w:rPr>
                <w:noProof/>
                <w:webHidden/>
                <w:color w:val="595959" w:themeColor="text1" w:themeTint="A6"/>
                <w:sz w:val="24"/>
                <w:szCs w:val="24"/>
                <w:rPrChange w:id="995" w:author="Draško Anđelković" w:date="2020-04-08T18:04:00Z">
                  <w:rPr>
                    <w:noProof/>
                    <w:webHidden/>
                  </w:rPr>
                </w:rPrChange>
              </w:rPr>
              <w:tab/>
              <w:delText>4</w:delText>
            </w:r>
          </w:del>
        </w:p>
        <w:p w:rsidR="00C913AC" w:rsidRPr="00FD1332" w:rsidDel="00387043" w:rsidRDefault="00C913AC">
          <w:pPr>
            <w:pStyle w:val="TOC1"/>
            <w:tabs>
              <w:tab w:val="right" w:leader="dot" w:pos="9062"/>
            </w:tabs>
            <w:rPr>
              <w:del w:id="996" w:author="Draško Anđelković" w:date="2020-04-08T17:56:00Z"/>
              <w:rFonts w:eastAsiaTheme="minorEastAsia"/>
              <w:b w:val="0"/>
              <w:bCs w:val="0"/>
              <w:caps w:val="0"/>
              <w:noProof/>
              <w:color w:val="595959" w:themeColor="text1" w:themeTint="A6"/>
              <w:sz w:val="24"/>
              <w:szCs w:val="24"/>
              <w:lang w:val="en-US"/>
              <w:rPrChange w:id="997" w:author="Draško Anđelković" w:date="2020-04-08T18:04:00Z">
                <w:rPr>
                  <w:del w:id="998" w:author="Draško Anđelković" w:date="2020-04-08T17:56:00Z"/>
                  <w:rFonts w:eastAsiaTheme="minorEastAsia" w:cstheme="minorBidi"/>
                  <w:b w:val="0"/>
                  <w:bCs w:val="0"/>
                  <w:caps w:val="0"/>
                  <w:noProof/>
                  <w:sz w:val="22"/>
                  <w:szCs w:val="22"/>
                  <w:lang w:val="en-US"/>
                </w:rPr>
              </w:rPrChange>
            </w:rPr>
          </w:pPr>
          <w:del w:id="999" w:author="Draško Anđelković" w:date="2020-04-08T17:56:00Z">
            <w:r w:rsidRPr="00FD1332" w:rsidDel="00387043">
              <w:rPr>
                <w:rStyle w:val="Hyperlink"/>
                <w:noProof/>
                <w:color w:val="595959" w:themeColor="text1" w:themeTint="A6"/>
                <w:sz w:val="24"/>
                <w:szCs w:val="24"/>
                <w:rPrChange w:id="1000" w:author="Draško Anđelković" w:date="2020-04-08T18:04:00Z">
                  <w:rPr>
                    <w:rStyle w:val="Hyperlink"/>
                    <w:noProof/>
                    <w:color w:val="0679EE" w:themeColor="hyperlink" w:themeTint="D9"/>
                  </w:rPr>
                </w:rPrChange>
              </w:rPr>
              <w:delText>1.4 Definicije</w:delText>
            </w:r>
            <w:r w:rsidRPr="00FD1332" w:rsidDel="00387043">
              <w:rPr>
                <w:noProof/>
                <w:webHidden/>
                <w:color w:val="595959" w:themeColor="text1" w:themeTint="A6"/>
                <w:sz w:val="24"/>
                <w:szCs w:val="24"/>
                <w:rPrChange w:id="1001" w:author="Draško Anđelković" w:date="2020-04-08T18:04:00Z">
                  <w:rPr>
                    <w:noProof/>
                    <w:webHidden/>
                  </w:rPr>
                </w:rPrChange>
              </w:rPr>
              <w:tab/>
              <w:delText>5</w:delText>
            </w:r>
          </w:del>
        </w:p>
        <w:p w:rsidR="00C913AC" w:rsidRPr="00FD1332" w:rsidDel="00387043" w:rsidRDefault="00C913AC">
          <w:pPr>
            <w:pStyle w:val="TOC1"/>
            <w:tabs>
              <w:tab w:val="right" w:leader="dot" w:pos="9062"/>
            </w:tabs>
            <w:rPr>
              <w:del w:id="1002" w:author="Draško Anđelković" w:date="2020-04-08T17:56:00Z"/>
              <w:rFonts w:eastAsiaTheme="minorEastAsia"/>
              <w:b w:val="0"/>
              <w:bCs w:val="0"/>
              <w:caps w:val="0"/>
              <w:noProof/>
              <w:color w:val="595959" w:themeColor="text1" w:themeTint="A6"/>
              <w:sz w:val="24"/>
              <w:szCs w:val="24"/>
              <w:lang w:val="en-US"/>
              <w:rPrChange w:id="1003" w:author="Draško Anđelković" w:date="2020-04-08T18:04:00Z">
                <w:rPr>
                  <w:del w:id="1004" w:author="Draško Anđelković" w:date="2020-04-08T17:56:00Z"/>
                  <w:rFonts w:eastAsiaTheme="minorEastAsia" w:cstheme="minorBidi"/>
                  <w:b w:val="0"/>
                  <w:bCs w:val="0"/>
                  <w:caps w:val="0"/>
                  <w:noProof/>
                  <w:sz w:val="22"/>
                  <w:szCs w:val="22"/>
                  <w:lang w:val="en-US"/>
                </w:rPr>
              </w:rPrChange>
            </w:rPr>
          </w:pPr>
          <w:del w:id="1005" w:author="Draško Anđelković" w:date="2020-04-08T17:56:00Z">
            <w:r w:rsidRPr="00FD1332" w:rsidDel="00387043">
              <w:rPr>
                <w:rStyle w:val="Hyperlink"/>
                <w:noProof/>
                <w:color w:val="595959" w:themeColor="text1" w:themeTint="A6"/>
                <w:sz w:val="24"/>
                <w:szCs w:val="24"/>
                <w:rPrChange w:id="1006" w:author="Draško Anđelković" w:date="2020-04-08T18:04:00Z">
                  <w:rPr>
                    <w:rStyle w:val="Hyperlink"/>
                    <w:noProof/>
                    <w:color w:val="0679EE" w:themeColor="hyperlink" w:themeTint="D9"/>
                  </w:rPr>
                </w:rPrChange>
              </w:rPr>
              <w:delText>2. Reference</w:delText>
            </w:r>
            <w:r w:rsidRPr="00FD1332" w:rsidDel="00387043">
              <w:rPr>
                <w:noProof/>
                <w:webHidden/>
                <w:color w:val="595959" w:themeColor="text1" w:themeTint="A6"/>
                <w:sz w:val="24"/>
                <w:szCs w:val="24"/>
                <w:rPrChange w:id="1007" w:author="Draško Anđelković" w:date="2020-04-08T18:04:00Z">
                  <w:rPr>
                    <w:noProof/>
                    <w:webHidden/>
                  </w:rPr>
                </w:rPrChange>
              </w:rPr>
              <w:tab/>
              <w:delText>5</w:delText>
            </w:r>
          </w:del>
        </w:p>
        <w:p w:rsidR="00C913AC" w:rsidRPr="00FD1332" w:rsidDel="00387043" w:rsidRDefault="00C913AC">
          <w:pPr>
            <w:pStyle w:val="TOC1"/>
            <w:tabs>
              <w:tab w:val="right" w:leader="dot" w:pos="9062"/>
            </w:tabs>
            <w:rPr>
              <w:del w:id="1008" w:author="Draško Anđelković" w:date="2020-04-08T17:56:00Z"/>
              <w:rFonts w:eastAsiaTheme="minorEastAsia"/>
              <w:b w:val="0"/>
              <w:bCs w:val="0"/>
              <w:caps w:val="0"/>
              <w:noProof/>
              <w:color w:val="595959" w:themeColor="text1" w:themeTint="A6"/>
              <w:sz w:val="24"/>
              <w:szCs w:val="24"/>
              <w:lang w:val="en-US"/>
              <w:rPrChange w:id="1009" w:author="Draško Anđelković" w:date="2020-04-08T18:04:00Z">
                <w:rPr>
                  <w:del w:id="1010" w:author="Draško Anđelković" w:date="2020-04-08T17:56:00Z"/>
                  <w:rFonts w:eastAsiaTheme="minorEastAsia" w:cstheme="minorBidi"/>
                  <w:b w:val="0"/>
                  <w:bCs w:val="0"/>
                  <w:caps w:val="0"/>
                  <w:noProof/>
                  <w:sz w:val="22"/>
                  <w:szCs w:val="22"/>
                  <w:lang w:val="en-US"/>
                </w:rPr>
              </w:rPrChange>
            </w:rPr>
          </w:pPr>
          <w:del w:id="1011" w:author="Draško Anđelković" w:date="2020-04-08T17:56:00Z">
            <w:r w:rsidRPr="00FD1332" w:rsidDel="00387043">
              <w:rPr>
                <w:rStyle w:val="Hyperlink"/>
                <w:noProof/>
                <w:color w:val="595959" w:themeColor="text1" w:themeTint="A6"/>
                <w:sz w:val="24"/>
                <w:szCs w:val="24"/>
                <w:rPrChange w:id="1012" w:author="Draško Anđelković" w:date="2020-04-08T18:04:00Z">
                  <w:rPr>
                    <w:rStyle w:val="Hyperlink"/>
                    <w:noProof/>
                    <w:color w:val="0679EE" w:themeColor="hyperlink" w:themeTint="D9"/>
                  </w:rPr>
                </w:rPrChange>
              </w:rPr>
              <w:delText>3. Specifikacija zahteva</w:delText>
            </w:r>
            <w:r w:rsidRPr="00FD1332" w:rsidDel="00387043">
              <w:rPr>
                <w:noProof/>
                <w:webHidden/>
                <w:color w:val="595959" w:themeColor="text1" w:themeTint="A6"/>
                <w:sz w:val="24"/>
                <w:szCs w:val="24"/>
                <w:rPrChange w:id="1013" w:author="Draško Anđelković" w:date="2020-04-08T18:04:00Z">
                  <w:rPr>
                    <w:noProof/>
                    <w:webHidden/>
                  </w:rPr>
                </w:rPrChange>
              </w:rPr>
              <w:tab/>
              <w:delText>5</w:delText>
            </w:r>
          </w:del>
        </w:p>
        <w:p w:rsidR="00C913AC" w:rsidRPr="00FD1332" w:rsidDel="00387043" w:rsidRDefault="00C913AC">
          <w:pPr>
            <w:pStyle w:val="TOC1"/>
            <w:tabs>
              <w:tab w:val="right" w:leader="dot" w:pos="9062"/>
            </w:tabs>
            <w:rPr>
              <w:del w:id="1014" w:author="Draško Anđelković" w:date="2020-04-08T17:56:00Z"/>
              <w:rFonts w:eastAsiaTheme="minorEastAsia"/>
              <w:b w:val="0"/>
              <w:bCs w:val="0"/>
              <w:caps w:val="0"/>
              <w:noProof/>
              <w:color w:val="595959" w:themeColor="text1" w:themeTint="A6"/>
              <w:sz w:val="24"/>
              <w:szCs w:val="24"/>
              <w:lang w:val="en-US"/>
              <w:rPrChange w:id="1015" w:author="Draško Anđelković" w:date="2020-04-08T18:04:00Z">
                <w:rPr>
                  <w:del w:id="1016" w:author="Draško Anđelković" w:date="2020-04-08T17:56:00Z"/>
                  <w:rFonts w:eastAsiaTheme="minorEastAsia" w:cstheme="minorBidi"/>
                  <w:b w:val="0"/>
                  <w:bCs w:val="0"/>
                  <w:caps w:val="0"/>
                  <w:noProof/>
                  <w:sz w:val="22"/>
                  <w:szCs w:val="22"/>
                  <w:lang w:val="en-US"/>
                </w:rPr>
              </w:rPrChange>
            </w:rPr>
          </w:pPr>
          <w:del w:id="1017" w:author="Draško Anđelković" w:date="2020-04-08T17:56:00Z">
            <w:r w:rsidRPr="00FD1332" w:rsidDel="00387043">
              <w:rPr>
                <w:rStyle w:val="Hyperlink"/>
                <w:noProof/>
                <w:color w:val="595959" w:themeColor="text1" w:themeTint="A6"/>
                <w:sz w:val="24"/>
                <w:szCs w:val="24"/>
                <w:rPrChange w:id="1018" w:author="Draško Anđelković" w:date="2020-04-08T18:04:00Z">
                  <w:rPr>
                    <w:rStyle w:val="Hyperlink"/>
                    <w:noProof/>
                    <w:color w:val="0679EE" w:themeColor="hyperlink" w:themeTint="D9"/>
                  </w:rPr>
                </w:rPrChange>
              </w:rPr>
              <w:delText>3.1 Spoljašnji interfejsi</w:delText>
            </w:r>
            <w:r w:rsidRPr="00FD1332" w:rsidDel="00387043">
              <w:rPr>
                <w:noProof/>
                <w:webHidden/>
                <w:color w:val="595959" w:themeColor="text1" w:themeTint="A6"/>
                <w:sz w:val="24"/>
                <w:szCs w:val="24"/>
                <w:rPrChange w:id="1019" w:author="Draško Anđelković" w:date="2020-04-08T18:04:00Z">
                  <w:rPr>
                    <w:noProof/>
                    <w:webHidden/>
                  </w:rPr>
                </w:rPrChange>
              </w:rPr>
              <w:tab/>
              <w:delText>6</w:delText>
            </w:r>
          </w:del>
        </w:p>
        <w:p w:rsidR="00C913AC" w:rsidRPr="00FD1332" w:rsidDel="00387043" w:rsidRDefault="00C913AC">
          <w:pPr>
            <w:pStyle w:val="TOC1"/>
            <w:tabs>
              <w:tab w:val="right" w:leader="dot" w:pos="9062"/>
            </w:tabs>
            <w:rPr>
              <w:del w:id="1020" w:author="Draško Anđelković" w:date="2020-04-08T17:56:00Z"/>
              <w:rFonts w:eastAsiaTheme="minorEastAsia"/>
              <w:b w:val="0"/>
              <w:bCs w:val="0"/>
              <w:caps w:val="0"/>
              <w:noProof/>
              <w:color w:val="595959" w:themeColor="text1" w:themeTint="A6"/>
              <w:sz w:val="24"/>
              <w:szCs w:val="24"/>
              <w:lang w:val="en-US"/>
              <w:rPrChange w:id="1021" w:author="Draško Anđelković" w:date="2020-04-08T18:04:00Z">
                <w:rPr>
                  <w:del w:id="1022" w:author="Draško Anđelković" w:date="2020-04-08T17:56:00Z"/>
                  <w:rFonts w:eastAsiaTheme="minorEastAsia" w:cstheme="minorBidi"/>
                  <w:b w:val="0"/>
                  <w:bCs w:val="0"/>
                  <w:caps w:val="0"/>
                  <w:noProof/>
                  <w:sz w:val="22"/>
                  <w:szCs w:val="22"/>
                  <w:lang w:val="en-US"/>
                </w:rPr>
              </w:rPrChange>
            </w:rPr>
          </w:pPr>
          <w:del w:id="1023" w:author="Draško Anđelković" w:date="2020-04-08T17:56:00Z">
            <w:r w:rsidRPr="00FD1332" w:rsidDel="00387043">
              <w:rPr>
                <w:rStyle w:val="Hyperlink"/>
                <w:noProof/>
                <w:color w:val="595959" w:themeColor="text1" w:themeTint="A6"/>
                <w:sz w:val="24"/>
                <w:szCs w:val="24"/>
                <w:rPrChange w:id="1024" w:author="Draško Anđelković" w:date="2020-04-08T18:04:00Z">
                  <w:rPr>
                    <w:rStyle w:val="Hyperlink"/>
                    <w:noProof/>
                    <w:color w:val="0679EE" w:themeColor="hyperlink" w:themeTint="D9"/>
                  </w:rPr>
                </w:rPrChange>
              </w:rPr>
              <w:delText>3.2 Funkcije</w:delText>
            </w:r>
            <w:r w:rsidRPr="00FD1332" w:rsidDel="00387043">
              <w:rPr>
                <w:noProof/>
                <w:webHidden/>
                <w:color w:val="595959" w:themeColor="text1" w:themeTint="A6"/>
                <w:sz w:val="24"/>
                <w:szCs w:val="24"/>
                <w:rPrChange w:id="1025" w:author="Draško Anđelković" w:date="2020-04-08T18:04:00Z">
                  <w:rPr>
                    <w:noProof/>
                    <w:webHidden/>
                  </w:rPr>
                </w:rPrChange>
              </w:rPr>
              <w:tab/>
              <w:delText>9</w:delText>
            </w:r>
          </w:del>
        </w:p>
        <w:p w:rsidR="00C913AC" w:rsidRPr="00FD1332" w:rsidDel="00387043" w:rsidRDefault="00C913AC">
          <w:pPr>
            <w:pStyle w:val="TOC1"/>
            <w:tabs>
              <w:tab w:val="right" w:leader="dot" w:pos="9062"/>
            </w:tabs>
            <w:rPr>
              <w:del w:id="1026" w:author="Draško Anđelković" w:date="2020-04-08T17:56:00Z"/>
              <w:rFonts w:eastAsiaTheme="minorEastAsia"/>
              <w:b w:val="0"/>
              <w:bCs w:val="0"/>
              <w:caps w:val="0"/>
              <w:noProof/>
              <w:color w:val="595959" w:themeColor="text1" w:themeTint="A6"/>
              <w:sz w:val="24"/>
              <w:szCs w:val="24"/>
              <w:lang w:val="en-US"/>
              <w:rPrChange w:id="1027" w:author="Draško Anđelković" w:date="2020-04-08T18:04:00Z">
                <w:rPr>
                  <w:del w:id="1028" w:author="Draško Anđelković" w:date="2020-04-08T17:56:00Z"/>
                  <w:rFonts w:eastAsiaTheme="minorEastAsia" w:cstheme="minorBidi"/>
                  <w:b w:val="0"/>
                  <w:bCs w:val="0"/>
                  <w:caps w:val="0"/>
                  <w:noProof/>
                  <w:sz w:val="22"/>
                  <w:szCs w:val="22"/>
                  <w:lang w:val="en-US"/>
                </w:rPr>
              </w:rPrChange>
            </w:rPr>
          </w:pPr>
          <w:del w:id="1029" w:author="Draško Anđelković" w:date="2020-04-08T17:56:00Z">
            <w:r w:rsidRPr="00FD1332" w:rsidDel="00387043">
              <w:rPr>
                <w:rStyle w:val="Hyperlink"/>
                <w:noProof/>
                <w:color w:val="595959" w:themeColor="text1" w:themeTint="A6"/>
                <w:sz w:val="24"/>
                <w:szCs w:val="24"/>
                <w:rPrChange w:id="1030" w:author="Draško Anđelković" w:date="2020-04-08T18:04:00Z">
                  <w:rPr>
                    <w:rStyle w:val="Hyperlink"/>
                    <w:noProof/>
                    <w:color w:val="0679EE" w:themeColor="hyperlink" w:themeTint="D9"/>
                  </w:rPr>
                </w:rPrChange>
              </w:rPr>
              <w:delText>3.3 Pogodnost za upotrebu</w:delText>
            </w:r>
            <w:r w:rsidRPr="00FD1332" w:rsidDel="00387043">
              <w:rPr>
                <w:noProof/>
                <w:webHidden/>
                <w:color w:val="595959" w:themeColor="text1" w:themeTint="A6"/>
                <w:sz w:val="24"/>
                <w:szCs w:val="24"/>
                <w:rPrChange w:id="1031" w:author="Draško Anđelković" w:date="2020-04-08T18:04:00Z">
                  <w:rPr>
                    <w:noProof/>
                    <w:webHidden/>
                  </w:rPr>
                </w:rPrChange>
              </w:rPr>
              <w:tab/>
              <w:delText>9</w:delText>
            </w:r>
          </w:del>
        </w:p>
        <w:p w:rsidR="00C913AC" w:rsidRPr="00FD1332" w:rsidDel="00387043" w:rsidRDefault="00C913AC">
          <w:pPr>
            <w:pStyle w:val="TOC1"/>
            <w:tabs>
              <w:tab w:val="right" w:leader="dot" w:pos="9062"/>
            </w:tabs>
            <w:rPr>
              <w:del w:id="1032" w:author="Draško Anđelković" w:date="2020-04-08T17:56:00Z"/>
              <w:rFonts w:eastAsiaTheme="minorEastAsia"/>
              <w:b w:val="0"/>
              <w:bCs w:val="0"/>
              <w:caps w:val="0"/>
              <w:noProof/>
              <w:color w:val="595959" w:themeColor="text1" w:themeTint="A6"/>
              <w:sz w:val="24"/>
              <w:szCs w:val="24"/>
              <w:lang w:val="en-US"/>
              <w:rPrChange w:id="1033" w:author="Draško Anđelković" w:date="2020-04-08T18:04:00Z">
                <w:rPr>
                  <w:del w:id="1034" w:author="Draško Anđelković" w:date="2020-04-08T17:56:00Z"/>
                  <w:rFonts w:eastAsiaTheme="minorEastAsia" w:cstheme="minorBidi"/>
                  <w:b w:val="0"/>
                  <w:bCs w:val="0"/>
                  <w:caps w:val="0"/>
                  <w:noProof/>
                  <w:sz w:val="22"/>
                  <w:szCs w:val="22"/>
                  <w:lang w:val="en-US"/>
                </w:rPr>
              </w:rPrChange>
            </w:rPr>
          </w:pPr>
          <w:del w:id="1035" w:author="Draško Anđelković" w:date="2020-04-08T17:56:00Z">
            <w:r w:rsidRPr="00FD1332" w:rsidDel="00387043">
              <w:rPr>
                <w:rStyle w:val="Hyperlink"/>
                <w:noProof/>
                <w:color w:val="595959" w:themeColor="text1" w:themeTint="A6"/>
                <w:sz w:val="24"/>
                <w:szCs w:val="24"/>
                <w:rPrChange w:id="1036" w:author="Draško Anđelković" w:date="2020-04-08T18:04:00Z">
                  <w:rPr>
                    <w:rStyle w:val="Hyperlink"/>
                    <w:noProof/>
                    <w:color w:val="0679EE" w:themeColor="hyperlink" w:themeTint="D9"/>
                  </w:rPr>
                </w:rPrChange>
              </w:rPr>
              <w:delText>3.4 Zahtevane performanse</w:delText>
            </w:r>
            <w:r w:rsidRPr="00FD1332" w:rsidDel="00387043">
              <w:rPr>
                <w:noProof/>
                <w:webHidden/>
                <w:color w:val="595959" w:themeColor="text1" w:themeTint="A6"/>
                <w:sz w:val="24"/>
                <w:szCs w:val="24"/>
                <w:rPrChange w:id="1037" w:author="Draško Anđelković" w:date="2020-04-08T18:04:00Z">
                  <w:rPr>
                    <w:noProof/>
                    <w:webHidden/>
                  </w:rPr>
                </w:rPrChange>
              </w:rPr>
              <w:tab/>
              <w:delText>10</w:delText>
            </w:r>
          </w:del>
        </w:p>
        <w:p w:rsidR="00C913AC" w:rsidRPr="00FD1332" w:rsidDel="00387043" w:rsidRDefault="00C913AC">
          <w:pPr>
            <w:pStyle w:val="TOC1"/>
            <w:tabs>
              <w:tab w:val="right" w:leader="dot" w:pos="9062"/>
            </w:tabs>
            <w:rPr>
              <w:del w:id="1038" w:author="Draško Anđelković" w:date="2020-04-08T17:56:00Z"/>
              <w:rFonts w:eastAsiaTheme="minorEastAsia"/>
              <w:b w:val="0"/>
              <w:bCs w:val="0"/>
              <w:caps w:val="0"/>
              <w:noProof/>
              <w:color w:val="595959" w:themeColor="text1" w:themeTint="A6"/>
              <w:sz w:val="24"/>
              <w:szCs w:val="24"/>
              <w:lang w:val="en-US"/>
              <w:rPrChange w:id="1039" w:author="Draško Anđelković" w:date="2020-04-08T18:04:00Z">
                <w:rPr>
                  <w:del w:id="1040" w:author="Draško Anđelković" w:date="2020-04-08T17:56:00Z"/>
                  <w:rFonts w:eastAsiaTheme="minorEastAsia" w:cstheme="minorBidi"/>
                  <w:b w:val="0"/>
                  <w:bCs w:val="0"/>
                  <w:caps w:val="0"/>
                  <w:noProof/>
                  <w:sz w:val="22"/>
                  <w:szCs w:val="22"/>
                  <w:lang w:val="en-US"/>
                </w:rPr>
              </w:rPrChange>
            </w:rPr>
          </w:pPr>
          <w:del w:id="1041" w:author="Draško Anđelković" w:date="2020-04-08T17:56:00Z">
            <w:r w:rsidRPr="00FD1332" w:rsidDel="00387043">
              <w:rPr>
                <w:rStyle w:val="Hyperlink"/>
                <w:noProof/>
                <w:color w:val="595959" w:themeColor="text1" w:themeTint="A6"/>
                <w:sz w:val="24"/>
                <w:szCs w:val="24"/>
                <w:rPrChange w:id="1042" w:author="Draško Anđelković" w:date="2020-04-08T18:04:00Z">
                  <w:rPr>
                    <w:rStyle w:val="Hyperlink"/>
                    <w:noProof/>
                    <w:color w:val="0679EE" w:themeColor="hyperlink" w:themeTint="D9"/>
                  </w:rPr>
                </w:rPrChange>
              </w:rPr>
              <w:delText>3.5 Zahtevi baze podataka</w:delText>
            </w:r>
            <w:r w:rsidRPr="00FD1332" w:rsidDel="00387043">
              <w:rPr>
                <w:noProof/>
                <w:webHidden/>
                <w:color w:val="595959" w:themeColor="text1" w:themeTint="A6"/>
                <w:sz w:val="24"/>
                <w:szCs w:val="24"/>
                <w:rPrChange w:id="1043" w:author="Draško Anđelković" w:date="2020-04-08T18:04:00Z">
                  <w:rPr>
                    <w:noProof/>
                    <w:webHidden/>
                  </w:rPr>
                </w:rPrChange>
              </w:rPr>
              <w:tab/>
              <w:delText>10</w:delText>
            </w:r>
          </w:del>
        </w:p>
        <w:p w:rsidR="00C913AC" w:rsidRPr="00FD1332" w:rsidDel="00387043" w:rsidRDefault="00C913AC">
          <w:pPr>
            <w:pStyle w:val="TOC1"/>
            <w:tabs>
              <w:tab w:val="right" w:leader="dot" w:pos="9062"/>
            </w:tabs>
            <w:rPr>
              <w:del w:id="1044" w:author="Draško Anđelković" w:date="2020-04-08T17:56:00Z"/>
              <w:rFonts w:eastAsiaTheme="minorEastAsia"/>
              <w:b w:val="0"/>
              <w:bCs w:val="0"/>
              <w:caps w:val="0"/>
              <w:noProof/>
              <w:color w:val="595959" w:themeColor="text1" w:themeTint="A6"/>
              <w:sz w:val="24"/>
              <w:szCs w:val="24"/>
              <w:lang w:val="en-US"/>
              <w:rPrChange w:id="1045" w:author="Draško Anđelković" w:date="2020-04-08T18:04:00Z">
                <w:rPr>
                  <w:del w:id="1046" w:author="Draško Anđelković" w:date="2020-04-08T17:56:00Z"/>
                  <w:rFonts w:eastAsiaTheme="minorEastAsia" w:cstheme="minorBidi"/>
                  <w:b w:val="0"/>
                  <w:bCs w:val="0"/>
                  <w:caps w:val="0"/>
                  <w:noProof/>
                  <w:sz w:val="22"/>
                  <w:szCs w:val="22"/>
                  <w:lang w:val="en-US"/>
                </w:rPr>
              </w:rPrChange>
            </w:rPr>
          </w:pPr>
          <w:del w:id="1047" w:author="Draško Anđelković" w:date="2020-04-08T17:56:00Z">
            <w:r w:rsidRPr="00FD1332" w:rsidDel="00387043">
              <w:rPr>
                <w:rStyle w:val="Hyperlink"/>
                <w:noProof/>
                <w:color w:val="595959" w:themeColor="text1" w:themeTint="A6"/>
                <w:sz w:val="24"/>
                <w:szCs w:val="24"/>
                <w:rPrChange w:id="1048" w:author="Draško Anđelković" w:date="2020-04-08T18:04:00Z">
                  <w:rPr>
                    <w:rStyle w:val="Hyperlink"/>
                    <w:noProof/>
                    <w:color w:val="0679EE" w:themeColor="hyperlink" w:themeTint="D9"/>
                  </w:rPr>
                </w:rPrChange>
              </w:rPr>
              <w:delText>3.6 Projektna ograničenja</w:delText>
            </w:r>
            <w:r w:rsidRPr="00FD1332" w:rsidDel="00387043">
              <w:rPr>
                <w:noProof/>
                <w:webHidden/>
                <w:color w:val="595959" w:themeColor="text1" w:themeTint="A6"/>
                <w:sz w:val="24"/>
                <w:szCs w:val="24"/>
                <w:rPrChange w:id="1049" w:author="Draško Anđelković" w:date="2020-04-08T18:04:00Z">
                  <w:rPr>
                    <w:noProof/>
                    <w:webHidden/>
                  </w:rPr>
                </w:rPrChange>
              </w:rPr>
              <w:tab/>
              <w:delText>12</w:delText>
            </w:r>
          </w:del>
        </w:p>
        <w:p w:rsidR="00C913AC" w:rsidRPr="00FD1332" w:rsidDel="00387043" w:rsidRDefault="00C913AC">
          <w:pPr>
            <w:pStyle w:val="TOC1"/>
            <w:tabs>
              <w:tab w:val="right" w:leader="dot" w:pos="9062"/>
            </w:tabs>
            <w:rPr>
              <w:del w:id="1050" w:author="Draško Anđelković" w:date="2020-04-08T17:56:00Z"/>
              <w:rFonts w:eastAsiaTheme="minorEastAsia"/>
              <w:b w:val="0"/>
              <w:bCs w:val="0"/>
              <w:caps w:val="0"/>
              <w:noProof/>
              <w:color w:val="595959" w:themeColor="text1" w:themeTint="A6"/>
              <w:sz w:val="24"/>
              <w:szCs w:val="24"/>
              <w:lang w:val="en-US"/>
              <w:rPrChange w:id="1051" w:author="Draško Anđelković" w:date="2020-04-08T18:04:00Z">
                <w:rPr>
                  <w:del w:id="1052" w:author="Draško Anđelković" w:date="2020-04-08T17:56:00Z"/>
                  <w:rFonts w:eastAsiaTheme="minorEastAsia" w:cstheme="minorBidi"/>
                  <w:b w:val="0"/>
                  <w:bCs w:val="0"/>
                  <w:caps w:val="0"/>
                  <w:noProof/>
                  <w:sz w:val="22"/>
                  <w:szCs w:val="22"/>
                  <w:lang w:val="en-US"/>
                </w:rPr>
              </w:rPrChange>
            </w:rPr>
          </w:pPr>
          <w:del w:id="1053" w:author="Draško Anđelković" w:date="2020-04-08T17:56:00Z">
            <w:r w:rsidRPr="00FD1332" w:rsidDel="00387043">
              <w:rPr>
                <w:rStyle w:val="Hyperlink"/>
                <w:noProof/>
                <w:color w:val="595959" w:themeColor="text1" w:themeTint="A6"/>
                <w:sz w:val="24"/>
                <w:szCs w:val="24"/>
                <w:rPrChange w:id="1054" w:author="Draško Anđelković" w:date="2020-04-08T18:04:00Z">
                  <w:rPr>
                    <w:rStyle w:val="Hyperlink"/>
                    <w:noProof/>
                    <w:color w:val="0679EE" w:themeColor="hyperlink" w:themeTint="D9"/>
                  </w:rPr>
                </w:rPrChange>
              </w:rPr>
              <w:delText>3.7 Sistemske karakteristike softvera Sistema</w:delText>
            </w:r>
            <w:r w:rsidRPr="00FD1332" w:rsidDel="00387043">
              <w:rPr>
                <w:noProof/>
                <w:webHidden/>
                <w:color w:val="595959" w:themeColor="text1" w:themeTint="A6"/>
                <w:sz w:val="24"/>
                <w:szCs w:val="24"/>
                <w:rPrChange w:id="1055" w:author="Draško Anđelković" w:date="2020-04-08T18:04:00Z">
                  <w:rPr>
                    <w:noProof/>
                    <w:webHidden/>
                  </w:rPr>
                </w:rPrChange>
              </w:rPr>
              <w:tab/>
              <w:delText>12</w:delText>
            </w:r>
          </w:del>
        </w:p>
        <w:p w:rsidR="00C913AC" w:rsidRPr="00FD1332" w:rsidDel="00387043" w:rsidRDefault="00C913AC">
          <w:pPr>
            <w:pStyle w:val="TOC1"/>
            <w:tabs>
              <w:tab w:val="right" w:leader="dot" w:pos="9062"/>
            </w:tabs>
            <w:rPr>
              <w:del w:id="1056" w:author="Draško Anđelković" w:date="2020-04-08T17:56:00Z"/>
              <w:rFonts w:eastAsiaTheme="minorEastAsia"/>
              <w:b w:val="0"/>
              <w:bCs w:val="0"/>
              <w:caps w:val="0"/>
              <w:noProof/>
              <w:color w:val="595959" w:themeColor="text1" w:themeTint="A6"/>
              <w:sz w:val="24"/>
              <w:szCs w:val="24"/>
              <w:lang w:val="en-US"/>
              <w:rPrChange w:id="1057" w:author="Draško Anđelković" w:date="2020-04-08T18:04:00Z">
                <w:rPr>
                  <w:del w:id="1058" w:author="Draško Anđelković" w:date="2020-04-08T17:56:00Z"/>
                  <w:rFonts w:eastAsiaTheme="minorEastAsia" w:cstheme="minorBidi"/>
                  <w:b w:val="0"/>
                  <w:bCs w:val="0"/>
                  <w:caps w:val="0"/>
                  <w:noProof/>
                  <w:sz w:val="22"/>
                  <w:szCs w:val="22"/>
                  <w:lang w:val="en-US"/>
                </w:rPr>
              </w:rPrChange>
            </w:rPr>
          </w:pPr>
          <w:del w:id="1059" w:author="Draško Anđelković" w:date="2020-04-08T17:56:00Z">
            <w:r w:rsidRPr="00FD1332" w:rsidDel="00387043">
              <w:rPr>
                <w:rStyle w:val="Hyperlink"/>
                <w:noProof/>
                <w:color w:val="595959" w:themeColor="text1" w:themeTint="A6"/>
                <w:sz w:val="24"/>
                <w:szCs w:val="24"/>
                <w:rPrChange w:id="1060" w:author="Draško Anđelković" w:date="2020-04-08T18:04:00Z">
                  <w:rPr>
                    <w:rStyle w:val="Hyperlink"/>
                    <w:noProof/>
                    <w:color w:val="0679EE" w:themeColor="hyperlink" w:themeTint="D9"/>
                  </w:rPr>
                </w:rPrChange>
              </w:rPr>
              <w:delText>3.8 Dopunske informacije</w:delText>
            </w:r>
            <w:r w:rsidRPr="00FD1332" w:rsidDel="00387043">
              <w:rPr>
                <w:noProof/>
                <w:webHidden/>
                <w:color w:val="595959" w:themeColor="text1" w:themeTint="A6"/>
                <w:sz w:val="24"/>
                <w:szCs w:val="24"/>
                <w:rPrChange w:id="1061" w:author="Draško Anđelković" w:date="2020-04-08T18:04:00Z">
                  <w:rPr>
                    <w:noProof/>
                    <w:webHidden/>
                  </w:rPr>
                </w:rPrChange>
              </w:rPr>
              <w:tab/>
              <w:delText>13</w:delText>
            </w:r>
          </w:del>
        </w:p>
        <w:p w:rsidR="00C913AC" w:rsidRPr="00FD1332" w:rsidDel="00387043" w:rsidRDefault="00C913AC">
          <w:pPr>
            <w:pStyle w:val="TOC1"/>
            <w:tabs>
              <w:tab w:val="right" w:leader="dot" w:pos="9062"/>
            </w:tabs>
            <w:rPr>
              <w:del w:id="1062" w:author="Draško Anđelković" w:date="2020-04-08T17:56:00Z"/>
              <w:rFonts w:eastAsiaTheme="minorEastAsia"/>
              <w:b w:val="0"/>
              <w:bCs w:val="0"/>
              <w:caps w:val="0"/>
              <w:noProof/>
              <w:color w:val="595959" w:themeColor="text1" w:themeTint="A6"/>
              <w:sz w:val="24"/>
              <w:szCs w:val="24"/>
              <w:lang w:val="en-US"/>
              <w:rPrChange w:id="1063" w:author="Draško Anđelković" w:date="2020-04-08T18:04:00Z">
                <w:rPr>
                  <w:del w:id="1064" w:author="Draško Anđelković" w:date="2020-04-08T17:56:00Z"/>
                  <w:rFonts w:eastAsiaTheme="minorEastAsia" w:cstheme="minorBidi"/>
                  <w:b w:val="0"/>
                  <w:bCs w:val="0"/>
                  <w:caps w:val="0"/>
                  <w:noProof/>
                  <w:sz w:val="22"/>
                  <w:szCs w:val="22"/>
                  <w:lang w:val="en-US"/>
                </w:rPr>
              </w:rPrChange>
            </w:rPr>
          </w:pPr>
          <w:del w:id="1065" w:author="Draško Anđelković" w:date="2020-04-08T17:56:00Z">
            <w:r w:rsidRPr="00FD1332" w:rsidDel="00387043">
              <w:rPr>
                <w:rStyle w:val="Hyperlink"/>
                <w:noProof/>
                <w:color w:val="595959" w:themeColor="text1" w:themeTint="A6"/>
                <w:sz w:val="24"/>
                <w:szCs w:val="24"/>
                <w:rPrChange w:id="1066" w:author="Draško Anđelković" w:date="2020-04-08T18:04:00Z">
                  <w:rPr>
                    <w:rStyle w:val="Hyperlink"/>
                    <w:noProof/>
                    <w:color w:val="0679EE" w:themeColor="hyperlink" w:themeTint="D9"/>
                  </w:rPr>
                </w:rPrChange>
              </w:rPr>
              <w:delText>4. Verifikacija</w:delText>
            </w:r>
            <w:r w:rsidRPr="00FD1332" w:rsidDel="00387043">
              <w:rPr>
                <w:noProof/>
                <w:webHidden/>
                <w:color w:val="595959" w:themeColor="text1" w:themeTint="A6"/>
                <w:sz w:val="24"/>
                <w:szCs w:val="24"/>
                <w:rPrChange w:id="1067" w:author="Draško Anđelković" w:date="2020-04-08T18:04:00Z">
                  <w:rPr>
                    <w:noProof/>
                    <w:webHidden/>
                  </w:rPr>
                </w:rPrChange>
              </w:rPr>
              <w:tab/>
              <w:delText>13</w:delText>
            </w:r>
          </w:del>
        </w:p>
        <w:p w:rsidR="00C913AC" w:rsidRPr="00FD1332" w:rsidDel="00387043" w:rsidRDefault="00C913AC">
          <w:pPr>
            <w:pStyle w:val="TOC1"/>
            <w:tabs>
              <w:tab w:val="right" w:leader="dot" w:pos="9062"/>
            </w:tabs>
            <w:rPr>
              <w:del w:id="1068" w:author="Draško Anđelković" w:date="2020-04-08T17:56:00Z"/>
              <w:rFonts w:eastAsiaTheme="minorEastAsia"/>
              <w:b w:val="0"/>
              <w:bCs w:val="0"/>
              <w:caps w:val="0"/>
              <w:noProof/>
              <w:color w:val="595959" w:themeColor="text1" w:themeTint="A6"/>
              <w:sz w:val="24"/>
              <w:szCs w:val="24"/>
              <w:lang w:val="en-US"/>
              <w:rPrChange w:id="1069" w:author="Draško Anđelković" w:date="2020-04-08T18:04:00Z">
                <w:rPr>
                  <w:del w:id="1070" w:author="Draško Anđelković" w:date="2020-04-08T17:56:00Z"/>
                  <w:rFonts w:eastAsiaTheme="minorEastAsia" w:cstheme="minorBidi"/>
                  <w:b w:val="0"/>
                  <w:bCs w:val="0"/>
                  <w:caps w:val="0"/>
                  <w:noProof/>
                  <w:sz w:val="22"/>
                  <w:szCs w:val="22"/>
                  <w:lang w:val="en-US"/>
                </w:rPr>
              </w:rPrChange>
            </w:rPr>
          </w:pPr>
          <w:del w:id="1071" w:author="Draško Anđelković" w:date="2020-04-08T17:56:00Z">
            <w:r w:rsidRPr="00FD1332" w:rsidDel="00387043">
              <w:rPr>
                <w:rStyle w:val="Hyperlink"/>
                <w:noProof/>
                <w:color w:val="595959" w:themeColor="text1" w:themeTint="A6"/>
                <w:sz w:val="24"/>
                <w:szCs w:val="24"/>
                <w:rPrChange w:id="1072" w:author="Draško Anđelković" w:date="2020-04-08T18:04:00Z">
                  <w:rPr>
                    <w:rStyle w:val="Hyperlink"/>
                    <w:noProof/>
                    <w:color w:val="0679EE" w:themeColor="hyperlink" w:themeTint="D9"/>
                  </w:rPr>
                </w:rPrChange>
              </w:rPr>
              <w:delText>5.</w:delText>
            </w:r>
            <w:r w:rsidRPr="00FD1332" w:rsidDel="00387043">
              <w:rPr>
                <w:noProof/>
                <w:webHidden/>
                <w:color w:val="595959" w:themeColor="text1" w:themeTint="A6"/>
                <w:sz w:val="24"/>
                <w:szCs w:val="24"/>
                <w:rPrChange w:id="1073" w:author="Draško Anđelković" w:date="2020-04-08T18:04:00Z">
                  <w:rPr>
                    <w:noProof/>
                    <w:webHidden/>
                  </w:rPr>
                </w:rPrChange>
              </w:rPr>
              <w:tab/>
              <w:delText>13</w:delText>
            </w:r>
          </w:del>
        </w:p>
        <w:p w:rsidR="00C913AC" w:rsidRPr="00FD1332" w:rsidDel="00387043" w:rsidRDefault="00C913AC">
          <w:pPr>
            <w:pStyle w:val="TOC1"/>
            <w:tabs>
              <w:tab w:val="right" w:leader="dot" w:pos="9062"/>
            </w:tabs>
            <w:rPr>
              <w:del w:id="1074" w:author="Draško Anđelković" w:date="2020-04-08T17:56:00Z"/>
              <w:rFonts w:eastAsiaTheme="minorEastAsia"/>
              <w:b w:val="0"/>
              <w:bCs w:val="0"/>
              <w:caps w:val="0"/>
              <w:noProof/>
              <w:color w:val="595959" w:themeColor="text1" w:themeTint="A6"/>
              <w:sz w:val="24"/>
              <w:szCs w:val="24"/>
              <w:lang w:val="en-US"/>
              <w:rPrChange w:id="1075" w:author="Draško Anđelković" w:date="2020-04-08T18:04:00Z">
                <w:rPr>
                  <w:del w:id="1076" w:author="Draško Anđelković" w:date="2020-04-08T17:56:00Z"/>
                  <w:rFonts w:eastAsiaTheme="minorEastAsia" w:cstheme="minorBidi"/>
                  <w:b w:val="0"/>
                  <w:bCs w:val="0"/>
                  <w:caps w:val="0"/>
                  <w:noProof/>
                  <w:sz w:val="22"/>
                  <w:szCs w:val="22"/>
                  <w:lang w:val="en-US"/>
                </w:rPr>
              </w:rPrChange>
            </w:rPr>
          </w:pPr>
          <w:del w:id="1077" w:author="Draško Anđelković" w:date="2020-04-08T17:56:00Z">
            <w:r w:rsidRPr="00FD1332" w:rsidDel="00387043">
              <w:rPr>
                <w:rStyle w:val="Hyperlink"/>
                <w:noProof/>
                <w:color w:val="595959" w:themeColor="text1" w:themeTint="A6"/>
                <w:sz w:val="24"/>
                <w:szCs w:val="24"/>
                <w:rPrChange w:id="1078" w:author="Draško Anđelković" w:date="2020-04-08T18:04:00Z">
                  <w:rPr>
                    <w:rStyle w:val="Hyperlink"/>
                    <w:noProof/>
                    <w:color w:val="0679EE" w:themeColor="hyperlink" w:themeTint="D9"/>
                  </w:rPr>
                </w:rPrChange>
              </w:rPr>
              <w:delText>Prilozi</w:delText>
            </w:r>
            <w:r w:rsidRPr="00FD1332" w:rsidDel="00387043">
              <w:rPr>
                <w:noProof/>
                <w:webHidden/>
                <w:color w:val="595959" w:themeColor="text1" w:themeTint="A6"/>
                <w:sz w:val="24"/>
                <w:szCs w:val="24"/>
                <w:rPrChange w:id="1079" w:author="Draško Anđelković" w:date="2020-04-08T18:04:00Z">
                  <w:rPr>
                    <w:noProof/>
                    <w:webHidden/>
                  </w:rPr>
                </w:rPrChange>
              </w:rPr>
              <w:tab/>
              <w:delText>13</w:delText>
            </w:r>
          </w:del>
        </w:p>
        <w:p w:rsidR="00C913AC" w:rsidRPr="00FD1332" w:rsidDel="00387043" w:rsidRDefault="00C913AC">
          <w:pPr>
            <w:pStyle w:val="TOC1"/>
            <w:tabs>
              <w:tab w:val="right" w:leader="dot" w:pos="9062"/>
            </w:tabs>
            <w:rPr>
              <w:del w:id="1080" w:author="Draško Anđelković" w:date="2020-04-08T17:56:00Z"/>
              <w:rFonts w:eastAsiaTheme="minorEastAsia"/>
              <w:b w:val="0"/>
              <w:bCs w:val="0"/>
              <w:caps w:val="0"/>
              <w:noProof/>
              <w:color w:val="595959" w:themeColor="text1" w:themeTint="A6"/>
              <w:sz w:val="24"/>
              <w:szCs w:val="24"/>
              <w:lang w:val="en-US"/>
              <w:rPrChange w:id="1081" w:author="Draško Anđelković" w:date="2020-04-08T18:04:00Z">
                <w:rPr>
                  <w:del w:id="1082" w:author="Draško Anđelković" w:date="2020-04-08T17:56:00Z"/>
                  <w:rFonts w:eastAsiaTheme="minorEastAsia" w:cstheme="minorBidi"/>
                  <w:b w:val="0"/>
                  <w:bCs w:val="0"/>
                  <w:caps w:val="0"/>
                  <w:noProof/>
                  <w:sz w:val="22"/>
                  <w:szCs w:val="22"/>
                  <w:lang w:val="en-US"/>
                </w:rPr>
              </w:rPrChange>
            </w:rPr>
          </w:pPr>
          <w:del w:id="1083" w:author="Draško Anđelković" w:date="2020-04-08T17:56:00Z">
            <w:r w:rsidRPr="00FD1332" w:rsidDel="00387043">
              <w:rPr>
                <w:rStyle w:val="Hyperlink"/>
                <w:noProof/>
                <w:color w:val="595959" w:themeColor="text1" w:themeTint="A6"/>
                <w:sz w:val="24"/>
                <w:szCs w:val="24"/>
                <w:rPrChange w:id="1084" w:author="Draško Anđelković" w:date="2020-04-08T18:04:00Z">
                  <w:rPr>
                    <w:rStyle w:val="Hyperlink"/>
                    <w:noProof/>
                    <w:color w:val="0679EE" w:themeColor="hyperlink" w:themeTint="D9"/>
                  </w:rPr>
                </w:rPrChange>
              </w:rPr>
              <w:delText>5.1 Pretpostavke i zavisnosti</w:delText>
            </w:r>
            <w:r w:rsidRPr="00FD1332" w:rsidDel="00387043">
              <w:rPr>
                <w:noProof/>
                <w:webHidden/>
                <w:color w:val="595959" w:themeColor="text1" w:themeTint="A6"/>
                <w:sz w:val="24"/>
                <w:szCs w:val="24"/>
                <w:rPrChange w:id="1085" w:author="Draško Anđelković" w:date="2020-04-08T18:04:00Z">
                  <w:rPr>
                    <w:noProof/>
                    <w:webHidden/>
                  </w:rPr>
                </w:rPrChange>
              </w:rPr>
              <w:tab/>
              <w:delText>13</w:delText>
            </w:r>
          </w:del>
        </w:p>
        <w:p w:rsidR="00C913AC" w:rsidRPr="00FD1332" w:rsidDel="00387043" w:rsidRDefault="00C913AC">
          <w:pPr>
            <w:pStyle w:val="TOC1"/>
            <w:tabs>
              <w:tab w:val="right" w:leader="dot" w:pos="9062"/>
            </w:tabs>
            <w:rPr>
              <w:del w:id="1086" w:author="Draško Anđelković" w:date="2020-04-08T17:56:00Z"/>
              <w:rFonts w:eastAsiaTheme="minorEastAsia"/>
              <w:b w:val="0"/>
              <w:bCs w:val="0"/>
              <w:caps w:val="0"/>
              <w:noProof/>
              <w:color w:val="595959" w:themeColor="text1" w:themeTint="A6"/>
              <w:sz w:val="24"/>
              <w:szCs w:val="24"/>
              <w:lang w:val="en-US"/>
              <w:rPrChange w:id="1087" w:author="Draško Anđelković" w:date="2020-04-08T18:04:00Z">
                <w:rPr>
                  <w:del w:id="1088" w:author="Draško Anđelković" w:date="2020-04-08T17:56:00Z"/>
                  <w:rFonts w:eastAsiaTheme="minorEastAsia" w:cstheme="minorBidi"/>
                  <w:b w:val="0"/>
                  <w:bCs w:val="0"/>
                  <w:caps w:val="0"/>
                  <w:noProof/>
                  <w:sz w:val="22"/>
                  <w:szCs w:val="22"/>
                  <w:lang w:val="en-US"/>
                </w:rPr>
              </w:rPrChange>
            </w:rPr>
          </w:pPr>
          <w:del w:id="1089" w:author="Draško Anđelković" w:date="2020-04-08T17:56:00Z">
            <w:r w:rsidRPr="00FD1332" w:rsidDel="00387043">
              <w:rPr>
                <w:rStyle w:val="Hyperlink"/>
                <w:noProof/>
                <w:color w:val="595959" w:themeColor="text1" w:themeTint="A6"/>
                <w:sz w:val="24"/>
                <w:szCs w:val="24"/>
                <w:rPrChange w:id="1090" w:author="Draško Anđelković" w:date="2020-04-08T18:04:00Z">
                  <w:rPr>
                    <w:rStyle w:val="Hyperlink"/>
                    <w:noProof/>
                    <w:color w:val="0679EE" w:themeColor="hyperlink" w:themeTint="D9"/>
                  </w:rPr>
                </w:rPrChange>
              </w:rPr>
              <w:delText>5.2 Akronimi i skraćenice</w:delText>
            </w:r>
            <w:r w:rsidRPr="00FD1332" w:rsidDel="00387043">
              <w:rPr>
                <w:noProof/>
                <w:webHidden/>
                <w:color w:val="595959" w:themeColor="text1" w:themeTint="A6"/>
                <w:sz w:val="24"/>
                <w:szCs w:val="24"/>
                <w:rPrChange w:id="1091" w:author="Draško Anđelković" w:date="2020-04-08T18:04:00Z">
                  <w:rPr>
                    <w:noProof/>
                    <w:webHidden/>
                  </w:rPr>
                </w:rPrChange>
              </w:rPr>
              <w:tab/>
              <w:delText>13</w:delText>
            </w:r>
          </w:del>
        </w:p>
        <w:p w:rsidR="00C913AC" w:rsidRDefault="00C913AC">
          <w:r w:rsidRPr="00FD1332">
            <w:rPr>
              <w:rFonts w:cstheme="minorHAnsi"/>
              <w:b/>
              <w:bCs/>
              <w:noProof/>
              <w:color w:val="595959" w:themeColor="text1" w:themeTint="A6"/>
              <w:rPrChange w:id="1092" w:author="Draško Anđelković" w:date="2020-04-08T18:04:00Z">
                <w:rPr>
                  <w:b/>
                  <w:bCs/>
                  <w:noProof/>
                </w:rPr>
              </w:rPrChange>
            </w:rPr>
            <w:fldChar w:fldCharType="end"/>
          </w:r>
        </w:p>
      </w:sdtContent>
    </w:sdt>
    <w:p w:rsidR="00EA7694" w:rsidRPr="00C913AC" w:rsidDel="00C913AC" w:rsidRDefault="00EA7694">
      <w:pPr>
        <w:rPr>
          <w:del w:id="1093" w:author="Draško Anđelković" w:date="2020-04-08T17:48:00Z"/>
          <w:rFonts w:cstheme="minorHAnsi"/>
          <w:b/>
          <w:color w:val="262626" w:themeColor="text1" w:themeTint="D9"/>
          <w:sz w:val="24"/>
          <w:szCs w:val="24"/>
          <w:rPrChange w:id="1094" w:author="Draško Anđelković" w:date="2020-04-08T17:49:00Z">
            <w:rPr>
              <w:del w:id="1095" w:author="Draško Anđelković" w:date="2020-04-08T17:48:00Z"/>
            </w:rPr>
          </w:rPrChange>
        </w:rPr>
      </w:pPr>
      <w:del w:id="1096" w:author="Draško Anđelković" w:date="2020-04-08T17:48:00Z">
        <w:r w:rsidRPr="00C913AC" w:rsidDel="00C913AC">
          <w:rPr>
            <w:rFonts w:cstheme="minorHAnsi"/>
            <w:color w:val="262626" w:themeColor="text1" w:themeTint="D9"/>
            <w:sz w:val="24"/>
            <w:szCs w:val="24"/>
            <w:rPrChange w:id="1097" w:author="Draško Anđelković" w:date="2020-04-08T17:49:00Z">
              <w:rPr/>
            </w:rPrChange>
          </w:rPr>
          <w:delText xml:space="preserve"> </w:delText>
        </w:r>
      </w:del>
    </w:p>
    <w:p w:rsidR="00EA7694" w:rsidRPr="00C913AC" w:rsidRDefault="00EA7694">
      <w:pPr>
        <w:rPr>
          <w:ins w:id="1098" w:author="Draško Anđelković" w:date="2020-04-08T17:37:00Z"/>
          <w:rFonts w:cstheme="minorHAnsi"/>
          <w:b/>
          <w:color w:val="262626" w:themeColor="text1" w:themeTint="D9"/>
          <w:sz w:val="24"/>
          <w:szCs w:val="24"/>
          <w:rPrChange w:id="1099" w:author="Draško Anđelković" w:date="2020-04-08T17:49:00Z">
            <w:rPr>
              <w:ins w:id="1100" w:author="Draško Anđelković" w:date="2020-04-08T17:37:00Z"/>
              <w:rFonts w:cstheme="minorHAnsi"/>
              <w:b/>
              <w:color w:val="404040" w:themeColor="text1" w:themeTint="BF"/>
            </w:rPr>
          </w:rPrChange>
        </w:rPr>
      </w:pPr>
      <w:ins w:id="1101" w:author="Draško Anđelković" w:date="2020-04-08T17:37:00Z">
        <w:r w:rsidRPr="00C913AC">
          <w:rPr>
            <w:rFonts w:cstheme="minorHAnsi"/>
            <w:b/>
            <w:color w:val="262626" w:themeColor="text1" w:themeTint="D9"/>
            <w:sz w:val="24"/>
            <w:szCs w:val="24"/>
            <w:rPrChange w:id="1102" w:author="Draško Anđelković" w:date="2020-04-08T17:49:00Z">
              <w:rPr>
                <w:rFonts w:cstheme="minorHAnsi"/>
                <w:b/>
                <w:color w:val="404040" w:themeColor="text1" w:themeTint="BF"/>
              </w:rPr>
            </w:rPrChange>
          </w:rPr>
          <w:br w:type="page"/>
        </w:r>
      </w:ins>
    </w:p>
    <w:p w:rsidR="001C6BC2" w:rsidRPr="00C913AC" w:rsidDel="00256B94" w:rsidRDefault="00C913AC">
      <w:pPr>
        <w:pStyle w:val="Heading1"/>
        <w:rPr>
          <w:del w:id="1103" w:author="Draško Anđelković" w:date="2020-04-08T16:38:00Z"/>
          <w:rFonts w:asciiTheme="minorHAnsi" w:hAnsiTheme="minorHAnsi" w:cstheme="minorHAnsi"/>
          <w:b/>
          <w:color w:val="262626" w:themeColor="text1" w:themeTint="D9"/>
          <w:sz w:val="24"/>
          <w:szCs w:val="24"/>
          <w:rPrChange w:id="1104" w:author="Draško Anđelković" w:date="2020-04-08T17:52:00Z">
            <w:rPr>
              <w:del w:id="1105" w:author="Draško Anđelković" w:date="2020-04-08T16:38:00Z"/>
              <w:rFonts w:ascii="Calibri" w:hAnsi="Calibri" w:cs="Calibri"/>
              <w:b/>
            </w:rPr>
          </w:rPrChange>
        </w:rPr>
        <w:pPrChange w:id="1106" w:author="Draško Anđelković" w:date="2020-04-08T17:46:00Z">
          <w:pPr/>
        </w:pPrChange>
      </w:pPr>
      <w:bookmarkStart w:id="1107" w:name="_Toc37261456"/>
      <w:ins w:id="1108" w:author="Draško Anđelković" w:date="2020-04-08T17:45:00Z">
        <w:r w:rsidRPr="00C913AC">
          <w:rPr>
            <w:rFonts w:cstheme="minorHAnsi"/>
            <w:b/>
            <w:color w:val="262626" w:themeColor="text1" w:themeTint="D9"/>
            <w:sz w:val="24"/>
            <w:szCs w:val="24"/>
            <w:rPrChange w:id="1109" w:author="Draško Anđelković" w:date="2020-04-08T17:52:00Z">
              <w:rPr/>
            </w:rPrChange>
          </w:rPr>
          <w:lastRenderedPageBreak/>
          <w:t>1. Uvod</w:t>
        </w:r>
      </w:ins>
      <w:bookmarkEnd w:id="1107"/>
    </w:p>
    <w:p w:rsidR="00256B94" w:rsidRPr="00C913AC" w:rsidDel="00EA7694" w:rsidRDefault="00256B94">
      <w:pPr>
        <w:pStyle w:val="Heading1"/>
        <w:rPr>
          <w:del w:id="1110" w:author="Draško Anđelković" w:date="2020-04-08T17:39:00Z"/>
          <w:rFonts w:cstheme="minorHAnsi"/>
          <w:color w:val="262626" w:themeColor="text1" w:themeTint="D9"/>
          <w:sz w:val="24"/>
          <w:szCs w:val="24"/>
          <w:rPrChange w:id="1111" w:author="Draško Anđelković" w:date="2020-04-08T17:49:00Z">
            <w:rPr>
              <w:del w:id="1112" w:author="Draško Anđelković" w:date="2020-04-08T17:39:00Z"/>
              <w:rFonts w:cstheme="minorHAnsi"/>
              <w:b/>
              <w:color w:val="404040" w:themeColor="text1" w:themeTint="BF"/>
            </w:rPr>
          </w:rPrChange>
        </w:rPr>
        <w:pPrChange w:id="1113" w:author="Draško Anđelković" w:date="2020-04-08T17:46:00Z">
          <w:pPr/>
        </w:pPrChange>
      </w:pPr>
      <w:del w:id="1114" w:author="Draško Anđelković" w:date="2020-04-08T17:39:00Z">
        <w:r w:rsidRPr="00C913AC" w:rsidDel="00EA7694">
          <w:rPr>
            <w:rFonts w:cstheme="minorHAnsi"/>
            <w:color w:val="262626" w:themeColor="text1" w:themeTint="D9"/>
            <w:sz w:val="24"/>
            <w:szCs w:val="24"/>
            <w:rPrChange w:id="1115" w:author="Draško Anđelković" w:date="2020-04-08T17:49:00Z">
              <w:rPr>
                <w:rFonts w:cstheme="minorHAnsi"/>
                <w:b/>
                <w:color w:val="404040" w:themeColor="text1" w:themeTint="BF"/>
              </w:rPr>
            </w:rPrChange>
          </w:rPr>
          <w:br w:type="page"/>
        </w:r>
      </w:del>
    </w:p>
    <w:p w:rsidR="002E69E0" w:rsidRPr="00C913AC" w:rsidDel="00EA7694" w:rsidRDefault="001C6BC2">
      <w:pPr>
        <w:pStyle w:val="Heading1"/>
        <w:rPr>
          <w:del w:id="1116" w:author="Draško Anđelković" w:date="2020-04-08T17:39:00Z"/>
          <w:rFonts w:cstheme="minorHAnsi"/>
          <w:color w:val="262626" w:themeColor="text1" w:themeTint="D9"/>
          <w:sz w:val="24"/>
          <w:szCs w:val="24"/>
          <w:rPrChange w:id="1117" w:author="Draško Anđelković" w:date="2020-04-08T17:49:00Z">
            <w:rPr>
              <w:del w:id="1118" w:author="Draško Anđelković" w:date="2020-04-08T17:39:00Z"/>
            </w:rPr>
          </w:rPrChange>
        </w:rPr>
        <w:pPrChange w:id="1119" w:author="Draško Anđelković" w:date="2020-04-08T17:46:00Z">
          <w:pPr/>
        </w:pPrChange>
      </w:pPr>
      <w:del w:id="1120" w:author="Draško Anđelković" w:date="2020-04-08T17:39:00Z">
        <w:r w:rsidRPr="00C913AC" w:rsidDel="00EA7694">
          <w:rPr>
            <w:rFonts w:cstheme="minorHAnsi"/>
            <w:color w:val="262626" w:themeColor="text1" w:themeTint="D9"/>
            <w:sz w:val="24"/>
            <w:szCs w:val="24"/>
            <w:rPrChange w:id="1121" w:author="Draško Anđelković" w:date="2020-04-08T17:49:00Z">
              <w:rPr/>
            </w:rPrChange>
          </w:rPr>
          <w:br w:type="page"/>
        </w:r>
      </w:del>
    </w:p>
    <w:p w:rsidR="001C6BC2" w:rsidRPr="00C913AC" w:rsidDel="00DF544E" w:rsidRDefault="001C6BC2">
      <w:pPr>
        <w:pStyle w:val="Heading1"/>
        <w:rPr>
          <w:del w:id="1122" w:author="Draško Anđelković" w:date="2020-04-08T16:27:00Z"/>
          <w:rFonts w:cstheme="minorHAnsi"/>
          <w:color w:val="262626" w:themeColor="text1" w:themeTint="D9"/>
          <w:sz w:val="24"/>
          <w:szCs w:val="24"/>
          <w:rPrChange w:id="1123" w:author="Draško Anđelković" w:date="2020-04-08T17:49:00Z">
            <w:rPr>
              <w:del w:id="1124" w:author="Draško Anđelković" w:date="2020-04-08T16:27:00Z"/>
              <w:rFonts w:cstheme="minorHAnsi"/>
              <w:color w:val="404040" w:themeColor="text1" w:themeTint="BF"/>
            </w:rPr>
          </w:rPrChange>
        </w:rPr>
        <w:pPrChange w:id="1125" w:author="Draško Anđelković" w:date="2020-04-08T17:46:00Z">
          <w:pPr/>
        </w:pPrChange>
      </w:pPr>
      <w:bookmarkStart w:id="1126" w:name="_1._Uvod"/>
      <w:bookmarkEnd w:id="1126"/>
      <w:del w:id="1127" w:author="Draško Anđelković" w:date="2020-04-07T23:48:00Z">
        <w:r w:rsidRPr="00C913AC" w:rsidDel="00653A72">
          <w:rPr>
            <w:rFonts w:cstheme="minorHAnsi"/>
            <w:color w:val="262626" w:themeColor="text1" w:themeTint="D9"/>
            <w:sz w:val="24"/>
            <w:szCs w:val="24"/>
            <w:rPrChange w:id="1128" w:author="Draško Anđelković" w:date="2020-04-08T17:49:00Z">
              <w:rPr>
                <w:rFonts w:cstheme="minorHAnsi"/>
                <w:color w:val="404040" w:themeColor="text1" w:themeTint="BF"/>
              </w:rPr>
            </w:rPrChange>
          </w:rPr>
          <w:br w:type="page"/>
        </w:r>
      </w:del>
    </w:p>
    <w:p w:rsidR="007379D5" w:rsidRPr="00C913AC" w:rsidDel="00256B94" w:rsidRDefault="007379D5">
      <w:pPr>
        <w:pStyle w:val="Heading1"/>
        <w:rPr>
          <w:del w:id="1129" w:author="Draško Anđelković" w:date="2020-04-08T16:33:00Z"/>
          <w:rFonts w:asciiTheme="minorHAnsi" w:hAnsiTheme="minorHAnsi" w:cstheme="minorHAnsi"/>
          <w:color w:val="262626" w:themeColor="text1" w:themeTint="D9"/>
          <w:sz w:val="24"/>
          <w:szCs w:val="24"/>
          <w:rPrChange w:id="1130" w:author="Draško Anđelković" w:date="2020-04-08T17:49:00Z">
            <w:rPr>
              <w:del w:id="1131" w:author="Draško Anđelković" w:date="2020-04-08T16:33:00Z"/>
              <w:rFonts w:asciiTheme="minorHAnsi" w:hAnsiTheme="minorHAnsi" w:cstheme="minorHAnsi"/>
              <w:b/>
              <w:color w:val="404040" w:themeColor="text1" w:themeTint="BF"/>
              <w:sz w:val="22"/>
              <w:szCs w:val="22"/>
            </w:rPr>
          </w:rPrChange>
        </w:rPr>
      </w:pPr>
      <w:bookmarkStart w:id="1132" w:name="_Uvod"/>
      <w:bookmarkStart w:id="1133" w:name="_Toc37259839"/>
      <w:bookmarkEnd w:id="1132"/>
      <w:del w:id="1134" w:author="Draško Anđelković" w:date="2020-04-08T17:45:00Z">
        <w:r w:rsidRPr="00C913AC" w:rsidDel="00C913AC">
          <w:rPr>
            <w:rFonts w:cstheme="minorHAnsi"/>
            <w:color w:val="262626" w:themeColor="text1" w:themeTint="D9"/>
            <w:sz w:val="24"/>
            <w:szCs w:val="24"/>
            <w:rPrChange w:id="1135" w:author="Draško Anđelković" w:date="2020-04-08T17:49:00Z">
              <w:rPr>
                <w:rFonts w:cstheme="minorHAnsi"/>
                <w:color w:val="404040" w:themeColor="text1" w:themeTint="BF"/>
              </w:rPr>
            </w:rPrChange>
          </w:rPr>
          <w:delText>Uvod</w:delText>
        </w:r>
      </w:del>
      <w:bookmarkEnd w:id="1133"/>
    </w:p>
    <w:p w:rsidR="00E379A7" w:rsidRPr="00C913AC" w:rsidRDefault="00256B94">
      <w:pPr>
        <w:pStyle w:val="Heading1"/>
        <w:rPr>
          <w:rFonts w:cstheme="minorHAnsi"/>
          <w:color w:val="262626" w:themeColor="text1" w:themeTint="D9"/>
          <w:sz w:val="24"/>
          <w:szCs w:val="24"/>
          <w:rPrChange w:id="1136" w:author="Draško Anđelković" w:date="2020-04-08T17:49:00Z">
            <w:rPr/>
          </w:rPrChange>
        </w:rPr>
        <w:pPrChange w:id="1137" w:author="Draško Anđelković" w:date="2020-04-08T17:46:00Z">
          <w:pPr>
            <w:spacing w:after="0" w:line="240" w:lineRule="auto"/>
          </w:pPr>
        </w:pPrChange>
      </w:pPr>
      <w:ins w:id="1138" w:author="Draško Anđelković" w:date="2020-04-08T16:34:00Z">
        <w:r w:rsidRPr="00C913AC">
          <w:rPr>
            <w:rFonts w:asciiTheme="minorHAnsi" w:eastAsiaTheme="minorHAnsi" w:hAnsiTheme="minorHAnsi" w:cstheme="minorHAnsi"/>
            <w:color w:val="262626" w:themeColor="text1" w:themeTint="D9"/>
            <w:sz w:val="24"/>
            <w:szCs w:val="24"/>
            <w:rPrChange w:id="1139" w:author="Draško Anđelković" w:date="2020-04-08T17:49:00Z">
              <w:rPr/>
            </w:rPrChange>
          </w:rPr>
          <w:br/>
        </w:r>
      </w:ins>
    </w:p>
    <w:p w:rsidR="00B24F96" w:rsidRPr="00C913AC" w:rsidRDefault="00B24F96" w:rsidP="00F441D4">
      <w:pPr>
        <w:spacing w:after="0" w:line="240" w:lineRule="auto"/>
        <w:rPr>
          <w:ins w:id="1140" w:author="Draško Anđelković" w:date="2020-04-07T21:16:00Z"/>
          <w:rFonts w:cstheme="minorHAnsi"/>
          <w:color w:val="262626" w:themeColor="text1" w:themeTint="D9"/>
          <w:sz w:val="24"/>
          <w:szCs w:val="24"/>
          <w:rPrChange w:id="1141" w:author="Draško Anđelković" w:date="2020-04-08T17:49:00Z">
            <w:rPr>
              <w:ins w:id="1142" w:author="Draško Anđelković" w:date="2020-04-07T21:16:00Z"/>
              <w:rFonts w:cstheme="minorHAnsi"/>
              <w:color w:val="404040" w:themeColor="text1" w:themeTint="BF"/>
            </w:rPr>
          </w:rPrChange>
        </w:rPr>
      </w:pPr>
      <w:ins w:id="1143" w:author="Draško Anđelković" w:date="2020-04-07T21:14:00Z">
        <w:r w:rsidRPr="00C913AC">
          <w:rPr>
            <w:rFonts w:cstheme="minorHAnsi"/>
            <w:color w:val="262626" w:themeColor="text1" w:themeTint="D9"/>
            <w:sz w:val="24"/>
            <w:szCs w:val="24"/>
            <w:rPrChange w:id="1144" w:author="Draško Anđelković" w:date="2020-04-08T17:49:00Z">
              <w:rPr>
                <w:rFonts w:cstheme="minorHAnsi"/>
                <w:color w:val="404040" w:themeColor="text1" w:themeTint="BF"/>
              </w:rPr>
            </w:rPrChange>
          </w:rPr>
          <w:t>Veb aplikacija za video distribuciju je projekat kreiran</w:t>
        </w:r>
      </w:ins>
      <w:ins w:id="1145" w:author="Draško Anđelković" w:date="2020-04-07T21:15:00Z">
        <w:r w:rsidRPr="00C913AC">
          <w:rPr>
            <w:rFonts w:cstheme="minorHAnsi"/>
            <w:color w:val="262626" w:themeColor="text1" w:themeTint="D9"/>
            <w:sz w:val="24"/>
            <w:szCs w:val="24"/>
            <w:rPrChange w:id="1146" w:author="Draško Anđelković" w:date="2020-04-08T17:49:00Z">
              <w:rPr>
                <w:rFonts w:cstheme="minorHAnsi"/>
                <w:color w:val="404040" w:themeColor="text1" w:themeTint="BF"/>
              </w:rPr>
            </w:rPrChange>
          </w:rPr>
          <w:t xml:space="preserve"> u svrhu</w:t>
        </w:r>
      </w:ins>
      <w:ins w:id="1147" w:author="Draško Anđelković" w:date="2020-04-07T21:14:00Z">
        <w:r w:rsidRPr="00C913AC">
          <w:rPr>
            <w:rFonts w:cstheme="minorHAnsi"/>
            <w:color w:val="262626" w:themeColor="text1" w:themeTint="D9"/>
            <w:sz w:val="24"/>
            <w:szCs w:val="24"/>
            <w:rPrChange w:id="1148" w:author="Draško Anđelković" w:date="2020-04-08T17:49:00Z">
              <w:rPr>
                <w:rFonts w:cstheme="minorHAnsi"/>
                <w:color w:val="404040" w:themeColor="text1" w:themeTint="BF"/>
              </w:rPr>
            </w:rPrChange>
          </w:rPr>
          <w:t xml:space="preserve"> </w:t>
        </w:r>
      </w:ins>
      <w:ins w:id="1149" w:author="Draško Anđelković" w:date="2020-04-07T21:30:00Z">
        <w:r w:rsidR="00EB5F01" w:rsidRPr="00C913AC">
          <w:rPr>
            <w:rFonts w:cstheme="minorHAnsi"/>
            <w:color w:val="262626" w:themeColor="text1" w:themeTint="D9"/>
            <w:sz w:val="24"/>
            <w:szCs w:val="24"/>
            <w:rPrChange w:id="1150" w:author="Draško Anđelković" w:date="2020-04-08T17:49:00Z">
              <w:rPr>
                <w:rFonts w:cstheme="minorHAnsi"/>
                <w:color w:val="404040" w:themeColor="text1" w:themeTint="BF"/>
              </w:rPr>
            </w:rPrChange>
          </w:rPr>
          <w:t>omogućavanja</w:t>
        </w:r>
      </w:ins>
      <w:ins w:id="1151" w:author="Draško Anđelković" w:date="2020-04-07T21:15:00Z">
        <w:r w:rsidRPr="00C913AC">
          <w:rPr>
            <w:rFonts w:cstheme="minorHAnsi"/>
            <w:color w:val="262626" w:themeColor="text1" w:themeTint="D9"/>
            <w:sz w:val="24"/>
            <w:szCs w:val="24"/>
            <w:rPrChange w:id="1152" w:author="Draško Anđelković" w:date="2020-04-08T17:49:00Z">
              <w:rPr>
                <w:rFonts w:cstheme="minorHAnsi"/>
                <w:color w:val="404040" w:themeColor="text1" w:themeTint="BF"/>
              </w:rPr>
            </w:rPrChange>
          </w:rPr>
          <w:t xml:space="preserve"> krajnjim </w:t>
        </w:r>
      </w:ins>
      <w:ins w:id="1153" w:author="Draško Anđelković" w:date="2020-04-07T21:14:00Z">
        <w:r w:rsidRPr="00C913AC">
          <w:rPr>
            <w:rFonts w:cstheme="minorHAnsi"/>
            <w:color w:val="262626" w:themeColor="text1" w:themeTint="D9"/>
            <w:sz w:val="24"/>
            <w:szCs w:val="24"/>
            <w:rPrChange w:id="1154" w:author="Draško Anđelković" w:date="2020-04-08T17:49:00Z">
              <w:rPr>
                <w:rFonts w:cstheme="minorHAnsi"/>
                <w:color w:val="404040" w:themeColor="text1" w:themeTint="BF"/>
              </w:rPr>
            </w:rPrChange>
          </w:rPr>
          <w:t xml:space="preserve">korisnicima </w:t>
        </w:r>
      </w:ins>
      <w:ins w:id="1155" w:author="Draško Anđelković" w:date="2020-04-07T21:15:00Z">
        <w:r w:rsidRPr="00C913AC">
          <w:rPr>
            <w:rFonts w:cstheme="minorHAnsi"/>
            <w:color w:val="262626" w:themeColor="text1" w:themeTint="D9"/>
            <w:sz w:val="24"/>
            <w:szCs w:val="24"/>
            <w:rPrChange w:id="1156" w:author="Draško Anđelković" w:date="2020-04-08T17:49:00Z">
              <w:rPr>
                <w:rFonts w:cstheme="minorHAnsi"/>
                <w:color w:val="404040" w:themeColor="text1" w:themeTint="BF"/>
              </w:rPr>
            </w:rPrChange>
          </w:rPr>
          <w:t xml:space="preserve">samu </w:t>
        </w:r>
      </w:ins>
      <w:ins w:id="1157" w:author="Draško Anđelković" w:date="2020-04-07T21:14:00Z">
        <w:r w:rsidRPr="00C913AC">
          <w:rPr>
            <w:rFonts w:cstheme="minorHAnsi"/>
            <w:color w:val="262626" w:themeColor="text1" w:themeTint="D9"/>
            <w:sz w:val="24"/>
            <w:szCs w:val="24"/>
            <w:rPrChange w:id="1158" w:author="Draško Anđelković" w:date="2020-04-08T17:49:00Z">
              <w:rPr>
                <w:rFonts w:cstheme="minorHAnsi"/>
                <w:color w:val="404040" w:themeColor="text1" w:themeTint="BF"/>
              </w:rPr>
            </w:rPrChange>
          </w:rPr>
          <w:t>p</w:t>
        </w:r>
      </w:ins>
      <w:ins w:id="1159" w:author="Draško Anđelković" w:date="2020-04-07T21:15:00Z">
        <w:r w:rsidRPr="00C913AC">
          <w:rPr>
            <w:rFonts w:cstheme="minorHAnsi"/>
            <w:color w:val="262626" w:themeColor="text1" w:themeTint="D9"/>
            <w:sz w:val="24"/>
            <w:szCs w:val="24"/>
            <w:rPrChange w:id="1160" w:author="Draško Anđelković" w:date="2020-04-08T17:49:00Z">
              <w:rPr>
                <w:rFonts w:cstheme="minorHAnsi"/>
                <w:color w:val="404040" w:themeColor="text1" w:themeTint="BF"/>
              </w:rPr>
            </w:rPrChange>
          </w:rPr>
          <w:t xml:space="preserve">retragu i gledanje video materijala, </w:t>
        </w:r>
      </w:ins>
      <w:ins w:id="1161" w:author="Draško Anđelković" w:date="2020-04-07T21:30:00Z">
        <w:r w:rsidR="00EB5F01" w:rsidRPr="00C913AC">
          <w:rPr>
            <w:rFonts w:cstheme="minorHAnsi"/>
            <w:color w:val="262626" w:themeColor="text1" w:themeTint="D9"/>
            <w:sz w:val="24"/>
            <w:szCs w:val="24"/>
            <w:rPrChange w:id="1162" w:author="Draško Anđelković" w:date="2020-04-08T17:49:00Z">
              <w:rPr>
                <w:rFonts w:cstheme="minorHAnsi"/>
                <w:color w:val="404040" w:themeColor="text1" w:themeTint="BF"/>
              </w:rPr>
            </w:rPrChange>
          </w:rPr>
          <w:t>različitih</w:t>
        </w:r>
      </w:ins>
      <w:ins w:id="1163" w:author="Draško Anđelković" w:date="2020-04-07T21:15:00Z">
        <w:r w:rsidRPr="00C913AC">
          <w:rPr>
            <w:rFonts w:cstheme="minorHAnsi"/>
            <w:color w:val="262626" w:themeColor="text1" w:themeTint="D9"/>
            <w:sz w:val="24"/>
            <w:szCs w:val="24"/>
            <w:rPrChange w:id="1164" w:author="Draško Anđelković" w:date="2020-04-08T17:49:00Z">
              <w:rPr>
                <w:rFonts w:cstheme="minorHAnsi"/>
                <w:color w:val="404040" w:themeColor="text1" w:themeTint="BF"/>
              </w:rPr>
            </w:rPrChange>
          </w:rPr>
          <w:t xml:space="preserve"> </w:t>
        </w:r>
      </w:ins>
      <w:ins w:id="1165" w:author="Draško Anđelković" w:date="2020-04-07T21:30:00Z">
        <w:r w:rsidR="00EB5F01" w:rsidRPr="00C913AC">
          <w:rPr>
            <w:rFonts w:cstheme="minorHAnsi"/>
            <w:color w:val="262626" w:themeColor="text1" w:themeTint="D9"/>
            <w:sz w:val="24"/>
            <w:szCs w:val="24"/>
            <w:rPrChange w:id="1166" w:author="Draško Anđelković" w:date="2020-04-08T17:49:00Z">
              <w:rPr>
                <w:rFonts w:cstheme="minorHAnsi"/>
                <w:color w:val="404040" w:themeColor="text1" w:themeTint="BF"/>
              </w:rPr>
            </w:rPrChange>
          </w:rPr>
          <w:t>žanrova</w:t>
        </w:r>
      </w:ins>
      <w:ins w:id="1167" w:author="Draško Anđelković" w:date="2020-04-08T17:51:00Z">
        <w:r w:rsidR="00C913AC">
          <w:rPr>
            <w:rFonts w:cstheme="minorHAnsi"/>
            <w:color w:val="262626" w:themeColor="text1" w:themeTint="D9"/>
            <w:sz w:val="24"/>
            <w:szCs w:val="24"/>
          </w:rPr>
          <w:t>, postavljenih od strane administratora</w:t>
        </w:r>
      </w:ins>
      <w:ins w:id="1168" w:author="Draško Anđelković" w:date="2020-04-07T21:15:00Z">
        <w:r w:rsidRPr="00C913AC">
          <w:rPr>
            <w:rFonts w:cstheme="minorHAnsi"/>
            <w:color w:val="262626" w:themeColor="text1" w:themeTint="D9"/>
            <w:sz w:val="24"/>
            <w:szCs w:val="24"/>
            <w:rPrChange w:id="1169" w:author="Draško Anđelković" w:date="2020-04-08T17:49:00Z">
              <w:rPr>
                <w:rFonts w:cstheme="minorHAnsi"/>
                <w:color w:val="404040" w:themeColor="text1" w:themeTint="BF"/>
              </w:rPr>
            </w:rPrChange>
          </w:rPr>
          <w:t>.</w:t>
        </w:r>
      </w:ins>
    </w:p>
    <w:p w:rsidR="00B24F96" w:rsidRPr="00C913AC" w:rsidRDefault="00B24F96" w:rsidP="00F441D4">
      <w:pPr>
        <w:spacing w:after="0" w:line="240" w:lineRule="auto"/>
        <w:rPr>
          <w:ins w:id="1170" w:author="Draško Anđelković" w:date="2020-04-07T21:17:00Z"/>
          <w:rFonts w:cstheme="minorHAnsi"/>
          <w:color w:val="262626" w:themeColor="text1" w:themeTint="D9"/>
          <w:sz w:val="24"/>
          <w:szCs w:val="24"/>
          <w:rPrChange w:id="1171" w:author="Draško Anđelković" w:date="2020-04-08T17:49:00Z">
            <w:rPr>
              <w:ins w:id="1172" w:author="Draško Anđelković" w:date="2020-04-07T21:17:00Z"/>
              <w:rFonts w:cstheme="minorHAnsi"/>
              <w:color w:val="404040" w:themeColor="text1" w:themeTint="BF"/>
            </w:rPr>
          </w:rPrChange>
        </w:rPr>
      </w:pPr>
      <w:ins w:id="1173" w:author="Draško Anđelković" w:date="2020-04-07T21:16:00Z">
        <w:r w:rsidRPr="00C913AC">
          <w:rPr>
            <w:rFonts w:cstheme="minorHAnsi"/>
            <w:color w:val="262626" w:themeColor="text1" w:themeTint="D9"/>
            <w:sz w:val="24"/>
            <w:szCs w:val="24"/>
            <w:rPrChange w:id="1174" w:author="Draško Anđelković" w:date="2020-04-08T17:49:00Z">
              <w:rPr>
                <w:rFonts w:cstheme="minorHAnsi"/>
                <w:color w:val="404040" w:themeColor="text1" w:themeTint="BF"/>
              </w:rPr>
            </w:rPrChange>
          </w:rPr>
          <w:t>Video plejer je direktno integrisan u aplikaciju</w:t>
        </w:r>
      </w:ins>
      <w:ins w:id="1175" w:author="Draško Anđelković" w:date="2020-04-08T17:49:00Z">
        <w:r w:rsidR="00C913AC">
          <w:rPr>
            <w:rFonts w:cstheme="minorHAnsi"/>
            <w:color w:val="262626" w:themeColor="text1" w:themeTint="D9"/>
            <w:sz w:val="24"/>
            <w:szCs w:val="24"/>
          </w:rPr>
          <w:t xml:space="preserve">. </w:t>
        </w:r>
      </w:ins>
    </w:p>
    <w:p w:rsidR="00067067" w:rsidRPr="00C913AC" w:rsidRDefault="00EB5F01" w:rsidP="00F441D4">
      <w:pPr>
        <w:spacing w:after="0" w:line="240" w:lineRule="auto"/>
        <w:rPr>
          <w:ins w:id="1176" w:author="Draško Anđelković" w:date="2020-04-07T21:32:00Z"/>
          <w:rFonts w:cstheme="minorHAnsi"/>
          <w:color w:val="262626" w:themeColor="text1" w:themeTint="D9"/>
          <w:sz w:val="24"/>
          <w:szCs w:val="24"/>
          <w:rPrChange w:id="1177" w:author="Draško Anđelković" w:date="2020-04-08T17:49:00Z">
            <w:rPr>
              <w:ins w:id="1178" w:author="Draško Anđelković" w:date="2020-04-07T21:32:00Z"/>
              <w:rFonts w:cstheme="minorHAnsi"/>
              <w:color w:val="404040" w:themeColor="text1" w:themeTint="BF"/>
            </w:rPr>
          </w:rPrChange>
        </w:rPr>
      </w:pPr>
      <w:ins w:id="1179" w:author="Draško Anđelković" w:date="2020-04-07T21:31:00Z">
        <w:r w:rsidRPr="00C913AC">
          <w:rPr>
            <w:rFonts w:cstheme="minorHAnsi"/>
            <w:color w:val="262626" w:themeColor="text1" w:themeTint="D9"/>
            <w:sz w:val="24"/>
            <w:szCs w:val="24"/>
            <w:rPrChange w:id="1180" w:author="Draško Anđelković" w:date="2020-04-08T17:49:00Z">
              <w:rPr>
                <w:rFonts w:cstheme="minorHAnsi"/>
                <w:color w:val="404040" w:themeColor="text1" w:themeTint="BF"/>
              </w:rPr>
            </w:rPrChange>
          </w:rPr>
          <w:t>Pretraživanje</w:t>
        </w:r>
      </w:ins>
      <w:ins w:id="1181" w:author="Draško Anđelković" w:date="2020-04-07T21:17:00Z">
        <w:r w:rsidR="00B24F96" w:rsidRPr="00C913AC">
          <w:rPr>
            <w:rFonts w:cstheme="minorHAnsi"/>
            <w:color w:val="262626" w:themeColor="text1" w:themeTint="D9"/>
            <w:sz w:val="24"/>
            <w:szCs w:val="24"/>
            <w:rPrChange w:id="1182" w:author="Draško Anđelković" w:date="2020-04-08T17:49:00Z">
              <w:rPr>
                <w:rFonts w:cstheme="minorHAnsi"/>
                <w:color w:val="404040" w:themeColor="text1" w:themeTint="BF"/>
              </w:rPr>
            </w:rPrChange>
          </w:rPr>
          <w:t xml:space="preserve"> </w:t>
        </w:r>
      </w:ins>
      <w:ins w:id="1183" w:author="Draško Anđelković" w:date="2020-04-07T21:31:00Z">
        <w:r w:rsidRPr="00C913AC">
          <w:rPr>
            <w:rFonts w:cstheme="minorHAnsi"/>
            <w:color w:val="262626" w:themeColor="text1" w:themeTint="D9"/>
            <w:sz w:val="24"/>
            <w:szCs w:val="24"/>
            <w:rPrChange w:id="1184" w:author="Draško Anđelković" w:date="2020-04-08T17:49:00Z">
              <w:rPr>
                <w:rFonts w:cstheme="minorHAnsi"/>
                <w:color w:val="404040" w:themeColor="text1" w:themeTint="BF"/>
              </w:rPr>
            </w:rPrChange>
          </w:rPr>
          <w:t>sadržaja</w:t>
        </w:r>
      </w:ins>
      <w:ins w:id="1185" w:author="Draško Anđelković" w:date="2020-04-07T21:17:00Z">
        <w:r w:rsidR="00B24F96" w:rsidRPr="00C913AC">
          <w:rPr>
            <w:rFonts w:cstheme="minorHAnsi"/>
            <w:color w:val="262626" w:themeColor="text1" w:themeTint="D9"/>
            <w:sz w:val="24"/>
            <w:szCs w:val="24"/>
            <w:rPrChange w:id="1186" w:author="Draško Anđelković" w:date="2020-04-08T17:49:00Z">
              <w:rPr>
                <w:rFonts w:cstheme="minorHAnsi"/>
                <w:color w:val="404040" w:themeColor="text1" w:themeTint="BF"/>
              </w:rPr>
            </w:rPrChange>
          </w:rPr>
          <w:t xml:space="preserve"> se vrsi prek</w:t>
        </w:r>
      </w:ins>
      <w:ins w:id="1187" w:author="Draško Anđelković" w:date="2020-04-07T21:18:00Z">
        <w:r w:rsidR="00B24F96" w:rsidRPr="00C913AC">
          <w:rPr>
            <w:rFonts w:cstheme="minorHAnsi"/>
            <w:color w:val="262626" w:themeColor="text1" w:themeTint="D9"/>
            <w:sz w:val="24"/>
            <w:szCs w:val="24"/>
            <w:rPrChange w:id="1188" w:author="Draško Anđelković" w:date="2020-04-08T17:49:00Z">
              <w:rPr>
                <w:rFonts w:cstheme="minorHAnsi"/>
                <w:color w:val="404040" w:themeColor="text1" w:themeTint="BF"/>
              </w:rPr>
            </w:rPrChange>
          </w:rPr>
          <w:t xml:space="preserve">o </w:t>
        </w:r>
      </w:ins>
      <w:ins w:id="1189" w:author="Draško Anđelković" w:date="2020-04-07T21:31:00Z">
        <w:r w:rsidRPr="00C913AC">
          <w:rPr>
            <w:rFonts w:cstheme="minorHAnsi"/>
            <w:color w:val="262626" w:themeColor="text1" w:themeTint="D9"/>
            <w:sz w:val="24"/>
            <w:szCs w:val="24"/>
            <w:rPrChange w:id="1190" w:author="Draško Anđelković" w:date="2020-04-08T17:49:00Z">
              <w:rPr>
                <w:rFonts w:cstheme="minorHAnsi"/>
                <w:color w:val="404040" w:themeColor="text1" w:themeTint="BF"/>
              </w:rPr>
            </w:rPrChange>
          </w:rPr>
          <w:t>ugra</w:t>
        </w:r>
      </w:ins>
      <w:ins w:id="1191" w:author="Draško Anđelković" w:date="2020-04-07T21:33:00Z">
        <w:r w:rsidR="009E07CC" w:rsidRPr="00C913AC">
          <w:rPr>
            <w:rFonts w:cstheme="minorHAnsi"/>
            <w:color w:val="262626" w:themeColor="text1" w:themeTint="D9"/>
            <w:sz w:val="24"/>
            <w:szCs w:val="24"/>
            <w:rPrChange w:id="1192" w:author="Draško Anđelković" w:date="2020-04-08T17:49:00Z">
              <w:rPr>
                <w:rFonts w:cstheme="minorHAnsi"/>
                <w:color w:val="404040" w:themeColor="text1" w:themeTint="BF"/>
              </w:rPr>
            </w:rPrChange>
          </w:rPr>
          <w:t>đ</w:t>
        </w:r>
      </w:ins>
      <w:ins w:id="1193" w:author="Draško Anđelković" w:date="2020-04-07T21:31:00Z">
        <w:r w:rsidRPr="00C913AC">
          <w:rPr>
            <w:rFonts w:cstheme="minorHAnsi"/>
            <w:color w:val="262626" w:themeColor="text1" w:themeTint="D9"/>
            <w:sz w:val="24"/>
            <w:szCs w:val="24"/>
            <w:rPrChange w:id="1194" w:author="Draško Anđelković" w:date="2020-04-08T17:49:00Z">
              <w:rPr>
                <w:rFonts w:cstheme="minorHAnsi"/>
                <w:color w:val="404040" w:themeColor="text1" w:themeTint="BF"/>
              </w:rPr>
            </w:rPrChange>
          </w:rPr>
          <w:t xml:space="preserve">enog </w:t>
        </w:r>
      </w:ins>
      <w:ins w:id="1195" w:author="Draško Anđelković" w:date="2020-04-07T21:32:00Z">
        <w:r w:rsidRPr="00C913AC">
          <w:rPr>
            <w:rFonts w:cstheme="minorHAnsi"/>
            <w:color w:val="262626" w:themeColor="text1" w:themeTint="D9"/>
            <w:sz w:val="24"/>
            <w:szCs w:val="24"/>
            <w:rPrChange w:id="1196" w:author="Draško Anđelković" w:date="2020-04-08T17:49:00Z">
              <w:rPr>
                <w:rFonts w:cstheme="minorHAnsi"/>
                <w:color w:val="404040" w:themeColor="text1" w:themeTint="BF"/>
              </w:rPr>
            </w:rPrChange>
          </w:rPr>
          <w:t>pretraživača</w:t>
        </w:r>
      </w:ins>
      <w:ins w:id="1197" w:author="Draško Anđelković" w:date="2020-04-07T21:31:00Z">
        <w:r w:rsidRPr="00C913AC">
          <w:rPr>
            <w:rFonts w:cstheme="minorHAnsi"/>
            <w:color w:val="262626" w:themeColor="text1" w:themeTint="D9"/>
            <w:sz w:val="24"/>
            <w:szCs w:val="24"/>
            <w:rPrChange w:id="1198" w:author="Draško Anđelković" w:date="2020-04-08T17:49:00Z">
              <w:rPr>
                <w:rFonts w:cstheme="minorHAnsi"/>
                <w:color w:val="404040" w:themeColor="text1" w:themeTint="BF"/>
              </w:rPr>
            </w:rPrChange>
          </w:rPr>
          <w:t xml:space="preserve"> (</w:t>
        </w:r>
      </w:ins>
      <w:ins w:id="1199" w:author="Draško Anđelković" w:date="2020-04-07T21:18:00Z">
        <w:r w:rsidR="00B24F96" w:rsidRPr="00C913AC">
          <w:rPr>
            <w:rFonts w:cstheme="minorHAnsi"/>
            <w:color w:val="262626" w:themeColor="text1" w:themeTint="D9"/>
            <w:sz w:val="24"/>
            <w:szCs w:val="24"/>
            <w:rPrChange w:id="1200" w:author="Draško Anđelković" w:date="2020-04-08T17:49:00Z">
              <w:rPr>
                <w:rFonts w:cstheme="minorHAnsi"/>
                <w:color w:val="404040" w:themeColor="text1" w:themeTint="BF"/>
              </w:rPr>
            </w:rPrChange>
          </w:rPr>
          <w:t>research engine</w:t>
        </w:r>
      </w:ins>
      <w:ins w:id="1201" w:author="Draško Anđelković" w:date="2020-04-07T21:31:00Z">
        <w:r w:rsidRPr="00C913AC">
          <w:rPr>
            <w:rFonts w:cstheme="minorHAnsi"/>
            <w:color w:val="262626" w:themeColor="text1" w:themeTint="D9"/>
            <w:sz w:val="24"/>
            <w:szCs w:val="24"/>
            <w:rPrChange w:id="1202" w:author="Draško Anđelković" w:date="2020-04-08T17:49:00Z">
              <w:rPr>
                <w:rFonts w:cstheme="minorHAnsi"/>
                <w:color w:val="404040" w:themeColor="text1" w:themeTint="BF"/>
              </w:rPr>
            </w:rPrChange>
          </w:rPr>
          <w:t>)</w:t>
        </w:r>
      </w:ins>
      <w:ins w:id="1203" w:author="Draško Anđelković" w:date="2020-04-08T17:50:00Z">
        <w:r w:rsidR="00C913AC">
          <w:rPr>
            <w:rFonts w:cstheme="minorHAnsi"/>
            <w:color w:val="262626" w:themeColor="text1" w:themeTint="D9"/>
            <w:sz w:val="24"/>
            <w:szCs w:val="24"/>
          </w:rPr>
          <w:t>.</w:t>
        </w:r>
      </w:ins>
    </w:p>
    <w:p w:rsidR="009E07CC" w:rsidRPr="00C913AC" w:rsidRDefault="009E07CC" w:rsidP="00F441D4">
      <w:pPr>
        <w:spacing w:after="0" w:line="240" w:lineRule="auto"/>
        <w:rPr>
          <w:ins w:id="1204" w:author="Draško Anđelković" w:date="2020-04-07T21:21:00Z"/>
          <w:rFonts w:cstheme="minorHAnsi"/>
          <w:color w:val="262626" w:themeColor="text1" w:themeTint="D9"/>
          <w:sz w:val="24"/>
          <w:szCs w:val="24"/>
          <w:rPrChange w:id="1205" w:author="Draško Anđelković" w:date="2020-04-08T17:49:00Z">
            <w:rPr>
              <w:ins w:id="1206" w:author="Draško Anđelković" w:date="2020-04-07T21:21:00Z"/>
              <w:rFonts w:cstheme="minorHAnsi"/>
              <w:color w:val="404040" w:themeColor="text1" w:themeTint="BF"/>
            </w:rPr>
          </w:rPrChange>
        </w:rPr>
      </w:pPr>
      <w:ins w:id="1207" w:author="Draško Anđelković" w:date="2020-04-07T21:33:00Z">
        <w:r w:rsidRPr="00C913AC">
          <w:rPr>
            <w:rFonts w:cstheme="minorHAnsi"/>
            <w:color w:val="262626" w:themeColor="text1" w:themeTint="D9"/>
            <w:sz w:val="24"/>
            <w:szCs w:val="24"/>
            <w:rPrChange w:id="1208" w:author="Draško Anđelković" w:date="2020-04-08T17:49:00Z">
              <w:rPr>
                <w:rFonts w:cstheme="minorHAnsi"/>
                <w:color w:val="404040" w:themeColor="text1" w:themeTint="BF"/>
              </w:rPr>
            </w:rPrChange>
          </w:rPr>
          <w:t>Administratori aplikacije imaju mogućnost uređivanja sadržaja.</w:t>
        </w:r>
      </w:ins>
    </w:p>
    <w:p w:rsidR="00567F96" w:rsidDel="00387043" w:rsidRDefault="007379D5" w:rsidP="00F441D4">
      <w:pPr>
        <w:spacing w:after="0" w:line="240" w:lineRule="auto"/>
        <w:rPr>
          <w:del w:id="1209" w:author="Draško Anđelković" w:date="2020-04-07T21:34:00Z"/>
          <w:rFonts w:cstheme="minorHAnsi"/>
          <w:color w:val="262626" w:themeColor="text1" w:themeTint="D9"/>
          <w:sz w:val="24"/>
          <w:szCs w:val="24"/>
        </w:rPr>
      </w:pPr>
      <w:del w:id="1210" w:author="Draško Anđelković" w:date="2020-04-07T12:54:00Z">
        <w:r w:rsidRPr="00C913AC" w:rsidDel="00115233">
          <w:rPr>
            <w:rFonts w:cstheme="minorHAnsi"/>
            <w:color w:val="262626" w:themeColor="text1" w:themeTint="D9"/>
            <w:sz w:val="24"/>
            <w:szCs w:val="24"/>
            <w:rPrChange w:id="1211" w:author="Draško Anđelković" w:date="2020-04-08T17:49:00Z">
              <w:rPr>
                <w:rFonts w:cstheme="minorHAnsi"/>
                <w:color w:val="404040" w:themeColor="text1" w:themeTint="BF"/>
              </w:rPr>
            </w:rPrChange>
          </w:rPr>
          <w:delText>W</w:delText>
        </w:r>
      </w:del>
      <w:del w:id="1212" w:author="Draško Anđelković" w:date="2020-04-07T21:34:00Z">
        <w:r w:rsidRPr="00C913AC" w:rsidDel="009E07CC">
          <w:rPr>
            <w:rFonts w:cstheme="minorHAnsi"/>
            <w:color w:val="262626" w:themeColor="text1" w:themeTint="D9"/>
            <w:sz w:val="24"/>
            <w:szCs w:val="24"/>
            <w:rPrChange w:id="1213" w:author="Draško Anđelković" w:date="2020-04-08T17:49:00Z">
              <w:rPr>
                <w:rFonts w:cstheme="minorHAnsi"/>
                <w:color w:val="404040" w:themeColor="text1" w:themeTint="BF"/>
              </w:rPr>
            </w:rPrChange>
          </w:rPr>
          <w:delText xml:space="preserve">eb Aplikacija koja </w:delText>
        </w:r>
      </w:del>
      <w:del w:id="1214" w:author="Draško Anđelković" w:date="2020-04-07T12:55:00Z">
        <w:r w:rsidRPr="00C913AC" w:rsidDel="00115233">
          <w:rPr>
            <w:rFonts w:cstheme="minorHAnsi"/>
            <w:color w:val="262626" w:themeColor="text1" w:themeTint="D9"/>
            <w:sz w:val="24"/>
            <w:szCs w:val="24"/>
            <w:rPrChange w:id="1215" w:author="Draško Anđelković" w:date="2020-04-08T17:49:00Z">
              <w:rPr>
                <w:rFonts w:cstheme="minorHAnsi"/>
                <w:color w:val="404040" w:themeColor="text1" w:themeTint="BF"/>
              </w:rPr>
            </w:rPrChange>
          </w:rPr>
          <w:delText>omogućuva</w:delText>
        </w:r>
      </w:del>
      <w:del w:id="1216" w:author="Draško Anđelković" w:date="2020-04-07T21:34:00Z">
        <w:r w:rsidRPr="00C913AC" w:rsidDel="009E07CC">
          <w:rPr>
            <w:rFonts w:cstheme="minorHAnsi"/>
            <w:color w:val="262626" w:themeColor="text1" w:themeTint="D9"/>
            <w:sz w:val="24"/>
            <w:szCs w:val="24"/>
            <w:rPrChange w:id="1217" w:author="Draško Anđelković" w:date="2020-04-08T17:49:00Z">
              <w:rPr>
                <w:rFonts w:cstheme="minorHAnsi"/>
                <w:color w:val="404040" w:themeColor="text1" w:themeTint="BF"/>
              </w:rPr>
            </w:rPrChange>
          </w:rPr>
          <w:delText xml:space="preserve"> listanje kategorija i prikaz linkova ka video snimcima koji pripadaju izabranoj kategoriji, kao i listanje video snimaka kojima je dodeljen određeni niz tagova</w:delText>
        </w:r>
        <w:r w:rsidR="00E97AE8" w:rsidRPr="00C913AC" w:rsidDel="009E07CC">
          <w:rPr>
            <w:rFonts w:cstheme="minorHAnsi"/>
            <w:color w:val="262626" w:themeColor="text1" w:themeTint="D9"/>
            <w:sz w:val="24"/>
            <w:szCs w:val="24"/>
            <w:rPrChange w:id="1218" w:author="Draško Anđelković" w:date="2020-04-08T17:49:00Z">
              <w:rPr>
                <w:rFonts w:cstheme="minorHAnsi"/>
                <w:color w:val="404040" w:themeColor="text1" w:themeTint="BF"/>
              </w:rPr>
            </w:rPrChange>
          </w:rPr>
          <w:delText>.</w:delText>
        </w:r>
        <w:r w:rsidR="00E97AE8" w:rsidRPr="00C913AC" w:rsidDel="009E07CC">
          <w:rPr>
            <w:rFonts w:cstheme="minorHAnsi"/>
            <w:color w:val="262626" w:themeColor="text1" w:themeTint="D9"/>
            <w:sz w:val="24"/>
            <w:szCs w:val="24"/>
            <w:rPrChange w:id="1219" w:author="Draško Anđelković" w:date="2020-04-08T17:49:00Z">
              <w:rPr>
                <w:rFonts w:cstheme="minorHAnsi"/>
                <w:color w:val="404040" w:themeColor="text1" w:themeTint="BF"/>
              </w:rPr>
            </w:rPrChange>
          </w:rPr>
          <w:br/>
        </w:r>
      </w:del>
      <w:del w:id="1220" w:author="Draško Anđelković" w:date="2020-04-07T12:55:00Z">
        <w:r w:rsidR="00E97AE8" w:rsidRPr="00C913AC" w:rsidDel="00115233">
          <w:rPr>
            <w:rFonts w:cstheme="minorHAnsi"/>
            <w:color w:val="262626" w:themeColor="text1" w:themeTint="D9"/>
            <w:sz w:val="24"/>
            <w:szCs w:val="24"/>
            <w:rPrChange w:id="1221" w:author="Draško Anđelković" w:date="2020-04-08T17:49:00Z">
              <w:rPr>
                <w:rFonts w:cstheme="minorHAnsi"/>
                <w:color w:val="404040" w:themeColor="text1" w:themeTint="BF"/>
              </w:rPr>
            </w:rPrChange>
          </w:rPr>
          <w:delText>Prakticna</w:delText>
        </w:r>
      </w:del>
      <w:del w:id="1222" w:author="Draško Anđelković" w:date="2020-04-07T21:34:00Z">
        <w:r w:rsidR="00E97AE8" w:rsidRPr="00C913AC" w:rsidDel="009E07CC">
          <w:rPr>
            <w:rFonts w:cstheme="minorHAnsi"/>
            <w:color w:val="262626" w:themeColor="text1" w:themeTint="D9"/>
            <w:sz w:val="24"/>
            <w:szCs w:val="24"/>
            <w:rPrChange w:id="1223" w:author="Draško Anđelković" w:date="2020-04-08T17:49:00Z">
              <w:rPr>
                <w:rFonts w:cstheme="minorHAnsi"/>
                <w:color w:val="404040" w:themeColor="text1" w:themeTint="BF"/>
              </w:rPr>
            </w:rPrChange>
          </w:rPr>
          <w:delText xml:space="preserve"> I laka za upotrebu</w:delText>
        </w:r>
        <w:r w:rsidRPr="00C913AC" w:rsidDel="009E07CC">
          <w:rPr>
            <w:rFonts w:cstheme="minorHAnsi"/>
            <w:color w:val="262626" w:themeColor="text1" w:themeTint="D9"/>
            <w:sz w:val="24"/>
            <w:szCs w:val="24"/>
            <w:rPrChange w:id="1224" w:author="Draško Anđelković" w:date="2020-04-08T17:49:00Z">
              <w:rPr>
                <w:rFonts w:cstheme="minorHAnsi"/>
                <w:color w:val="404040" w:themeColor="text1" w:themeTint="BF"/>
              </w:rPr>
            </w:rPrChange>
          </w:rPr>
          <w:delText xml:space="preserve"> uz mogućnost pretrage i po ključnim rečima (tekst) u nazivu, opisu ili tekstu tagova.</w:delText>
        </w:r>
        <w:r w:rsidR="00E97AE8" w:rsidRPr="00C913AC" w:rsidDel="009E07CC">
          <w:rPr>
            <w:rFonts w:cstheme="minorHAnsi"/>
            <w:color w:val="262626" w:themeColor="text1" w:themeTint="D9"/>
            <w:sz w:val="24"/>
            <w:szCs w:val="24"/>
            <w:rPrChange w:id="1225" w:author="Draško Anđelković" w:date="2020-04-08T17:49:00Z">
              <w:rPr>
                <w:rFonts w:cstheme="minorHAnsi"/>
                <w:color w:val="404040" w:themeColor="text1" w:themeTint="BF"/>
              </w:rPr>
            </w:rPrChange>
          </w:rPr>
          <w:delText xml:space="preserve"> </w:delText>
        </w:r>
      </w:del>
    </w:p>
    <w:p w:rsidR="00387043" w:rsidRDefault="00387043">
      <w:pPr>
        <w:rPr>
          <w:ins w:id="1226" w:author="Draško Anđelković" w:date="2020-04-08T17:56:00Z"/>
          <w:rFonts w:cstheme="minorHAnsi"/>
          <w:color w:val="262626" w:themeColor="text1" w:themeTint="D9"/>
          <w:sz w:val="24"/>
          <w:szCs w:val="24"/>
        </w:rPr>
      </w:pPr>
    </w:p>
    <w:tbl>
      <w:tblPr>
        <w:tblStyle w:val="PlainTable1"/>
        <w:tblW w:w="5000" w:type="pct"/>
        <w:tblLook w:val="04A0" w:firstRow="1" w:lastRow="0" w:firstColumn="1" w:lastColumn="0" w:noHBand="0" w:noVBand="1"/>
        <w:tblPrChange w:id="1227" w:author="Draško Anđelković" w:date="2020-04-08T17:59:00Z">
          <w:tblPr>
            <w:tblStyle w:val="PlainTable1"/>
            <w:tblW w:w="0" w:type="auto"/>
            <w:tblLook w:val="04A0" w:firstRow="1" w:lastRow="0" w:firstColumn="1" w:lastColumn="0" w:noHBand="0" w:noVBand="1"/>
          </w:tblPr>
        </w:tblPrChange>
      </w:tblPr>
      <w:tblGrid>
        <w:gridCol w:w="2159"/>
        <w:gridCol w:w="1618"/>
        <w:gridCol w:w="1800"/>
        <w:gridCol w:w="3485"/>
        <w:tblGridChange w:id="1228">
          <w:tblGrid>
            <w:gridCol w:w="1808"/>
            <w:gridCol w:w="1728"/>
            <w:gridCol w:w="1731"/>
            <w:gridCol w:w="1265"/>
          </w:tblGrid>
        </w:tblGridChange>
      </w:tblGrid>
      <w:tr w:rsidR="00387043" w:rsidTr="00387043">
        <w:trPr>
          <w:cnfStyle w:val="100000000000" w:firstRow="1" w:lastRow="0" w:firstColumn="0" w:lastColumn="0" w:oddVBand="0" w:evenVBand="0" w:oddHBand="0" w:evenHBand="0" w:firstRowFirstColumn="0" w:firstRowLastColumn="0" w:lastRowFirstColumn="0" w:lastRowLastColumn="0"/>
          <w:ins w:id="1229" w:author="Draško Anđelković" w:date="2020-04-08T17:56:00Z"/>
        </w:trPr>
        <w:tc>
          <w:tcPr>
            <w:cnfStyle w:val="001000000000" w:firstRow="0" w:lastRow="0" w:firstColumn="1" w:lastColumn="0" w:oddVBand="0" w:evenVBand="0" w:oddHBand="0" w:evenHBand="0" w:firstRowFirstColumn="0" w:firstRowLastColumn="0" w:lastRowFirstColumn="0" w:lastRowLastColumn="0"/>
            <w:tcW w:w="1191" w:type="pct"/>
            <w:tcPrChange w:id="1230" w:author="Draško Anđelković" w:date="2020-04-08T17:59:00Z">
              <w:tcPr>
                <w:tcW w:w="1808" w:type="dxa"/>
              </w:tcPr>
            </w:tcPrChange>
          </w:tcPr>
          <w:p w:rsidR="00387043" w:rsidRDefault="00387043">
            <w:pPr>
              <w:cnfStyle w:val="101000000000" w:firstRow="1" w:lastRow="0" w:firstColumn="1" w:lastColumn="0" w:oddVBand="0" w:evenVBand="0" w:oddHBand="0" w:evenHBand="0" w:firstRowFirstColumn="0" w:firstRowLastColumn="0" w:lastRowFirstColumn="0" w:lastRowLastColumn="0"/>
              <w:rPr>
                <w:ins w:id="1231" w:author="Draško Anđelković" w:date="2020-04-08T17:56:00Z"/>
                <w:rFonts w:cstheme="minorHAnsi"/>
                <w:color w:val="262626" w:themeColor="text1" w:themeTint="D9"/>
                <w:sz w:val="24"/>
                <w:szCs w:val="24"/>
              </w:rPr>
            </w:pPr>
            <w:ins w:id="1232" w:author="Draško Anđelković" w:date="2020-04-08T17:57:00Z">
              <w:r>
                <w:rPr>
                  <w:rFonts w:cstheme="minorHAnsi"/>
                  <w:color w:val="262626" w:themeColor="text1" w:themeTint="D9"/>
                  <w:sz w:val="24"/>
                  <w:szCs w:val="24"/>
                </w:rPr>
                <w:t>Ime i prezime:</w:t>
              </w:r>
            </w:ins>
          </w:p>
        </w:tc>
        <w:tc>
          <w:tcPr>
            <w:tcW w:w="893" w:type="pct"/>
            <w:tcPrChange w:id="1233" w:author="Draško Anđelković" w:date="2020-04-08T17:59:00Z">
              <w:tcPr>
                <w:tcW w:w="1728" w:type="dxa"/>
              </w:tcPr>
            </w:tcPrChange>
          </w:tcPr>
          <w:p w:rsidR="00387043" w:rsidRDefault="00387043">
            <w:pPr>
              <w:cnfStyle w:val="100000000000" w:firstRow="1" w:lastRow="0" w:firstColumn="0" w:lastColumn="0" w:oddVBand="0" w:evenVBand="0" w:oddHBand="0" w:evenHBand="0" w:firstRowFirstColumn="0" w:firstRowLastColumn="0" w:lastRowFirstColumn="0" w:lastRowLastColumn="0"/>
              <w:rPr>
                <w:ins w:id="1234" w:author="Draško Anđelković" w:date="2020-04-08T17:56:00Z"/>
                <w:rFonts w:cstheme="minorHAnsi"/>
                <w:color w:val="262626" w:themeColor="text1" w:themeTint="D9"/>
                <w:sz w:val="24"/>
                <w:szCs w:val="24"/>
              </w:rPr>
            </w:pPr>
            <w:ins w:id="1235" w:author="Draško Anđelković" w:date="2020-04-08T17:57:00Z">
              <w:r>
                <w:rPr>
                  <w:rFonts w:cstheme="minorHAnsi"/>
                  <w:color w:val="262626" w:themeColor="text1" w:themeTint="D9"/>
                  <w:sz w:val="24"/>
                  <w:szCs w:val="24"/>
                </w:rPr>
                <w:t>Datum:</w:t>
              </w:r>
            </w:ins>
          </w:p>
        </w:tc>
        <w:tc>
          <w:tcPr>
            <w:tcW w:w="993" w:type="pct"/>
            <w:tcPrChange w:id="1236" w:author="Draško Anđelković" w:date="2020-04-08T17:59:00Z">
              <w:tcPr>
                <w:tcW w:w="1731" w:type="dxa"/>
              </w:tcPr>
            </w:tcPrChange>
          </w:tcPr>
          <w:p w:rsidR="00387043" w:rsidRDefault="00387043">
            <w:pPr>
              <w:cnfStyle w:val="100000000000" w:firstRow="1" w:lastRow="0" w:firstColumn="0" w:lastColumn="0" w:oddVBand="0" w:evenVBand="0" w:oddHBand="0" w:evenHBand="0" w:firstRowFirstColumn="0" w:firstRowLastColumn="0" w:lastRowFirstColumn="0" w:lastRowLastColumn="0"/>
              <w:rPr>
                <w:ins w:id="1237" w:author="Draško Anđelković" w:date="2020-04-08T17:56:00Z"/>
                <w:rFonts w:cstheme="minorHAnsi"/>
                <w:color w:val="262626" w:themeColor="text1" w:themeTint="D9"/>
                <w:sz w:val="24"/>
                <w:szCs w:val="24"/>
              </w:rPr>
            </w:pPr>
            <w:ins w:id="1238" w:author="Draško Anđelković" w:date="2020-04-08T17:57:00Z">
              <w:r>
                <w:rPr>
                  <w:rFonts w:cstheme="minorHAnsi"/>
                  <w:color w:val="262626" w:themeColor="text1" w:themeTint="D9"/>
                  <w:sz w:val="24"/>
                  <w:szCs w:val="24"/>
                </w:rPr>
                <w:t>Verzija:</w:t>
              </w:r>
            </w:ins>
          </w:p>
        </w:tc>
        <w:tc>
          <w:tcPr>
            <w:tcW w:w="1924" w:type="pct"/>
            <w:tcPrChange w:id="1239" w:author="Draško Anđelković" w:date="2020-04-08T17:59:00Z">
              <w:tcPr>
                <w:tcW w:w="1265" w:type="dxa"/>
              </w:tcPr>
            </w:tcPrChange>
          </w:tcPr>
          <w:p w:rsidR="00387043" w:rsidRDefault="00387043">
            <w:pPr>
              <w:cnfStyle w:val="100000000000" w:firstRow="1" w:lastRow="0" w:firstColumn="0" w:lastColumn="0" w:oddVBand="0" w:evenVBand="0" w:oddHBand="0" w:evenHBand="0" w:firstRowFirstColumn="0" w:firstRowLastColumn="0" w:lastRowFirstColumn="0" w:lastRowLastColumn="0"/>
              <w:rPr>
                <w:ins w:id="1240" w:author="Draško Anđelković" w:date="2020-04-08T17:57:00Z"/>
                <w:rFonts w:cstheme="minorHAnsi"/>
                <w:color w:val="262626" w:themeColor="text1" w:themeTint="D9"/>
                <w:sz w:val="24"/>
                <w:szCs w:val="24"/>
              </w:rPr>
            </w:pPr>
            <w:ins w:id="1241" w:author="Draško Anđelković" w:date="2020-04-08T17:57:00Z">
              <w:r>
                <w:rPr>
                  <w:rFonts w:cstheme="minorHAnsi"/>
                  <w:color w:val="262626" w:themeColor="text1" w:themeTint="D9"/>
                  <w:sz w:val="24"/>
                  <w:szCs w:val="24"/>
                </w:rPr>
                <w:t>Promene:</w:t>
              </w:r>
            </w:ins>
          </w:p>
        </w:tc>
      </w:tr>
      <w:tr w:rsidR="00387043" w:rsidTr="00387043">
        <w:trPr>
          <w:cnfStyle w:val="000000100000" w:firstRow="0" w:lastRow="0" w:firstColumn="0" w:lastColumn="0" w:oddVBand="0" w:evenVBand="0" w:oddHBand="1" w:evenHBand="0" w:firstRowFirstColumn="0" w:firstRowLastColumn="0" w:lastRowFirstColumn="0" w:lastRowLastColumn="0"/>
          <w:ins w:id="1242" w:author="Draško Anđelković" w:date="2020-04-08T17:56:00Z"/>
        </w:trPr>
        <w:tc>
          <w:tcPr>
            <w:cnfStyle w:val="001000000000" w:firstRow="0" w:lastRow="0" w:firstColumn="1" w:lastColumn="0" w:oddVBand="0" w:evenVBand="0" w:oddHBand="0" w:evenHBand="0" w:firstRowFirstColumn="0" w:firstRowLastColumn="0" w:lastRowFirstColumn="0" w:lastRowLastColumn="0"/>
            <w:tcW w:w="1191" w:type="pct"/>
            <w:tcPrChange w:id="1243" w:author="Draško Anđelković" w:date="2020-04-08T17:59:00Z">
              <w:tcPr>
                <w:tcW w:w="1808" w:type="dxa"/>
              </w:tcPr>
            </w:tcPrChange>
          </w:tcPr>
          <w:p w:rsidR="00387043" w:rsidRPr="00387043" w:rsidRDefault="00387043">
            <w:pPr>
              <w:cnfStyle w:val="001000100000" w:firstRow="0" w:lastRow="0" w:firstColumn="1" w:lastColumn="0" w:oddVBand="0" w:evenVBand="0" w:oddHBand="1" w:evenHBand="0" w:firstRowFirstColumn="0" w:firstRowLastColumn="0" w:lastRowFirstColumn="0" w:lastRowLastColumn="0"/>
              <w:rPr>
                <w:ins w:id="1244" w:author="Draško Anđelković" w:date="2020-04-08T17:56:00Z"/>
                <w:rFonts w:cstheme="minorHAnsi"/>
                <w:b w:val="0"/>
                <w:color w:val="262626" w:themeColor="text1" w:themeTint="D9"/>
                <w:sz w:val="24"/>
                <w:szCs w:val="24"/>
                <w:rPrChange w:id="1245" w:author="Draško Anđelković" w:date="2020-04-08T17:58:00Z">
                  <w:rPr>
                    <w:ins w:id="1246" w:author="Draško Anđelković" w:date="2020-04-08T17:56:00Z"/>
                    <w:rFonts w:cstheme="minorHAnsi"/>
                    <w:color w:val="262626" w:themeColor="text1" w:themeTint="D9"/>
                    <w:sz w:val="24"/>
                    <w:szCs w:val="24"/>
                  </w:rPr>
                </w:rPrChange>
              </w:rPr>
            </w:pPr>
            <w:ins w:id="1247" w:author="Draško Anđelković" w:date="2020-04-08T17:58:00Z">
              <w:r w:rsidRPr="00387043">
                <w:rPr>
                  <w:rFonts w:cstheme="minorHAnsi"/>
                  <w:color w:val="262626" w:themeColor="text1" w:themeTint="D9"/>
                  <w:sz w:val="24"/>
                  <w:szCs w:val="24"/>
                </w:rPr>
                <w:t>An</w:t>
              </w:r>
            </w:ins>
            <w:ins w:id="1248" w:author="Draško Anđelković" w:date="2020-04-08T18:02:00Z">
              <w:r w:rsidR="00271E06">
                <w:rPr>
                  <w:rFonts w:cstheme="minorHAnsi"/>
                  <w:b w:val="0"/>
                  <w:color w:val="262626" w:themeColor="text1" w:themeTint="D9"/>
                  <w:sz w:val="24"/>
                  <w:szCs w:val="24"/>
                </w:rPr>
                <w:t>đ</w:t>
              </w:r>
            </w:ins>
            <w:ins w:id="1249" w:author="Draško Anđelković" w:date="2020-04-08T17:58:00Z">
              <w:r w:rsidRPr="00387043">
                <w:rPr>
                  <w:rFonts w:cstheme="minorHAnsi"/>
                  <w:color w:val="262626" w:themeColor="text1" w:themeTint="D9"/>
                  <w:sz w:val="24"/>
                  <w:szCs w:val="24"/>
                </w:rPr>
                <w:t>elkovi</w:t>
              </w:r>
            </w:ins>
            <w:ins w:id="1250" w:author="Draško Anđelković" w:date="2020-04-08T18:02:00Z">
              <w:r w:rsidR="00271E06">
                <w:rPr>
                  <w:rFonts w:cstheme="minorHAnsi"/>
                  <w:b w:val="0"/>
                  <w:color w:val="262626" w:themeColor="text1" w:themeTint="D9"/>
                  <w:sz w:val="24"/>
                  <w:szCs w:val="24"/>
                </w:rPr>
                <w:t>ć</w:t>
              </w:r>
            </w:ins>
            <w:ins w:id="1251" w:author="Draško Anđelković" w:date="2020-04-08T17:58:00Z">
              <w:r w:rsidRPr="00387043">
                <w:rPr>
                  <w:rFonts w:cstheme="minorHAnsi"/>
                  <w:color w:val="262626" w:themeColor="text1" w:themeTint="D9"/>
                  <w:sz w:val="24"/>
                  <w:szCs w:val="24"/>
                </w:rPr>
                <w:t xml:space="preserve"> Dra</w:t>
              </w:r>
            </w:ins>
            <w:ins w:id="1252" w:author="Draško Anđelković" w:date="2020-04-08T18:02:00Z">
              <w:r w:rsidR="00271E06">
                <w:rPr>
                  <w:rFonts w:cstheme="minorHAnsi"/>
                  <w:b w:val="0"/>
                  <w:color w:val="262626" w:themeColor="text1" w:themeTint="D9"/>
                  <w:sz w:val="24"/>
                  <w:szCs w:val="24"/>
                </w:rPr>
                <w:t>š</w:t>
              </w:r>
            </w:ins>
            <w:ins w:id="1253" w:author="Draško Anđelković" w:date="2020-04-08T17:58:00Z">
              <w:r w:rsidRPr="00387043">
                <w:rPr>
                  <w:rFonts w:cstheme="minorHAnsi"/>
                  <w:color w:val="262626" w:themeColor="text1" w:themeTint="D9"/>
                  <w:sz w:val="24"/>
                  <w:szCs w:val="24"/>
                </w:rPr>
                <w:t>ko</w:t>
              </w:r>
            </w:ins>
          </w:p>
        </w:tc>
        <w:tc>
          <w:tcPr>
            <w:tcW w:w="893" w:type="pct"/>
            <w:tcPrChange w:id="1254" w:author="Draško Anđelković" w:date="2020-04-08T17:59:00Z">
              <w:tcPr>
                <w:tcW w:w="1728" w:type="dxa"/>
              </w:tcPr>
            </w:tcPrChange>
          </w:tcPr>
          <w:p w:rsidR="00387043" w:rsidRPr="00387043" w:rsidRDefault="00387043">
            <w:pPr>
              <w:cnfStyle w:val="000000100000" w:firstRow="0" w:lastRow="0" w:firstColumn="0" w:lastColumn="0" w:oddVBand="0" w:evenVBand="0" w:oddHBand="1" w:evenHBand="0" w:firstRowFirstColumn="0" w:firstRowLastColumn="0" w:lastRowFirstColumn="0" w:lastRowLastColumn="0"/>
              <w:rPr>
                <w:ins w:id="1255" w:author="Draško Anđelković" w:date="2020-04-08T17:56:00Z"/>
                <w:rFonts w:cstheme="minorHAnsi"/>
                <w:color w:val="262626" w:themeColor="text1" w:themeTint="D9"/>
                <w:sz w:val="24"/>
                <w:szCs w:val="24"/>
              </w:rPr>
            </w:pPr>
            <w:ins w:id="1256" w:author="Draško Anđelković" w:date="2020-04-08T17:58:00Z">
              <w:r w:rsidRPr="00387043">
                <w:rPr>
                  <w:rFonts w:cstheme="minorHAnsi"/>
                  <w:color w:val="262626" w:themeColor="text1" w:themeTint="D9"/>
                  <w:sz w:val="24"/>
                  <w:szCs w:val="24"/>
                </w:rPr>
                <w:t>8. April 2020</w:t>
              </w:r>
            </w:ins>
          </w:p>
        </w:tc>
        <w:tc>
          <w:tcPr>
            <w:tcW w:w="993" w:type="pct"/>
            <w:tcPrChange w:id="1257" w:author="Draško Anđelković" w:date="2020-04-08T17:59:00Z">
              <w:tcPr>
                <w:tcW w:w="1731" w:type="dxa"/>
              </w:tcPr>
            </w:tcPrChange>
          </w:tcPr>
          <w:p w:rsidR="00387043" w:rsidRPr="00387043" w:rsidRDefault="00387043">
            <w:pPr>
              <w:jc w:val="center"/>
              <w:cnfStyle w:val="000000100000" w:firstRow="0" w:lastRow="0" w:firstColumn="0" w:lastColumn="0" w:oddVBand="0" w:evenVBand="0" w:oddHBand="1" w:evenHBand="0" w:firstRowFirstColumn="0" w:firstRowLastColumn="0" w:lastRowFirstColumn="0" w:lastRowLastColumn="0"/>
              <w:rPr>
                <w:ins w:id="1258" w:author="Draško Anđelković" w:date="2020-04-08T17:56:00Z"/>
                <w:rFonts w:cstheme="minorHAnsi"/>
                <w:color w:val="262626" w:themeColor="text1" w:themeTint="D9"/>
                <w:sz w:val="24"/>
                <w:szCs w:val="24"/>
              </w:rPr>
              <w:pPrChange w:id="1259" w:author="Draško Anđelković" w:date="2020-04-08T17:59:00Z">
                <w:pPr>
                  <w:cnfStyle w:val="000000100000" w:firstRow="0" w:lastRow="0" w:firstColumn="0" w:lastColumn="0" w:oddVBand="0" w:evenVBand="0" w:oddHBand="1" w:evenHBand="0" w:firstRowFirstColumn="0" w:firstRowLastColumn="0" w:lastRowFirstColumn="0" w:lastRowLastColumn="0"/>
                </w:pPr>
              </w:pPrChange>
            </w:pPr>
            <w:ins w:id="1260" w:author="Draško Anđelković" w:date="2020-04-08T17:58:00Z">
              <w:r w:rsidRPr="00387043">
                <w:rPr>
                  <w:rFonts w:cstheme="minorHAnsi"/>
                  <w:color w:val="262626" w:themeColor="text1" w:themeTint="D9"/>
                  <w:sz w:val="24"/>
                  <w:szCs w:val="24"/>
                </w:rPr>
                <w:t>1.0</w:t>
              </w:r>
            </w:ins>
          </w:p>
        </w:tc>
        <w:tc>
          <w:tcPr>
            <w:tcW w:w="1924" w:type="pct"/>
            <w:tcPrChange w:id="1261" w:author="Draško Anđelković" w:date="2020-04-08T17:59:00Z">
              <w:tcPr>
                <w:tcW w:w="1265" w:type="dxa"/>
              </w:tcPr>
            </w:tcPrChange>
          </w:tcPr>
          <w:p w:rsidR="00387043" w:rsidRPr="00387043" w:rsidRDefault="00387043">
            <w:pPr>
              <w:cnfStyle w:val="000000100000" w:firstRow="0" w:lastRow="0" w:firstColumn="0" w:lastColumn="0" w:oddVBand="0" w:evenVBand="0" w:oddHBand="1" w:evenHBand="0" w:firstRowFirstColumn="0" w:firstRowLastColumn="0" w:lastRowFirstColumn="0" w:lastRowLastColumn="0"/>
              <w:rPr>
                <w:ins w:id="1262" w:author="Draško Anđelković" w:date="2020-04-08T17:57:00Z"/>
                <w:rFonts w:cstheme="minorHAnsi"/>
                <w:color w:val="262626" w:themeColor="text1" w:themeTint="D9"/>
                <w:sz w:val="24"/>
                <w:szCs w:val="24"/>
              </w:rPr>
            </w:pPr>
            <w:ins w:id="1263" w:author="Draško Anđelković" w:date="2020-04-08T17:58:00Z">
              <w:r w:rsidRPr="00387043">
                <w:rPr>
                  <w:rFonts w:cstheme="minorHAnsi"/>
                  <w:color w:val="262626" w:themeColor="text1" w:themeTint="D9"/>
                  <w:sz w:val="24"/>
                  <w:szCs w:val="24"/>
                </w:rPr>
                <w:t>Ceo dokument</w:t>
              </w:r>
            </w:ins>
          </w:p>
        </w:tc>
      </w:tr>
      <w:tr w:rsidR="00387043" w:rsidTr="00387043">
        <w:trPr>
          <w:ins w:id="1264" w:author="Draško Anđelković" w:date="2020-04-08T17:56:00Z"/>
        </w:trPr>
        <w:tc>
          <w:tcPr>
            <w:cnfStyle w:val="001000000000" w:firstRow="0" w:lastRow="0" w:firstColumn="1" w:lastColumn="0" w:oddVBand="0" w:evenVBand="0" w:oddHBand="0" w:evenHBand="0" w:firstRowFirstColumn="0" w:firstRowLastColumn="0" w:lastRowFirstColumn="0" w:lastRowLastColumn="0"/>
            <w:tcW w:w="1191" w:type="pct"/>
            <w:tcPrChange w:id="1265" w:author="Draško Anđelković" w:date="2020-04-08T17:59:00Z">
              <w:tcPr>
                <w:tcW w:w="1808" w:type="dxa"/>
              </w:tcPr>
            </w:tcPrChange>
          </w:tcPr>
          <w:p w:rsidR="00387043" w:rsidRDefault="00387043">
            <w:pPr>
              <w:rPr>
                <w:ins w:id="1266" w:author="Draško Anđelković" w:date="2020-04-08T17:56:00Z"/>
                <w:rFonts w:cstheme="minorHAnsi"/>
                <w:color w:val="262626" w:themeColor="text1" w:themeTint="D9"/>
                <w:sz w:val="24"/>
                <w:szCs w:val="24"/>
              </w:rPr>
            </w:pPr>
          </w:p>
        </w:tc>
        <w:tc>
          <w:tcPr>
            <w:tcW w:w="893" w:type="pct"/>
            <w:tcPrChange w:id="1267" w:author="Draško Anđelković" w:date="2020-04-08T17:59:00Z">
              <w:tcPr>
                <w:tcW w:w="1728" w:type="dxa"/>
              </w:tcPr>
            </w:tcPrChange>
          </w:tcPr>
          <w:p w:rsidR="00387043" w:rsidRDefault="00387043">
            <w:pPr>
              <w:cnfStyle w:val="000000000000" w:firstRow="0" w:lastRow="0" w:firstColumn="0" w:lastColumn="0" w:oddVBand="0" w:evenVBand="0" w:oddHBand="0" w:evenHBand="0" w:firstRowFirstColumn="0" w:firstRowLastColumn="0" w:lastRowFirstColumn="0" w:lastRowLastColumn="0"/>
              <w:rPr>
                <w:ins w:id="1268" w:author="Draško Anđelković" w:date="2020-04-08T17:56:00Z"/>
                <w:rFonts w:cstheme="minorHAnsi"/>
                <w:color w:val="262626" w:themeColor="text1" w:themeTint="D9"/>
                <w:sz w:val="24"/>
                <w:szCs w:val="24"/>
              </w:rPr>
            </w:pPr>
            <w:bookmarkStart w:id="1269" w:name="_GoBack"/>
            <w:bookmarkEnd w:id="1269"/>
          </w:p>
        </w:tc>
        <w:tc>
          <w:tcPr>
            <w:tcW w:w="993" w:type="pct"/>
            <w:tcPrChange w:id="1270" w:author="Draško Anđelković" w:date="2020-04-08T17:59:00Z">
              <w:tcPr>
                <w:tcW w:w="1731" w:type="dxa"/>
              </w:tcPr>
            </w:tcPrChange>
          </w:tcPr>
          <w:p w:rsidR="00387043" w:rsidRDefault="00387043">
            <w:pPr>
              <w:jc w:val="center"/>
              <w:cnfStyle w:val="000000000000" w:firstRow="0" w:lastRow="0" w:firstColumn="0" w:lastColumn="0" w:oddVBand="0" w:evenVBand="0" w:oddHBand="0" w:evenHBand="0" w:firstRowFirstColumn="0" w:firstRowLastColumn="0" w:lastRowFirstColumn="0" w:lastRowLastColumn="0"/>
              <w:rPr>
                <w:ins w:id="1271" w:author="Draško Anđelković" w:date="2020-04-08T17:56:00Z"/>
                <w:rFonts w:cstheme="minorHAnsi"/>
                <w:color w:val="262626" w:themeColor="text1" w:themeTint="D9"/>
                <w:sz w:val="24"/>
                <w:szCs w:val="24"/>
              </w:rPr>
              <w:pPrChange w:id="1272" w:author="Draško Anđelković" w:date="2020-04-08T17:59:00Z">
                <w:pPr>
                  <w:cnfStyle w:val="000000000000" w:firstRow="0" w:lastRow="0" w:firstColumn="0" w:lastColumn="0" w:oddVBand="0" w:evenVBand="0" w:oddHBand="0" w:evenHBand="0" w:firstRowFirstColumn="0" w:firstRowLastColumn="0" w:lastRowFirstColumn="0" w:lastRowLastColumn="0"/>
                </w:pPr>
              </w:pPrChange>
            </w:pPr>
          </w:p>
        </w:tc>
        <w:tc>
          <w:tcPr>
            <w:tcW w:w="1924" w:type="pct"/>
            <w:tcPrChange w:id="1273" w:author="Draško Anđelković" w:date="2020-04-08T17:59:00Z">
              <w:tcPr>
                <w:tcW w:w="1265" w:type="dxa"/>
              </w:tcPr>
            </w:tcPrChange>
          </w:tcPr>
          <w:p w:rsidR="00387043" w:rsidRDefault="00387043">
            <w:pPr>
              <w:cnfStyle w:val="000000000000" w:firstRow="0" w:lastRow="0" w:firstColumn="0" w:lastColumn="0" w:oddVBand="0" w:evenVBand="0" w:oddHBand="0" w:evenHBand="0" w:firstRowFirstColumn="0" w:firstRowLastColumn="0" w:lastRowFirstColumn="0" w:lastRowLastColumn="0"/>
              <w:rPr>
                <w:ins w:id="1274" w:author="Draško Anđelković" w:date="2020-04-08T17:57:00Z"/>
                <w:rFonts w:cstheme="minorHAnsi"/>
                <w:color w:val="262626" w:themeColor="text1" w:themeTint="D9"/>
                <w:sz w:val="24"/>
                <w:szCs w:val="24"/>
              </w:rPr>
            </w:pPr>
          </w:p>
        </w:tc>
      </w:tr>
    </w:tbl>
    <w:p w:rsidR="002F7C51" w:rsidRPr="00C913AC" w:rsidRDefault="002F7C51">
      <w:pPr>
        <w:rPr>
          <w:rFonts w:eastAsiaTheme="majorEastAsia" w:cstheme="minorHAnsi"/>
          <w:b/>
          <w:color w:val="262626" w:themeColor="text1" w:themeTint="D9"/>
          <w:sz w:val="24"/>
          <w:szCs w:val="24"/>
          <w:rPrChange w:id="1275" w:author="Draško Anđelković" w:date="2020-04-08T17:49:00Z">
            <w:rPr>
              <w:rFonts w:eastAsiaTheme="majorEastAsia" w:cstheme="minorHAnsi"/>
              <w:b/>
              <w:color w:val="404040" w:themeColor="text1" w:themeTint="BF"/>
            </w:rPr>
          </w:rPrChange>
        </w:rPr>
      </w:pPr>
      <w:bookmarkStart w:id="1276" w:name="_1.1_Cilj_razvoja"/>
      <w:bookmarkEnd w:id="1276"/>
    </w:p>
    <w:p w:rsidR="00E97AE8" w:rsidRPr="00C913AC" w:rsidDel="00256B94" w:rsidRDefault="00EA7694">
      <w:pPr>
        <w:pStyle w:val="Heading1"/>
        <w:rPr>
          <w:del w:id="1277" w:author="Draško Anđelković" w:date="2020-04-08T16:33:00Z"/>
          <w:rFonts w:asciiTheme="minorHAnsi" w:hAnsiTheme="minorHAnsi" w:cstheme="minorHAnsi"/>
          <w:b/>
          <w:color w:val="262626" w:themeColor="text1" w:themeTint="D9"/>
          <w:sz w:val="24"/>
          <w:szCs w:val="24"/>
          <w:highlight w:val="lightGray"/>
          <w:rPrChange w:id="1278" w:author="Draško Anđelković" w:date="2020-04-08T17:49:00Z">
            <w:rPr>
              <w:del w:id="1279" w:author="Draško Anđelković" w:date="2020-04-08T16:33:00Z"/>
              <w:rFonts w:asciiTheme="minorHAnsi" w:hAnsiTheme="minorHAnsi" w:cstheme="minorHAnsi"/>
              <w:color w:val="404040" w:themeColor="text1" w:themeTint="BF"/>
              <w:sz w:val="22"/>
              <w:szCs w:val="22"/>
              <w:highlight w:val="lightGray"/>
            </w:rPr>
          </w:rPrChange>
        </w:rPr>
        <w:pPrChange w:id="1280" w:author="Draško Anđelković" w:date="2020-04-08T16:27:00Z">
          <w:pPr>
            <w:pStyle w:val="Heading1"/>
            <w:numPr>
              <w:ilvl w:val="1"/>
              <w:numId w:val="4"/>
            </w:numPr>
            <w:spacing w:before="0" w:line="240" w:lineRule="auto"/>
            <w:ind w:left="780" w:hanging="420"/>
          </w:pPr>
        </w:pPrChange>
      </w:pPr>
      <w:bookmarkStart w:id="1281" w:name="_Toc37259840"/>
      <w:bookmarkStart w:id="1282" w:name="_Toc37261457"/>
      <w:ins w:id="1283" w:author="Draško Anđelković" w:date="2020-04-08T17:35:00Z">
        <w:r w:rsidRPr="00C913AC">
          <w:rPr>
            <w:rFonts w:cstheme="minorHAnsi"/>
            <w:b/>
            <w:color w:val="262626" w:themeColor="text1" w:themeTint="D9"/>
            <w:sz w:val="24"/>
            <w:szCs w:val="24"/>
            <w:rPrChange w:id="1284" w:author="Draško Anđelković" w:date="2020-04-08T17:49:00Z">
              <w:rPr>
                <w:rFonts w:cstheme="minorHAnsi"/>
                <w:b/>
                <w:color w:val="404040" w:themeColor="text1" w:themeTint="BF"/>
                <w:sz w:val="28"/>
                <w:szCs w:val="28"/>
              </w:rPr>
            </w:rPrChange>
          </w:rPr>
          <w:t xml:space="preserve">1.1 </w:t>
        </w:r>
      </w:ins>
      <w:r w:rsidR="00E97AE8" w:rsidRPr="00C913AC">
        <w:rPr>
          <w:rFonts w:cstheme="minorHAnsi"/>
          <w:b/>
          <w:color w:val="262626" w:themeColor="text1" w:themeTint="D9"/>
          <w:sz w:val="24"/>
          <w:szCs w:val="24"/>
          <w:rPrChange w:id="1285" w:author="Draško Anđelković" w:date="2020-04-08T17:49:00Z">
            <w:rPr>
              <w:rFonts w:cstheme="minorHAnsi"/>
              <w:color w:val="404040" w:themeColor="text1" w:themeTint="BF"/>
            </w:rPr>
          </w:rPrChange>
        </w:rPr>
        <w:t>Cilj razvoja projekta</w:t>
      </w:r>
      <w:bookmarkEnd w:id="1281"/>
      <w:bookmarkEnd w:id="1282"/>
      <w:ins w:id="1286" w:author="Draško Anđelković" w:date="2020-04-08T16:34:00Z">
        <w:r w:rsidR="00256B94" w:rsidRPr="00C913AC">
          <w:rPr>
            <w:rFonts w:cstheme="minorHAnsi"/>
            <w:b/>
            <w:color w:val="262626" w:themeColor="text1" w:themeTint="D9"/>
            <w:sz w:val="24"/>
            <w:szCs w:val="24"/>
            <w:rPrChange w:id="1287" w:author="Draško Anđelković" w:date="2020-04-08T17:49:00Z">
              <w:rPr>
                <w:rFonts w:cstheme="minorHAnsi"/>
                <w:b/>
                <w:color w:val="404040" w:themeColor="text1" w:themeTint="BF"/>
              </w:rPr>
            </w:rPrChange>
          </w:rPr>
          <w:br/>
        </w:r>
      </w:ins>
    </w:p>
    <w:p w:rsidR="00E379A7" w:rsidRPr="00C913AC" w:rsidDel="008C1B87" w:rsidRDefault="00E379A7" w:rsidP="002F7C51">
      <w:pPr>
        <w:spacing w:after="0" w:line="240" w:lineRule="auto"/>
        <w:rPr>
          <w:del w:id="1288" w:author="Draško Anđelković" w:date="2020-04-07T23:13:00Z"/>
          <w:rFonts w:cstheme="minorHAnsi"/>
          <w:color w:val="262626" w:themeColor="text1" w:themeTint="D9"/>
          <w:sz w:val="24"/>
          <w:szCs w:val="24"/>
          <w:rPrChange w:id="1289" w:author="Draško Anđelković" w:date="2020-04-08T17:49:00Z">
            <w:rPr>
              <w:del w:id="1290" w:author="Draško Anđelković" w:date="2020-04-07T23:13:00Z"/>
              <w:rFonts w:cstheme="minorHAnsi"/>
              <w:color w:val="404040" w:themeColor="text1" w:themeTint="BF"/>
            </w:rPr>
          </w:rPrChange>
        </w:rPr>
      </w:pPr>
    </w:p>
    <w:p w:rsidR="00567F96" w:rsidRPr="00C913AC" w:rsidRDefault="00567F96">
      <w:pPr>
        <w:pStyle w:val="Heading1"/>
        <w:rPr>
          <w:ins w:id="1291" w:author="Draško Anđelković" w:date="2020-04-07T13:03:00Z"/>
          <w:rFonts w:cstheme="minorHAnsi"/>
          <w:color w:val="262626" w:themeColor="text1" w:themeTint="D9"/>
          <w:sz w:val="24"/>
          <w:szCs w:val="24"/>
          <w:rPrChange w:id="1292" w:author="Draško Anđelković" w:date="2020-04-08T17:49:00Z">
            <w:rPr>
              <w:ins w:id="1293" w:author="Draško Anđelković" w:date="2020-04-07T13:03:00Z"/>
            </w:rPr>
          </w:rPrChange>
        </w:rPr>
        <w:pPrChange w:id="1294" w:author="Draško Anđelković" w:date="2020-04-08T16:33:00Z">
          <w:pPr>
            <w:spacing w:after="0" w:line="240" w:lineRule="auto"/>
          </w:pPr>
        </w:pPrChange>
      </w:pPr>
    </w:p>
    <w:p w:rsidR="009E07CC" w:rsidRPr="00C913AC" w:rsidRDefault="00567F96" w:rsidP="002F7C51">
      <w:pPr>
        <w:spacing w:after="0" w:line="240" w:lineRule="auto"/>
        <w:rPr>
          <w:ins w:id="1295" w:author="Draško Anđelković" w:date="2020-04-07T21:41:00Z"/>
          <w:rFonts w:cstheme="minorHAnsi"/>
          <w:color w:val="262626" w:themeColor="text1" w:themeTint="D9"/>
          <w:sz w:val="24"/>
          <w:szCs w:val="24"/>
          <w:rPrChange w:id="1296" w:author="Draško Anđelković" w:date="2020-04-08T17:49:00Z">
            <w:rPr>
              <w:ins w:id="1297" w:author="Draško Anđelković" w:date="2020-04-07T21:41:00Z"/>
              <w:rFonts w:cstheme="minorHAnsi"/>
              <w:color w:val="404040" w:themeColor="text1" w:themeTint="BF"/>
            </w:rPr>
          </w:rPrChange>
        </w:rPr>
      </w:pPr>
      <w:ins w:id="1298" w:author="Draško Anđelković" w:date="2020-04-07T13:04:00Z">
        <w:r w:rsidRPr="00C913AC">
          <w:rPr>
            <w:rFonts w:cstheme="minorHAnsi"/>
            <w:color w:val="262626" w:themeColor="text1" w:themeTint="D9"/>
            <w:sz w:val="24"/>
            <w:szCs w:val="24"/>
            <w:rPrChange w:id="1299" w:author="Draško Anđelković" w:date="2020-04-08T17:49:00Z">
              <w:rPr>
                <w:rFonts w:cstheme="minorHAnsi"/>
                <w:color w:val="404040" w:themeColor="text1" w:themeTint="BF"/>
              </w:rPr>
            </w:rPrChange>
          </w:rPr>
          <w:t xml:space="preserve">Aplikacija </w:t>
        </w:r>
      </w:ins>
      <w:ins w:id="1300" w:author="Draško Anđelković" w:date="2020-04-07T13:07:00Z">
        <w:r w:rsidRPr="00C913AC">
          <w:rPr>
            <w:rFonts w:cstheme="minorHAnsi"/>
            <w:color w:val="262626" w:themeColor="text1" w:themeTint="D9"/>
            <w:sz w:val="24"/>
            <w:szCs w:val="24"/>
            <w:rPrChange w:id="1301" w:author="Draško Anđelković" w:date="2020-04-08T17:49:00Z">
              <w:rPr>
                <w:rFonts w:cstheme="minorHAnsi"/>
                <w:color w:val="404040" w:themeColor="text1" w:themeTint="BF"/>
              </w:rPr>
            </w:rPrChange>
          </w:rPr>
          <w:t xml:space="preserve">se razvija sa ciljem da </w:t>
        </w:r>
      </w:ins>
      <w:ins w:id="1302" w:author="Draško Anđelković" w:date="2020-04-07T20:25:00Z">
        <w:r w:rsidR="00577507" w:rsidRPr="00C913AC">
          <w:rPr>
            <w:rFonts w:cstheme="minorHAnsi"/>
            <w:color w:val="262626" w:themeColor="text1" w:themeTint="D9"/>
            <w:sz w:val="24"/>
            <w:szCs w:val="24"/>
            <w:rPrChange w:id="1303" w:author="Draško Anđelković" w:date="2020-04-08T17:49:00Z">
              <w:rPr>
                <w:rFonts w:cstheme="minorHAnsi"/>
                <w:color w:val="404040" w:themeColor="text1" w:themeTint="BF"/>
              </w:rPr>
            </w:rPrChange>
          </w:rPr>
          <w:t>omogući</w:t>
        </w:r>
      </w:ins>
      <w:ins w:id="1304" w:author="Draško Anđelković" w:date="2020-04-07T13:07:00Z">
        <w:r w:rsidRPr="00C913AC">
          <w:rPr>
            <w:rFonts w:cstheme="minorHAnsi"/>
            <w:color w:val="262626" w:themeColor="text1" w:themeTint="D9"/>
            <w:sz w:val="24"/>
            <w:szCs w:val="24"/>
            <w:rPrChange w:id="1305" w:author="Draško Anđelković" w:date="2020-04-08T17:49:00Z">
              <w:rPr>
                <w:rFonts w:cstheme="minorHAnsi"/>
                <w:color w:val="404040" w:themeColor="text1" w:themeTint="BF"/>
              </w:rPr>
            </w:rPrChange>
          </w:rPr>
          <w:t xml:space="preserve"> korisni</w:t>
        </w:r>
      </w:ins>
      <w:ins w:id="1306" w:author="Draško Anđelković" w:date="2020-04-07T13:08:00Z">
        <w:r w:rsidRPr="00C913AC">
          <w:rPr>
            <w:rFonts w:cstheme="minorHAnsi"/>
            <w:color w:val="262626" w:themeColor="text1" w:themeTint="D9"/>
            <w:sz w:val="24"/>
            <w:szCs w:val="24"/>
            <w:rPrChange w:id="1307" w:author="Draško Anđelković" w:date="2020-04-08T17:49:00Z">
              <w:rPr>
                <w:rFonts w:cstheme="minorHAnsi"/>
                <w:color w:val="404040" w:themeColor="text1" w:themeTint="BF"/>
              </w:rPr>
            </w:rPrChange>
          </w:rPr>
          <w:t xml:space="preserve">cima pregled video </w:t>
        </w:r>
      </w:ins>
      <w:ins w:id="1308" w:author="Draško Anđelković" w:date="2020-04-07T23:12:00Z">
        <w:r w:rsidR="008C1B87" w:rsidRPr="00C913AC">
          <w:rPr>
            <w:rFonts w:cstheme="minorHAnsi"/>
            <w:color w:val="262626" w:themeColor="text1" w:themeTint="D9"/>
            <w:sz w:val="24"/>
            <w:szCs w:val="24"/>
            <w:rPrChange w:id="1309" w:author="Draško Anđelković" w:date="2020-04-08T17:49:00Z">
              <w:rPr>
                <w:rFonts w:cstheme="minorHAnsi"/>
                <w:color w:val="404040" w:themeColor="text1" w:themeTint="BF"/>
              </w:rPr>
            </w:rPrChange>
          </w:rPr>
          <w:t>materijala</w:t>
        </w:r>
      </w:ins>
      <w:ins w:id="1310" w:author="Draško Anđelković" w:date="2020-04-07T23:13:00Z">
        <w:r w:rsidR="008C1B87" w:rsidRPr="00C913AC">
          <w:rPr>
            <w:rFonts w:cstheme="minorHAnsi"/>
            <w:color w:val="262626" w:themeColor="text1" w:themeTint="D9"/>
            <w:sz w:val="24"/>
            <w:szCs w:val="24"/>
            <w:rPrChange w:id="1311" w:author="Draško Anđelković" w:date="2020-04-08T17:49:00Z">
              <w:rPr>
                <w:rFonts w:cstheme="minorHAnsi"/>
                <w:color w:val="404040" w:themeColor="text1" w:themeTint="BF"/>
              </w:rPr>
            </w:rPrChange>
          </w:rPr>
          <w:t>(filmova)</w:t>
        </w:r>
      </w:ins>
      <w:ins w:id="1312" w:author="Draško Anđelković" w:date="2020-04-07T13:08:00Z">
        <w:r w:rsidRPr="00C913AC">
          <w:rPr>
            <w:rFonts w:cstheme="minorHAnsi"/>
            <w:color w:val="262626" w:themeColor="text1" w:themeTint="D9"/>
            <w:sz w:val="24"/>
            <w:szCs w:val="24"/>
            <w:rPrChange w:id="1313" w:author="Draško Anđelković" w:date="2020-04-08T17:49:00Z">
              <w:rPr>
                <w:rFonts w:cstheme="minorHAnsi"/>
                <w:color w:val="404040" w:themeColor="text1" w:themeTint="BF"/>
              </w:rPr>
            </w:rPrChange>
          </w:rPr>
          <w:t xml:space="preserve">, </w:t>
        </w:r>
      </w:ins>
      <w:ins w:id="1314" w:author="Draško Anđelković" w:date="2020-04-07T20:25:00Z">
        <w:r w:rsidR="00577507" w:rsidRPr="00C913AC">
          <w:rPr>
            <w:rFonts w:cstheme="minorHAnsi"/>
            <w:color w:val="262626" w:themeColor="text1" w:themeTint="D9"/>
            <w:sz w:val="24"/>
            <w:szCs w:val="24"/>
            <w:rPrChange w:id="1315" w:author="Draško Anđelković" w:date="2020-04-08T17:49:00Z">
              <w:rPr>
                <w:rFonts w:cstheme="minorHAnsi"/>
                <w:color w:val="404040" w:themeColor="text1" w:themeTint="BF"/>
              </w:rPr>
            </w:rPrChange>
          </w:rPr>
          <w:t>različitih</w:t>
        </w:r>
      </w:ins>
      <w:ins w:id="1316" w:author="Draško Anđelković" w:date="2020-04-07T13:08:00Z">
        <w:r w:rsidRPr="00C913AC">
          <w:rPr>
            <w:rFonts w:cstheme="minorHAnsi"/>
            <w:color w:val="262626" w:themeColor="text1" w:themeTint="D9"/>
            <w:sz w:val="24"/>
            <w:szCs w:val="24"/>
            <w:rPrChange w:id="1317" w:author="Draško Anđelković" w:date="2020-04-08T17:49:00Z">
              <w:rPr>
                <w:rFonts w:cstheme="minorHAnsi"/>
                <w:color w:val="404040" w:themeColor="text1" w:themeTint="BF"/>
              </w:rPr>
            </w:rPrChange>
          </w:rPr>
          <w:t xml:space="preserve"> </w:t>
        </w:r>
      </w:ins>
      <w:ins w:id="1318" w:author="Draško Anđelković" w:date="2020-04-07T20:25:00Z">
        <w:r w:rsidR="00577507" w:rsidRPr="00C913AC">
          <w:rPr>
            <w:rFonts w:cstheme="minorHAnsi"/>
            <w:color w:val="262626" w:themeColor="text1" w:themeTint="D9"/>
            <w:sz w:val="24"/>
            <w:szCs w:val="24"/>
            <w:rPrChange w:id="1319" w:author="Draško Anđelković" w:date="2020-04-08T17:49:00Z">
              <w:rPr>
                <w:rFonts w:cstheme="minorHAnsi"/>
                <w:color w:val="404040" w:themeColor="text1" w:themeTint="BF"/>
              </w:rPr>
            </w:rPrChange>
          </w:rPr>
          <w:t>žanrova</w:t>
        </w:r>
      </w:ins>
      <w:ins w:id="1320" w:author="Draško Anđelković" w:date="2020-04-07T13:08:00Z">
        <w:r w:rsidR="00E6077E" w:rsidRPr="00C913AC">
          <w:rPr>
            <w:rFonts w:cstheme="minorHAnsi"/>
            <w:color w:val="262626" w:themeColor="text1" w:themeTint="D9"/>
            <w:sz w:val="24"/>
            <w:szCs w:val="24"/>
            <w:rPrChange w:id="1321" w:author="Draško Anđelković" w:date="2020-04-08T17:49:00Z">
              <w:rPr>
                <w:rFonts w:cstheme="minorHAnsi"/>
                <w:color w:val="404040" w:themeColor="text1" w:themeTint="BF"/>
              </w:rPr>
            </w:rPrChange>
          </w:rPr>
          <w:t>.</w:t>
        </w:r>
      </w:ins>
      <w:ins w:id="1322" w:author="Draško Anđelković" w:date="2020-04-07T13:09:00Z">
        <w:r w:rsidR="00E6077E" w:rsidRPr="00C913AC">
          <w:rPr>
            <w:rFonts w:cstheme="minorHAnsi"/>
            <w:color w:val="262626" w:themeColor="text1" w:themeTint="D9"/>
            <w:sz w:val="24"/>
            <w:szCs w:val="24"/>
            <w:rPrChange w:id="1323" w:author="Draško Anđelković" w:date="2020-04-08T17:49:00Z">
              <w:rPr>
                <w:rFonts w:cstheme="minorHAnsi"/>
                <w:color w:val="404040" w:themeColor="text1" w:themeTint="BF"/>
              </w:rPr>
            </w:rPrChange>
          </w:rPr>
          <w:t xml:space="preserve"> </w:t>
        </w:r>
      </w:ins>
    </w:p>
    <w:p w:rsidR="00567F96" w:rsidRPr="00C913AC" w:rsidRDefault="009E07CC" w:rsidP="002F7C51">
      <w:pPr>
        <w:spacing w:after="0" w:line="240" w:lineRule="auto"/>
        <w:rPr>
          <w:ins w:id="1324" w:author="Draško Anđelković" w:date="2020-04-07T13:04:00Z"/>
          <w:rFonts w:cstheme="minorHAnsi"/>
          <w:color w:val="262626" w:themeColor="text1" w:themeTint="D9"/>
          <w:sz w:val="24"/>
          <w:szCs w:val="24"/>
          <w:rPrChange w:id="1325" w:author="Draško Anđelković" w:date="2020-04-08T17:49:00Z">
            <w:rPr>
              <w:ins w:id="1326" w:author="Draško Anđelković" w:date="2020-04-07T13:04:00Z"/>
              <w:rFonts w:cstheme="minorHAnsi"/>
              <w:color w:val="404040" w:themeColor="text1" w:themeTint="BF"/>
            </w:rPr>
          </w:rPrChange>
        </w:rPr>
      </w:pPr>
      <w:ins w:id="1327" w:author="Draško Anđelković" w:date="2020-04-07T21:34:00Z">
        <w:r w:rsidRPr="00C913AC">
          <w:rPr>
            <w:rFonts w:cstheme="minorHAnsi"/>
            <w:color w:val="262626" w:themeColor="text1" w:themeTint="D9"/>
            <w:sz w:val="24"/>
            <w:szCs w:val="24"/>
            <w:rPrChange w:id="1328" w:author="Draško Anđelković" w:date="2020-04-08T17:49:00Z">
              <w:rPr>
                <w:rFonts w:cstheme="minorHAnsi"/>
                <w:color w:val="404040" w:themeColor="text1" w:themeTint="BF"/>
              </w:rPr>
            </w:rPrChange>
          </w:rPr>
          <w:t xml:space="preserve">Krajnji korisnici imaju mogućnost </w:t>
        </w:r>
      </w:ins>
      <w:ins w:id="1329" w:author="Draško Anđelković" w:date="2020-04-07T21:35:00Z">
        <w:r w:rsidRPr="00C913AC">
          <w:rPr>
            <w:rFonts w:cstheme="minorHAnsi"/>
            <w:color w:val="262626" w:themeColor="text1" w:themeTint="D9"/>
            <w:sz w:val="24"/>
            <w:szCs w:val="24"/>
            <w:rPrChange w:id="1330" w:author="Draško Anđelković" w:date="2020-04-08T17:49:00Z">
              <w:rPr>
                <w:rFonts w:cstheme="minorHAnsi"/>
                <w:color w:val="404040" w:themeColor="text1" w:themeTint="BF"/>
              </w:rPr>
            </w:rPrChange>
          </w:rPr>
          <w:t>stream</w:t>
        </w:r>
      </w:ins>
      <w:ins w:id="1331" w:author="Draško Anđelković" w:date="2020-04-07T21:41:00Z">
        <w:r w:rsidRPr="00C913AC">
          <w:rPr>
            <w:rFonts w:cstheme="minorHAnsi"/>
            <w:color w:val="262626" w:themeColor="text1" w:themeTint="D9"/>
            <w:sz w:val="24"/>
            <w:szCs w:val="24"/>
            <w:rPrChange w:id="1332" w:author="Draško Anđelković" w:date="2020-04-08T17:49:00Z">
              <w:rPr>
                <w:rFonts w:cstheme="minorHAnsi"/>
                <w:color w:val="404040" w:themeColor="text1" w:themeTint="BF"/>
              </w:rPr>
            </w:rPrChange>
          </w:rPr>
          <w:t>-</w:t>
        </w:r>
      </w:ins>
      <w:ins w:id="1333" w:author="Draško Anđelković" w:date="2020-04-07T21:35:00Z">
        <w:r w:rsidRPr="00C913AC">
          <w:rPr>
            <w:rFonts w:cstheme="minorHAnsi"/>
            <w:color w:val="262626" w:themeColor="text1" w:themeTint="D9"/>
            <w:sz w:val="24"/>
            <w:szCs w:val="24"/>
            <w:rPrChange w:id="1334" w:author="Draško Anđelković" w:date="2020-04-08T17:49:00Z">
              <w:rPr>
                <w:rFonts w:cstheme="minorHAnsi"/>
                <w:color w:val="404040" w:themeColor="text1" w:themeTint="BF"/>
              </w:rPr>
            </w:rPrChange>
          </w:rPr>
          <w:t xml:space="preserve">ovanja distribuiranog </w:t>
        </w:r>
      </w:ins>
      <w:ins w:id="1335" w:author="Draško Anđelković" w:date="2020-04-07T21:36:00Z">
        <w:r w:rsidRPr="00C913AC">
          <w:rPr>
            <w:rFonts w:cstheme="minorHAnsi"/>
            <w:color w:val="262626" w:themeColor="text1" w:themeTint="D9"/>
            <w:sz w:val="24"/>
            <w:szCs w:val="24"/>
            <w:rPrChange w:id="1336" w:author="Draško Anđelković" w:date="2020-04-08T17:49:00Z">
              <w:rPr>
                <w:rFonts w:cstheme="minorHAnsi"/>
                <w:color w:val="404040" w:themeColor="text1" w:themeTint="BF"/>
              </w:rPr>
            </w:rPrChange>
          </w:rPr>
          <w:t>sadržaja</w:t>
        </w:r>
      </w:ins>
      <w:ins w:id="1337" w:author="Draško Anđelković" w:date="2020-04-07T21:35:00Z">
        <w:r w:rsidRPr="00C913AC">
          <w:rPr>
            <w:rFonts w:cstheme="minorHAnsi"/>
            <w:color w:val="262626" w:themeColor="text1" w:themeTint="D9"/>
            <w:sz w:val="24"/>
            <w:szCs w:val="24"/>
            <w:rPrChange w:id="1338" w:author="Draško Anđelković" w:date="2020-04-08T17:49:00Z">
              <w:rPr>
                <w:rFonts w:cstheme="minorHAnsi"/>
                <w:color w:val="404040" w:themeColor="text1" w:themeTint="BF"/>
              </w:rPr>
            </w:rPrChange>
          </w:rPr>
          <w:t xml:space="preserve"> postavljenog od strane </w:t>
        </w:r>
      </w:ins>
      <w:ins w:id="1339" w:author="Draško Anđelković" w:date="2020-04-07T21:36:00Z">
        <w:r w:rsidRPr="00C913AC">
          <w:rPr>
            <w:rFonts w:cstheme="minorHAnsi"/>
            <w:color w:val="262626" w:themeColor="text1" w:themeTint="D9"/>
            <w:sz w:val="24"/>
            <w:szCs w:val="24"/>
            <w:rPrChange w:id="1340" w:author="Draško Anđelković" w:date="2020-04-08T17:49:00Z">
              <w:rPr>
                <w:rFonts w:cstheme="minorHAnsi"/>
                <w:color w:val="404040" w:themeColor="text1" w:themeTint="BF"/>
              </w:rPr>
            </w:rPrChange>
          </w:rPr>
          <w:t>administratora</w:t>
        </w:r>
      </w:ins>
      <w:ins w:id="1341" w:author="Draško Anđelković" w:date="2020-04-07T21:35:00Z">
        <w:r w:rsidRPr="00C913AC">
          <w:rPr>
            <w:rFonts w:cstheme="minorHAnsi"/>
            <w:color w:val="262626" w:themeColor="text1" w:themeTint="D9"/>
            <w:sz w:val="24"/>
            <w:szCs w:val="24"/>
            <w:rPrChange w:id="1342" w:author="Draško Anđelković" w:date="2020-04-08T17:49:00Z">
              <w:rPr>
                <w:rFonts w:cstheme="minorHAnsi"/>
                <w:color w:val="404040" w:themeColor="text1" w:themeTint="BF"/>
              </w:rPr>
            </w:rPrChange>
          </w:rPr>
          <w:t xml:space="preserve">. </w:t>
        </w:r>
      </w:ins>
    </w:p>
    <w:p w:rsidR="00635732" w:rsidRPr="00C913AC" w:rsidDel="00653A72" w:rsidRDefault="009E07CC" w:rsidP="002F7C51">
      <w:pPr>
        <w:spacing w:after="0" w:line="240" w:lineRule="auto"/>
        <w:rPr>
          <w:del w:id="1343" w:author="Draško Anđelković" w:date="2020-04-07T21:36:00Z"/>
          <w:rFonts w:cstheme="minorHAnsi"/>
          <w:color w:val="262626" w:themeColor="text1" w:themeTint="D9"/>
          <w:sz w:val="24"/>
          <w:szCs w:val="24"/>
          <w:rPrChange w:id="1344" w:author="Draško Anđelković" w:date="2020-04-08T17:49:00Z">
            <w:rPr>
              <w:del w:id="1345" w:author="Draško Anđelković" w:date="2020-04-07T21:36:00Z"/>
              <w:rFonts w:cstheme="minorHAnsi"/>
              <w:color w:val="404040" w:themeColor="text1" w:themeTint="BF"/>
            </w:rPr>
          </w:rPrChange>
        </w:rPr>
      </w:pPr>
      <w:ins w:id="1346" w:author="Draško Anđelković" w:date="2020-04-07T21:36:00Z">
        <w:r w:rsidRPr="00C913AC">
          <w:rPr>
            <w:rFonts w:cstheme="minorHAnsi"/>
            <w:color w:val="262626" w:themeColor="text1" w:themeTint="D9"/>
            <w:sz w:val="24"/>
            <w:szCs w:val="24"/>
            <w:rPrChange w:id="1347" w:author="Draško Anđelković" w:date="2020-04-08T17:49:00Z">
              <w:rPr>
                <w:rFonts w:cstheme="minorHAnsi"/>
                <w:color w:val="404040" w:themeColor="text1" w:themeTint="BF"/>
              </w:rPr>
            </w:rPrChange>
          </w:rPr>
          <w:t xml:space="preserve">Aplikacija nema limite </w:t>
        </w:r>
      </w:ins>
      <w:ins w:id="1348" w:author="Draško Anđelković" w:date="2020-04-07T21:37:00Z">
        <w:r w:rsidRPr="00C913AC">
          <w:rPr>
            <w:rFonts w:cstheme="minorHAnsi"/>
            <w:color w:val="262626" w:themeColor="text1" w:themeTint="D9"/>
            <w:sz w:val="24"/>
            <w:szCs w:val="24"/>
            <w:rPrChange w:id="1349" w:author="Draško Anđelković" w:date="2020-04-08T17:49:00Z">
              <w:rPr>
                <w:rFonts w:cstheme="minorHAnsi"/>
                <w:color w:val="404040" w:themeColor="text1" w:themeTint="BF"/>
              </w:rPr>
            </w:rPrChange>
          </w:rPr>
          <w:t>korišćenja</w:t>
        </w:r>
      </w:ins>
      <w:ins w:id="1350" w:author="Draško Anđelković" w:date="2020-04-07T21:36:00Z">
        <w:r w:rsidRPr="00C913AC">
          <w:rPr>
            <w:rFonts w:cstheme="minorHAnsi"/>
            <w:color w:val="262626" w:themeColor="text1" w:themeTint="D9"/>
            <w:sz w:val="24"/>
            <w:szCs w:val="24"/>
            <w:rPrChange w:id="1351" w:author="Draško Anđelković" w:date="2020-04-08T17:49:00Z">
              <w:rPr>
                <w:rFonts w:cstheme="minorHAnsi"/>
                <w:color w:val="404040" w:themeColor="text1" w:themeTint="BF"/>
              </w:rPr>
            </w:rPrChange>
          </w:rPr>
          <w:t xml:space="preserve">, sto znaci da je svi mogu koristiti. </w:t>
        </w:r>
      </w:ins>
      <w:del w:id="1352" w:author="Draško Anđelković" w:date="2020-04-07T21:36:00Z">
        <w:r w:rsidR="00635732" w:rsidRPr="00C913AC" w:rsidDel="009E07CC">
          <w:rPr>
            <w:rFonts w:cstheme="minorHAnsi"/>
            <w:color w:val="262626" w:themeColor="text1" w:themeTint="D9"/>
            <w:sz w:val="24"/>
            <w:szCs w:val="24"/>
            <w:rPrChange w:id="1353" w:author="Draško Anđelković" w:date="2020-04-08T17:49:00Z">
              <w:rPr>
                <w:rFonts w:cstheme="minorHAnsi"/>
                <w:color w:val="404040" w:themeColor="text1" w:themeTint="BF"/>
              </w:rPr>
            </w:rPrChange>
          </w:rPr>
          <w:delText xml:space="preserve">Aplikacija treba da ima administratorski i korisnički deo. </w:delText>
        </w:r>
      </w:del>
    </w:p>
    <w:p w:rsidR="00653A72" w:rsidRPr="00C913AC" w:rsidRDefault="00653A72" w:rsidP="002F7C51">
      <w:pPr>
        <w:spacing w:after="0" w:line="240" w:lineRule="auto"/>
        <w:rPr>
          <w:ins w:id="1354" w:author="Draško Anđelković" w:date="2020-04-07T23:45:00Z"/>
          <w:rFonts w:cstheme="minorHAnsi"/>
          <w:color w:val="262626" w:themeColor="text1" w:themeTint="D9"/>
          <w:sz w:val="24"/>
          <w:szCs w:val="24"/>
          <w:rPrChange w:id="1355" w:author="Draško Anđelković" w:date="2020-04-08T17:49:00Z">
            <w:rPr>
              <w:ins w:id="1356" w:author="Draško Anđelković" w:date="2020-04-07T23:45:00Z"/>
              <w:rFonts w:cstheme="minorHAnsi"/>
              <w:color w:val="404040" w:themeColor="text1" w:themeTint="BF"/>
            </w:rPr>
          </w:rPrChange>
        </w:rPr>
      </w:pPr>
    </w:p>
    <w:p w:rsidR="00635732" w:rsidRPr="00C913AC" w:rsidDel="009E07CC" w:rsidRDefault="00635732" w:rsidP="002F7C51">
      <w:pPr>
        <w:spacing w:after="0" w:line="240" w:lineRule="auto"/>
        <w:rPr>
          <w:del w:id="1357" w:author="Draško Anđelković" w:date="2020-04-07T21:36:00Z"/>
          <w:rFonts w:cstheme="minorHAnsi"/>
          <w:color w:val="262626" w:themeColor="text1" w:themeTint="D9"/>
          <w:sz w:val="24"/>
          <w:szCs w:val="24"/>
          <w:rPrChange w:id="1358" w:author="Draško Anđelković" w:date="2020-04-08T17:49:00Z">
            <w:rPr>
              <w:del w:id="1359" w:author="Draško Anđelković" w:date="2020-04-07T21:36:00Z"/>
              <w:rFonts w:cstheme="minorHAnsi"/>
              <w:color w:val="404040" w:themeColor="text1" w:themeTint="BF"/>
            </w:rPr>
          </w:rPrChange>
        </w:rPr>
      </w:pPr>
      <w:del w:id="1360" w:author="Draško Anđelković" w:date="2020-04-07T21:36:00Z">
        <w:r w:rsidRPr="00C913AC" w:rsidDel="009E07CC">
          <w:rPr>
            <w:rFonts w:cstheme="minorHAnsi"/>
            <w:color w:val="262626" w:themeColor="text1" w:themeTint="D9"/>
            <w:sz w:val="24"/>
            <w:szCs w:val="24"/>
            <w:rPrChange w:id="1361" w:author="Draško Anđelković" w:date="2020-04-08T17:49:00Z">
              <w:rPr>
                <w:rFonts w:cstheme="minorHAnsi"/>
                <w:color w:val="404040" w:themeColor="text1" w:themeTint="BF"/>
              </w:rPr>
            </w:rPrChange>
          </w:rPr>
          <w:delText xml:space="preserve">Administratori se prijavljuju pomoću prijavnih parametara, dok je korisnički deo aplikacije otvoren, tj. javan. </w:delText>
        </w:r>
      </w:del>
    </w:p>
    <w:p w:rsidR="00635732" w:rsidRPr="00C913AC" w:rsidDel="009E07CC" w:rsidRDefault="00635732" w:rsidP="002F7C51">
      <w:pPr>
        <w:spacing w:after="0" w:line="240" w:lineRule="auto"/>
        <w:rPr>
          <w:del w:id="1362" w:author="Draško Anđelković" w:date="2020-04-07T21:36:00Z"/>
          <w:rFonts w:cstheme="minorHAnsi"/>
          <w:color w:val="262626" w:themeColor="text1" w:themeTint="D9"/>
          <w:sz w:val="24"/>
          <w:szCs w:val="24"/>
          <w:rPrChange w:id="1363" w:author="Draško Anđelković" w:date="2020-04-08T17:49:00Z">
            <w:rPr>
              <w:del w:id="1364" w:author="Draško Anđelković" w:date="2020-04-07T21:36:00Z"/>
              <w:rFonts w:cstheme="minorHAnsi"/>
              <w:color w:val="404040" w:themeColor="text1" w:themeTint="BF"/>
            </w:rPr>
          </w:rPrChange>
        </w:rPr>
      </w:pPr>
      <w:del w:id="1365" w:author="Draško Anđelković" w:date="2020-04-07T21:36:00Z">
        <w:r w:rsidRPr="00C913AC" w:rsidDel="009E07CC">
          <w:rPr>
            <w:rFonts w:cstheme="minorHAnsi"/>
            <w:color w:val="262626" w:themeColor="text1" w:themeTint="D9"/>
            <w:sz w:val="24"/>
            <w:szCs w:val="24"/>
            <w:rPrChange w:id="1366" w:author="Draško Anđelković" w:date="2020-04-08T17:49:00Z">
              <w:rPr>
                <w:rFonts w:cstheme="minorHAnsi"/>
                <w:color w:val="404040" w:themeColor="text1" w:themeTint="BF"/>
              </w:rPr>
            </w:rPrChange>
          </w:rPr>
          <w:delText xml:space="preserve">Administratori mogu da kreiraju kategorije (jedna kategorija može da pripada drugoj, tj. moguće je pravljenje beskonačno razgranatog stabla kategorija), kao i da dodaju video snimke u kategorije. </w:delText>
        </w:r>
      </w:del>
    </w:p>
    <w:p w:rsidR="00635732" w:rsidRPr="00C913AC" w:rsidDel="009E07CC" w:rsidRDefault="00635732" w:rsidP="002F7C51">
      <w:pPr>
        <w:spacing w:after="0" w:line="240" w:lineRule="auto"/>
        <w:rPr>
          <w:del w:id="1367" w:author="Draško Anđelković" w:date="2020-04-07T21:36:00Z"/>
          <w:rFonts w:cstheme="minorHAnsi"/>
          <w:color w:val="262626" w:themeColor="text1" w:themeTint="D9"/>
          <w:sz w:val="24"/>
          <w:szCs w:val="24"/>
          <w:rPrChange w:id="1368" w:author="Draško Anđelković" w:date="2020-04-08T17:49:00Z">
            <w:rPr>
              <w:del w:id="1369" w:author="Draško Anđelković" w:date="2020-04-07T21:36:00Z"/>
              <w:rFonts w:cstheme="minorHAnsi"/>
              <w:color w:val="404040" w:themeColor="text1" w:themeTint="BF"/>
            </w:rPr>
          </w:rPrChange>
        </w:rPr>
      </w:pPr>
      <w:del w:id="1370" w:author="Draško Anđelković" w:date="2020-04-07T21:36:00Z">
        <w:r w:rsidRPr="00C913AC" w:rsidDel="009E07CC">
          <w:rPr>
            <w:rFonts w:cstheme="minorHAnsi"/>
            <w:color w:val="262626" w:themeColor="text1" w:themeTint="D9"/>
            <w:sz w:val="24"/>
            <w:szCs w:val="24"/>
            <w:rPrChange w:id="1371" w:author="Draško Anđelković" w:date="2020-04-08T17:49:00Z">
              <w:rPr>
                <w:rFonts w:cstheme="minorHAnsi"/>
                <w:color w:val="404040" w:themeColor="text1" w:themeTint="BF"/>
              </w:rPr>
            </w:rPrChange>
          </w:rPr>
          <w:delText xml:space="preserve">Video snimci moraju da budu mp4 datoteke kodirane h264 kodekom. </w:delText>
        </w:r>
      </w:del>
    </w:p>
    <w:p w:rsidR="00635732" w:rsidRPr="00C913AC" w:rsidDel="009E07CC" w:rsidRDefault="00635732" w:rsidP="002F7C51">
      <w:pPr>
        <w:spacing w:after="0" w:line="240" w:lineRule="auto"/>
        <w:rPr>
          <w:del w:id="1372" w:author="Draško Anđelković" w:date="2020-04-07T21:36:00Z"/>
          <w:rFonts w:cstheme="minorHAnsi"/>
          <w:color w:val="262626" w:themeColor="text1" w:themeTint="D9"/>
          <w:sz w:val="24"/>
          <w:szCs w:val="24"/>
          <w:rPrChange w:id="1373" w:author="Draško Anđelković" w:date="2020-04-08T17:49:00Z">
            <w:rPr>
              <w:del w:id="1374" w:author="Draško Anđelković" w:date="2020-04-07T21:36:00Z"/>
              <w:rFonts w:cstheme="minorHAnsi"/>
              <w:color w:val="404040" w:themeColor="text1" w:themeTint="BF"/>
            </w:rPr>
          </w:rPrChange>
        </w:rPr>
      </w:pPr>
      <w:del w:id="1375" w:author="Draško Anđelković" w:date="2020-04-07T21:36:00Z">
        <w:r w:rsidRPr="00C913AC" w:rsidDel="009E07CC">
          <w:rPr>
            <w:rFonts w:cstheme="minorHAnsi"/>
            <w:color w:val="262626" w:themeColor="text1" w:themeTint="D9"/>
            <w:sz w:val="24"/>
            <w:szCs w:val="24"/>
            <w:rPrChange w:id="1376" w:author="Draško Anđelković" w:date="2020-04-08T17:49:00Z">
              <w:rPr>
                <w:rFonts w:cstheme="minorHAnsi"/>
                <w:color w:val="404040" w:themeColor="text1" w:themeTint="BF"/>
              </w:rPr>
            </w:rPrChange>
          </w:rPr>
          <w:delText xml:space="preserve">Aplikacija ne treba da proverava da li je korišćen adekvatan kodek, već se smatra da administratori postavljaju adekvatne datoteke, već samo treba da proverava da li je ekstenzija ispravna. </w:delText>
        </w:r>
      </w:del>
    </w:p>
    <w:p w:rsidR="00635732" w:rsidRPr="00C913AC" w:rsidDel="009E07CC" w:rsidRDefault="00635732" w:rsidP="002F7C51">
      <w:pPr>
        <w:spacing w:after="0" w:line="240" w:lineRule="auto"/>
        <w:rPr>
          <w:del w:id="1377" w:author="Draško Anđelković" w:date="2020-04-07T21:36:00Z"/>
          <w:rFonts w:cstheme="minorHAnsi"/>
          <w:color w:val="262626" w:themeColor="text1" w:themeTint="D9"/>
          <w:sz w:val="24"/>
          <w:szCs w:val="24"/>
          <w:rPrChange w:id="1378" w:author="Draško Anđelković" w:date="2020-04-08T17:49:00Z">
            <w:rPr>
              <w:del w:id="1379" w:author="Draško Anđelković" w:date="2020-04-07T21:36:00Z"/>
              <w:rFonts w:cstheme="minorHAnsi"/>
              <w:color w:val="404040" w:themeColor="text1" w:themeTint="BF"/>
            </w:rPr>
          </w:rPrChange>
        </w:rPr>
      </w:pPr>
      <w:del w:id="1380" w:author="Draško Anđelković" w:date="2020-04-07T21:36:00Z">
        <w:r w:rsidRPr="00C913AC" w:rsidDel="009E07CC">
          <w:rPr>
            <w:rFonts w:cstheme="minorHAnsi"/>
            <w:color w:val="262626" w:themeColor="text1" w:themeTint="D9"/>
            <w:sz w:val="24"/>
            <w:szCs w:val="24"/>
            <w:rPrChange w:id="1381" w:author="Draško Anđelković" w:date="2020-04-08T17:49:00Z">
              <w:rPr>
                <w:rFonts w:cstheme="minorHAnsi"/>
                <w:color w:val="404040" w:themeColor="text1" w:themeTint="BF"/>
              </w:rPr>
            </w:rPrChange>
          </w:rPr>
          <w:delText xml:space="preserve">Svaki video snimak treba da sadrži naziv, opis, oznake (tagove). </w:delText>
        </w:r>
      </w:del>
    </w:p>
    <w:p w:rsidR="00635732" w:rsidRPr="00C913AC" w:rsidDel="009E07CC" w:rsidRDefault="00635732" w:rsidP="002F7C51">
      <w:pPr>
        <w:spacing w:after="0" w:line="240" w:lineRule="auto"/>
        <w:rPr>
          <w:del w:id="1382" w:author="Draško Anđelković" w:date="2020-04-07T21:36:00Z"/>
          <w:rFonts w:cstheme="minorHAnsi"/>
          <w:color w:val="262626" w:themeColor="text1" w:themeTint="D9"/>
          <w:sz w:val="24"/>
          <w:szCs w:val="24"/>
          <w:rPrChange w:id="1383" w:author="Draško Anđelković" w:date="2020-04-08T17:49:00Z">
            <w:rPr>
              <w:del w:id="1384" w:author="Draško Anđelković" w:date="2020-04-07T21:36:00Z"/>
              <w:rFonts w:cstheme="minorHAnsi"/>
              <w:color w:val="404040" w:themeColor="text1" w:themeTint="BF"/>
            </w:rPr>
          </w:rPrChange>
        </w:rPr>
      </w:pPr>
      <w:del w:id="1385" w:author="Draško Anđelković" w:date="2020-04-07T21:36:00Z">
        <w:r w:rsidRPr="00C913AC" w:rsidDel="009E07CC">
          <w:rPr>
            <w:rFonts w:cstheme="minorHAnsi"/>
            <w:color w:val="262626" w:themeColor="text1" w:themeTint="D9"/>
            <w:sz w:val="24"/>
            <w:szCs w:val="24"/>
            <w:rPrChange w:id="1386" w:author="Draško Anđelković" w:date="2020-04-08T17:49:00Z">
              <w:rPr>
                <w:rFonts w:cstheme="minorHAnsi"/>
                <w:color w:val="404040" w:themeColor="text1" w:themeTint="BF"/>
              </w:rPr>
            </w:rPrChange>
          </w:rPr>
          <w:delText xml:space="preserve">Prilikom unosa podatka o video snimku u bazu, za svaki tag se kreira zapis u tabeli tagova (ako ne postoji već). </w:delText>
        </w:r>
      </w:del>
    </w:p>
    <w:p w:rsidR="00635732" w:rsidRPr="00C913AC" w:rsidDel="009E07CC" w:rsidRDefault="00635732" w:rsidP="002F7C51">
      <w:pPr>
        <w:spacing w:after="0" w:line="240" w:lineRule="auto"/>
        <w:rPr>
          <w:del w:id="1387" w:author="Draško Anđelković" w:date="2020-04-07T21:36:00Z"/>
          <w:rFonts w:cstheme="minorHAnsi"/>
          <w:color w:val="262626" w:themeColor="text1" w:themeTint="D9"/>
          <w:sz w:val="24"/>
          <w:szCs w:val="24"/>
          <w:rPrChange w:id="1388" w:author="Draško Anđelković" w:date="2020-04-08T17:49:00Z">
            <w:rPr>
              <w:del w:id="1389" w:author="Draško Anđelković" w:date="2020-04-07T21:36:00Z"/>
              <w:rFonts w:cstheme="minorHAnsi"/>
              <w:color w:val="404040" w:themeColor="text1" w:themeTint="BF"/>
            </w:rPr>
          </w:rPrChange>
        </w:rPr>
      </w:pPr>
      <w:del w:id="1390" w:author="Draško Anđelković" w:date="2020-04-07T21:36:00Z">
        <w:r w:rsidRPr="00C913AC" w:rsidDel="009E07CC">
          <w:rPr>
            <w:rFonts w:cstheme="minorHAnsi"/>
            <w:color w:val="262626" w:themeColor="text1" w:themeTint="D9"/>
            <w:sz w:val="24"/>
            <w:szCs w:val="24"/>
            <w:rPrChange w:id="1391" w:author="Draško Anđelković" w:date="2020-04-08T17:49:00Z">
              <w:rPr>
                <w:rFonts w:cstheme="minorHAnsi"/>
                <w:color w:val="404040" w:themeColor="text1" w:themeTint="BF"/>
              </w:rPr>
            </w:rPrChange>
          </w:rPr>
          <w:delText xml:space="preserve">Tagovi se pre upisa u bazu normalizuju (mala slova, ćirilica u latinicu, zamena specijalnih simbola i uklanjanje suvišnih belina), a zatim se uvezuje u veznu tabelu podatak o pripadanju novog video snimka svakom od tagova. </w:delText>
        </w:r>
      </w:del>
    </w:p>
    <w:p w:rsidR="00635732" w:rsidRPr="00C913AC" w:rsidDel="009E07CC" w:rsidRDefault="00635732" w:rsidP="002F7C51">
      <w:pPr>
        <w:spacing w:after="0" w:line="240" w:lineRule="auto"/>
        <w:rPr>
          <w:del w:id="1392" w:author="Draško Anđelković" w:date="2020-04-07T21:36:00Z"/>
          <w:rFonts w:cstheme="minorHAnsi"/>
          <w:color w:val="262626" w:themeColor="text1" w:themeTint="D9"/>
          <w:sz w:val="24"/>
          <w:szCs w:val="24"/>
          <w:rPrChange w:id="1393" w:author="Draško Anđelković" w:date="2020-04-08T17:49:00Z">
            <w:rPr>
              <w:del w:id="1394" w:author="Draško Anđelković" w:date="2020-04-07T21:36:00Z"/>
              <w:rFonts w:cstheme="minorHAnsi"/>
              <w:color w:val="404040" w:themeColor="text1" w:themeTint="BF"/>
            </w:rPr>
          </w:rPrChange>
        </w:rPr>
      </w:pPr>
      <w:del w:id="1395" w:author="Draško Anđelković" w:date="2020-04-07T21:36:00Z">
        <w:r w:rsidRPr="00C913AC" w:rsidDel="009E07CC">
          <w:rPr>
            <w:rFonts w:cstheme="minorHAnsi"/>
            <w:color w:val="262626" w:themeColor="text1" w:themeTint="D9"/>
            <w:sz w:val="24"/>
            <w:szCs w:val="24"/>
            <w:rPrChange w:id="1396" w:author="Draško Anđelković" w:date="2020-04-08T17:49:00Z">
              <w:rPr>
                <w:rFonts w:cstheme="minorHAnsi"/>
                <w:color w:val="404040" w:themeColor="text1" w:themeTint="BF"/>
              </w:rPr>
            </w:rPrChange>
          </w:rPr>
          <w:delText xml:space="preserve">Aplikacija prilikom </w:delText>
        </w:r>
      </w:del>
      <w:del w:id="1397" w:author="Draško Anđelković" w:date="2020-04-07T12:55:00Z">
        <w:r w:rsidRPr="00C913AC" w:rsidDel="00115233">
          <w:rPr>
            <w:rFonts w:cstheme="minorHAnsi"/>
            <w:color w:val="262626" w:themeColor="text1" w:themeTint="D9"/>
            <w:sz w:val="24"/>
            <w:szCs w:val="24"/>
            <w:rPrChange w:id="1398" w:author="Draško Anđelković" w:date="2020-04-08T17:49:00Z">
              <w:rPr>
                <w:rFonts w:cstheme="minorHAnsi"/>
                <w:color w:val="404040" w:themeColor="text1" w:themeTint="BF"/>
              </w:rPr>
            </w:rPrChange>
          </w:rPr>
          <w:delText>a</w:delText>
        </w:r>
      </w:del>
      <w:del w:id="1399" w:author="Draško Anđelković" w:date="2020-04-07T21:36:00Z">
        <w:r w:rsidRPr="00C913AC" w:rsidDel="009E07CC">
          <w:rPr>
            <w:rFonts w:cstheme="minorHAnsi"/>
            <w:color w:val="262626" w:themeColor="text1" w:themeTint="D9"/>
            <w:sz w:val="24"/>
            <w:szCs w:val="24"/>
            <w:rPrChange w:id="1400" w:author="Draško Anđelković" w:date="2020-04-08T17:49:00Z">
              <w:rPr>
                <w:rFonts w:cstheme="minorHAnsi"/>
                <w:color w:val="404040" w:themeColor="text1" w:themeTint="BF"/>
              </w:rPr>
            </w:rPrChange>
          </w:rPr>
          <w:delText>ploudova</w:delText>
        </w:r>
      </w:del>
      <w:del w:id="1401" w:author="Draško Anđelković" w:date="2020-04-07T12:56:00Z">
        <w:r w:rsidRPr="00C913AC" w:rsidDel="00115233">
          <w:rPr>
            <w:rFonts w:cstheme="minorHAnsi"/>
            <w:color w:val="262626" w:themeColor="text1" w:themeTint="D9"/>
            <w:sz w:val="24"/>
            <w:szCs w:val="24"/>
            <w:rPrChange w:id="1402" w:author="Draško Anđelković" w:date="2020-04-08T17:49:00Z">
              <w:rPr>
                <w:rFonts w:cstheme="minorHAnsi"/>
                <w:color w:val="404040" w:themeColor="text1" w:themeTint="BF"/>
              </w:rPr>
            </w:rPrChange>
          </w:rPr>
          <w:delText>nj</w:delText>
        </w:r>
      </w:del>
      <w:del w:id="1403" w:author="Draško Anđelković" w:date="2020-04-07T21:36:00Z">
        <w:r w:rsidRPr="00C913AC" w:rsidDel="009E07CC">
          <w:rPr>
            <w:rFonts w:cstheme="minorHAnsi"/>
            <w:color w:val="262626" w:themeColor="text1" w:themeTint="D9"/>
            <w:sz w:val="24"/>
            <w:szCs w:val="24"/>
            <w:rPrChange w:id="1404" w:author="Draško Anđelković" w:date="2020-04-08T17:49:00Z">
              <w:rPr>
                <w:rFonts w:cstheme="minorHAnsi"/>
                <w:color w:val="404040" w:themeColor="text1" w:themeTint="BF"/>
              </w:rPr>
            </w:rPrChange>
          </w:rPr>
          <w:delText xml:space="preserve">a datoteke na server kreira sliku nekog nasumičnog frejma iz video snimka i koristi je kao sliku video snimka koja će biti prikazivana u korisničkom delu aplikacije. </w:delText>
        </w:r>
      </w:del>
    </w:p>
    <w:p w:rsidR="00E97AE8" w:rsidRPr="00C913AC" w:rsidDel="009E07CC" w:rsidRDefault="00635732" w:rsidP="002F7C51">
      <w:pPr>
        <w:spacing w:after="0" w:line="240" w:lineRule="auto"/>
        <w:rPr>
          <w:del w:id="1405" w:author="Draško Anđelković" w:date="2020-04-07T21:36:00Z"/>
          <w:rFonts w:cstheme="minorHAnsi"/>
          <w:color w:val="262626" w:themeColor="text1" w:themeTint="D9"/>
          <w:sz w:val="24"/>
          <w:szCs w:val="24"/>
          <w:rPrChange w:id="1406" w:author="Draško Anđelković" w:date="2020-04-08T17:49:00Z">
            <w:rPr>
              <w:del w:id="1407" w:author="Draško Anđelković" w:date="2020-04-07T21:36:00Z"/>
              <w:rFonts w:cstheme="minorHAnsi"/>
              <w:color w:val="404040" w:themeColor="text1" w:themeTint="BF"/>
            </w:rPr>
          </w:rPrChange>
        </w:rPr>
      </w:pPr>
      <w:del w:id="1408" w:author="Draško Anđelković" w:date="2020-04-07T21:36:00Z">
        <w:r w:rsidRPr="00C913AC" w:rsidDel="009E07CC">
          <w:rPr>
            <w:rFonts w:cstheme="minorHAnsi"/>
            <w:color w:val="262626" w:themeColor="text1" w:themeTint="D9"/>
            <w:sz w:val="24"/>
            <w:szCs w:val="24"/>
            <w:rPrChange w:id="1409" w:author="Draško Anđelković" w:date="2020-04-08T17:49:00Z">
              <w:rPr>
                <w:rFonts w:cstheme="minorHAnsi"/>
                <w:color w:val="404040" w:themeColor="text1" w:themeTint="BF"/>
              </w:rPr>
            </w:rPrChange>
          </w:rPr>
          <w:delText>Korisnički deo aplikacije treba da omogući listanje kategorija i prikaz linkova ka video snimcima koji pripadaju izabranoj kategoriji, kao i listanje video snimaka kojima je dodeljen određeni niz tagova (jedan ili više tagova) uz mogućnost pretrage i po ključnim rečima (tekst) u nazivu, opisu ili tekstu tagova. Lista video snimaka prikazuje snimak kao pravougaonik u kojem su slika, naziv i dugme plej preko slike. Klikom na link videa, otvara se jedinstveni link video snimka u kojem se pomoću HTML5 video plejera otvara video snimak, sa nazivom i opisom ispod video plejera i linkovima ka stranicama tagova za listanje videa sa tim tagovima. Grafički interfejs veb sajta treba da bude realizovan sa responsive dizajnom.</w:delText>
        </w:r>
      </w:del>
    </w:p>
    <w:p w:rsidR="00635732" w:rsidRPr="00C913AC" w:rsidRDefault="00635732" w:rsidP="002F7C51">
      <w:pPr>
        <w:spacing w:after="0" w:line="240" w:lineRule="auto"/>
        <w:rPr>
          <w:rFonts w:cstheme="minorHAnsi"/>
          <w:color w:val="262626" w:themeColor="text1" w:themeTint="D9"/>
          <w:sz w:val="24"/>
          <w:szCs w:val="24"/>
          <w:rPrChange w:id="1410" w:author="Draško Anđelković" w:date="2020-04-08T17:49:00Z">
            <w:rPr>
              <w:rFonts w:cstheme="minorHAnsi"/>
              <w:color w:val="404040" w:themeColor="text1" w:themeTint="BF"/>
            </w:rPr>
          </w:rPrChange>
        </w:rPr>
      </w:pPr>
    </w:p>
    <w:p w:rsidR="00E36348" w:rsidRPr="00C913AC" w:rsidDel="00256B94" w:rsidRDefault="00EA7694">
      <w:pPr>
        <w:pStyle w:val="Heading1"/>
        <w:rPr>
          <w:del w:id="1411" w:author="Draško Anđelković" w:date="2020-04-08T16:33:00Z"/>
          <w:rFonts w:asciiTheme="minorHAnsi" w:hAnsiTheme="minorHAnsi" w:cstheme="minorHAnsi"/>
          <w:b/>
          <w:color w:val="262626" w:themeColor="text1" w:themeTint="D9"/>
          <w:sz w:val="24"/>
          <w:szCs w:val="24"/>
          <w:rPrChange w:id="1412" w:author="Draško Anđelković" w:date="2020-04-08T17:49:00Z">
            <w:rPr>
              <w:del w:id="1413" w:author="Draško Anđelković" w:date="2020-04-08T16:33:00Z"/>
              <w:rFonts w:asciiTheme="minorHAnsi" w:hAnsiTheme="minorHAnsi" w:cstheme="minorHAnsi"/>
              <w:color w:val="404040" w:themeColor="text1" w:themeTint="BF"/>
              <w:sz w:val="22"/>
              <w:szCs w:val="22"/>
            </w:rPr>
          </w:rPrChange>
        </w:rPr>
        <w:pPrChange w:id="1414" w:author="Draško Anđelković" w:date="2020-04-08T16:28:00Z">
          <w:pPr>
            <w:pStyle w:val="Heading1"/>
            <w:numPr>
              <w:ilvl w:val="1"/>
              <w:numId w:val="4"/>
            </w:numPr>
            <w:spacing w:before="0" w:line="240" w:lineRule="auto"/>
            <w:ind w:left="780" w:hanging="420"/>
          </w:pPr>
        </w:pPrChange>
      </w:pPr>
      <w:bookmarkStart w:id="1415" w:name="_1.2._Obim_sistema"/>
      <w:bookmarkStart w:id="1416" w:name="_Toc37259841"/>
      <w:bookmarkStart w:id="1417" w:name="_Toc37261458"/>
      <w:bookmarkEnd w:id="1415"/>
      <w:ins w:id="1418" w:author="Draško Anđelković" w:date="2020-04-08T17:35:00Z">
        <w:r w:rsidRPr="00C913AC">
          <w:rPr>
            <w:rFonts w:cstheme="minorHAnsi"/>
            <w:b/>
            <w:color w:val="262626" w:themeColor="text1" w:themeTint="D9"/>
            <w:sz w:val="24"/>
            <w:szCs w:val="24"/>
            <w:rPrChange w:id="1419" w:author="Draško Anđelković" w:date="2020-04-08T17:49:00Z">
              <w:rPr>
                <w:rFonts w:cstheme="minorHAnsi"/>
                <w:b/>
                <w:color w:val="404040" w:themeColor="text1" w:themeTint="BF"/>
                <w:sz w:val="28"/>
                <w:szCs w:val="28"/>
              </w:rPr>
            </w:rPrChange>
          </w:rPr>
          <w:t xml:space="preserve">1.2 </w:t>
        </w:r>
      </w:ins>
      <w:r w:rsidR="00E36348" w:rsidRPr="00C913AC">
        <w:rPr>
          <w:rFonts w:cstheme="minorHAnsi"/>
          <w:b/>
          <w:color w:val="262626" w:themeColor="text1" w:themeTint="D9"/>
          <w:sz w:val="24"/>
          <w:szCs w:val="24"/>
          <w:rPrChange w:id="1420" w:author="Draško Anđelković" w:date="2020-04-08T17:49:00Z">
            <w:rPr>
              <w:rFonts w:cstheme="minorHAnsi"/>
              <w:color w:val="404040" w:themeColor="text1" w:themeTint="BF"/>
            </w:rPr>
          </w:rPrChange>
        </w:rPr>
        <w:t>Obim sistema</w:t>
      </w:r>
      <w:bookmarkEnd w:id="1416"/>
      <w:bookmarkEnd w:id="1417"/>
      <w:ins w:id="1421" w:author="Draško Anđelković" w:date="2020-04-08T16:34:00Z">
        <w:r w:rsidR="00256B94" w:rsidRPr="00C913AC">
          <w:rPr>
            <w:rFonts w:cstheme="minorHAnsi"/>
            <w:b/>
            <w:color w:val="262626" w:themeColor="text1" w:themeTint="D9"/>
            <w:sz w:val="24"/>
            <w:szCs w:val="24"/>
            <w:rPrChange w:id="1422" w:author="Draško Anđelković" w:date="2020-04-08T17:49:00Z">
              <w:rPr>
                <w:rFonts w:cstheme="minorHAnsi"/>
                <w:b/>
                <w:color w:val="404040" w:themeColor="text1" w:themeTint="BF"/>
              </w:rPr>
            </w:rPrChange>
          </w:rPr>
          <w:br/>
        </w:r>
      </w:ins>
    </w:p>
    <w:p w:rsidR="00E379A7" w:rsidRPr="00C913AC" w:rsidRDefault="00E379A7">
      <w:pPr>
        <w:pStyle w:val="Heading1"/>
        <w:rPr>
          <w:rFonts w:cstheme="minorHAnsi"/>
          <w:color w:val="262626" w:themeColor="text1" w:themeTint="D9"/>
          <w:sz w:val="24"/>
          <w:szCs w:val="24"/>
          <w:rPrChange w:id="1423" w:author="Draško Anđelković" w:date="2020-04-08T17:49:00Z">
            <w:rPr/>
          </w:rPrChange>
        </w:rPr>
        <w:pPrChange w:id="1424" w:author="Draško Anđelković" w:date="2020-04-08T16:33:00Z">
          <w:pPr>
            <w:spacing w:after="0" w:line="240" w:lineRule="auto"/>
          </w:pPr>
        </w:pPrChange>
      </w:pPr>
    </w:p>
    <w:p w:rsidR="00E36348" w:rsidRPr="00C913AC" w:rsidRDefault="00E36348" w:rsidP="002F7C51">
      <w:pPr>
        <w:spacing w:after="0" w:line="240" w:lineRule="auto"/>
        <w:rPr>
          <w:ins w:id="1425" w:author="Draško Anđelković" w:date="2020-04-07T23:45:00Z"/>
          <w:rFonts w:cstheme="minorHAnsi"/>
          <w:color w:val="262626" w:themeColor="text1" w:themeTint="D9"/>
          <w:sz w:val="24"/>
          <w:szCs w:val="24"/>
          <w:rPrChange w:id="1426" w:author="Draško Anđelković" w:date="2020-04-08T17:49:00Z">
            <w:rPr>
              <w:ins w:id="1427" w:author="Draško Anđelković" w:date="2020-04-07T23:45:00Z"/>
              <w:rFonts w:cstheme="minorHAnsi"/>
              <w:color w:val="404040" w:themeColor="text1" w:themeTint="BF"/>
            </w:rPr>
          </w:rPrChange>
        </w:rPr>
      </w:pPr>
      <w:del w:id="1428" w:author="Draško Anđelković" w:date="2020-04-07T23:14:00Z">
        <w:r w:rsidRPr="00C913AC" w:rsidDel="008C1B87">
          <w:rPr>
            <w:rFonts w:cstheme="minorHAnsi"/>
            <w:color w:val="262626" w:themeColor="text1" w:themeTint="D9"/>
            <w:sz w:val="24"/>
            <w:szCs w:val="24"/>
            <w:rPrChange w:id="1429" w:author="Draško Anđelković" w:date="2020-04-08T17:49:00Z">
              <w:rPr>
                <w:rFonts w:cstheme="minorHAnsi"/>
                <w:color w:val="404040" w:themeColor="text1" w:themeTint="BF"/>
              </w:rPr>
            </w:rPrChange>
          </w:rPr>
          <w:delText>Koje funkcije iz realnog sistema se realizuju i u kojoj meri.</w:delText>
        </w:r>
      </w:del>
      <w:ins w:id="1430" w:author="Draško Anđelković" w:date="2020-04-07T23:14:00Z">
        <w:r w:rsidR="008C1B87" w:rsidRPr="00C913AC">
          <w:rPr>
            <w:rFonts w:cstheme="minorHAnsi"/>
            <w:color w:val="262626" w:themeColor="text1" w:themeTint="D9"/>
            <w:sz w:val="24"/>
            <w:szCs w:val="24"/>
            <w:rPrChange w:id="1431" w:author="Draško Anđelković" w:date="2020-04-08T17:49:00Z">
              <w:rPr>
                <w:rFonts w:cstheme="minorHAnsi"/>
                <w:color w:val="404040" w:themeColor="text1" w:themeTint="BF"/>
              </w:rPr>
            </w:rPrChange>
          </w:rPr>
          <w:t>Projekat je u fazi razvoja.</w:t>
        </w:r>
      </w:ins>
    </w:p>
    <w:p w:rsidR="00653A72" w:rsidRPr="00C913AC" w:rsidDel="00256B94" w:rsidRDefault="00653A72" w:rsidP="002F7C51">
      <w:pPr>
        <w:spacing w:after="0" w:line="240" w:lineRule="auto"/>
        <w:rPr>
          <w:del w:id="1432" w:author="Draško Anđelković" w:date="2020-04-08T16:33:00Z"/>
          <w:rFonts w:cstheme="minorHAnsi"/>
          <w:color w:val="262626" w:themeColor="text1" w:themeTint="D9"/>
          <w:sz w:val="24"/>
          <w:szCs w:val="24"/>
          <w:rPrChange w:id="1433" w:author="Draško Anđelković" w:date="2020-04-08T17:49:00Z">
            <w:rPr>
              <w:del w:id="1434" w:author="Draško Anđelković" w:date="2020-04-08T16:33:00Z"/>
              <w:rFonts w:cstheme="minorHAnsi"/>
              <w:color w:val="404040" w:themeColor="text1" w:themeTint="BF"/>
            </w:rPr>
          </w:rPrChange>
        </w:rPr>
      </w:pPr>
    </w:p>
    <w:p w:rsidR="00E36348" w:rsidRPr="00C913AC" w:rsidRDefault="00E36348" w:rsidP="002F7C51">
      <w:pPr>
        <w:spacing w:after="0" w:line="240" w:lineRule="auto"/>
        <w:rPr>
          <w:rFonts w:cstheme="minorHAnsi"/>
          <w:i/>
          <w:color w:val="262626" w:themeColor="text1" w:themeTint="D9"/>
          <w:sz w:val="24"/>
          <w:szCs w:val="24"/>
          <w:rPrChange w:id="1435" w:author="Draško Anđelković" w:date="2020-04-08T17:49:00Z">
            <w:rPr>
              <w:rFonts w:cstheme="minorHAnsi"/>
              <w:i/>
              <w:color w:val="404040" w:themeColor="text1" w:themeTint="BF"/>
            </w:rPr>
          </w:rPrChange>
        </w:rPr>
      </w:pPr>
    </w:p>
    <w:p w:rsidR="00E36348" w:rsidRPr="00C913AC" w:rsidDel="00256B94" w:rsidRDefault="00EA7694">
      <w:pPr>
        <w:pStyle w:val="Heading1"/>
        <w:rPr>
          <w:del w:id="1436" w:author="Draško Anđelković" w:date="2020-04-08T16:33:00Z"/>
          <w:rFonts w:asciiTheme="minorHAnsi" w:hAnsiTheme="minorHAnsi" w:cstheme="minorHAnsi"/>
          <w:b/>
          <w:color w:val="262626" w:themeColor="text1" w:themeTint="D9"/>
          <w:sz w:val="24"/>
          <w:szCs w:val="24"/>
          <w:rPrChange w:id="1437" w:author="Draško Anđelković" w:date="2020-04-08T17:49:00Z">
            <w:rPr>
              <w:del w:id="1438" w:author="Draško Anđelković" w:date="2020-04-08T16:33:00Z"/>
              <w:rFonts w:asciiTheme="minorHAnsi" w:hAnsiTheme="minorHAnsi" w:cstheme="minorHAnsi"/>
              <w:color w:val="404040" w:themeColor="text1" w:themeTint="BF"/>
              <w:sz w:val="22"/>
              <w:szCs w:val="22"/>
            </w:rPr>
          </w:rPrChange>
        </w:rPr>
        <w:pPrChange w:id="1439" w:author="Draško Anđelković" w:date="2020-04-08T16:28:00Z">
          <w:pPr>
            <w:pStyle w:val="Heading1"/>
            <w:numPr>
              <w:ilvl w:val="1"/>
              <w:numId w:val="4"/>
            </w:numPr>
            <w:spacing w:before="0" w:line="240" w:lineRule="auto"/>
            <w:ind w:left="780" w:hanging="420"/>
          </w:pPr>
        </w:pPrChange>
      </w:pPr>
      <w:bookmarkStart w:id="1440" w:name="_1.3_Prikaz_proizvoda"/>
      <w:bookmarkStart w:id="1441" w:name="_Toc37259842"/>
      <w:bookmarkStart w:id="1442" w:name="_Toc37261459"/>
      <w:bookmarkEnd w:id="1440"/>
      <w:ins w:id="1443" w:author="Draško Anđelković" w:date="2020-04-08T17:35:00Z">
        <w:r w:rsidRPr="00C913AC">
          <w:rPr>
            <w:rFonts w:cstheme="minorHAnsi"/>
            <w:b/>
            <w:color w:val="262626" w:themeColor="text1" w:themeTint="D9"/>
            <w:sz w:val="24"/>
            <w:szCs w:val="24"/>
            <w:rPrChange w:id="1444" w:author="Draško Anđelković" w:date="2020-04-08T17:49:00Z">
              <w:rPr>
                <w:rFonts w:cstheme="minorHAnsi"/>
                <w:b/>
                <w:color w:val="404040" w:themeColor="text1" w:themeTint="BF"/>
                <w:sz w:val="28"/>
                <w:szCs w:val="28"/>
              </w:rPr>
            </w:rPrChange>
          </w:rPr>
          <w:t xml:space="preserve">1.3 </w:t>
        </w:r>
      </w:ins>
      <w:r w:rsidR="00E36348" w:rsidRPr="00C913AC">
        <w:rPr>
          <w:rFonts w:cstheme="minorHAnsi"/>
          <w:b/>
          <w:color w:val="262626" w:themeColor="text1" w:themeTint="D9"/>
          <w:sz w:val="24"/>
          <w:szCs w:val="24"/>
          <w:rPrChange w:id="1445" w:author="Draško Anđelković" w:date="2020-04-08T17:49:00Z">
            <w:rPr>
              <w:rFonts w:cstheme="minorHAnsi"/>
              <w:color w:val="404040" w:themeColor="text1" w:themeTint="BF"/>
            </w:rPr>
          </w:rPrChange>
        </w:rPr>
        <w:t>Prikaz proizvoda</w:t>
      </w:r>
      <w:bookmarkEnd w:id="1441"/>
      <w:bookmarkEnd w:id="1442"/>
      <w:ins w:id="1446" w:author="Draško Anđelković" w:date="2020-04-08T16:34:00Z">
        <w:r w:rsidR="00256B94" w:rsidRPr="00C913AC">
          <w:rPr>
            <w:rFonts w:cstheme="minorHAnsi"/>
            <w:b/>
            <w:color w:val="262626" w:themeColor="text1" w:themeTint="D9"/>
            <w:sz w:val="24"/>
            <w:szCs w:val="24"/>
            <w:rPrChange w:id="1447" w:author="Draško Anđelković" w:date="2020-04-08T17:49:00Z">
              <w:rPr>
                <w:rFonts w:cstheme="minorHAnsi"/>
                <w:b/>
                <w:color w:val="404040" w:themeColor="text1" w:themeTint="BF"/>
              </w:rPr>
            </w:rPrChange>
          </w:rPr>
          <w:br/>
        </w:r>
      </w:ins>
    </w:p>
    <w:p w:rsidR="00CA0D05" w:rsidRPr="00C913AC" w:rsidRDefault="00CA0D05">
      <w:pPr>
        <w:pStyle w:val="Heading1"/>
        <w:rPr>
          <w:rFonts w:cstheme="minorHAnsi"/>
          <w:color w:val="262626" w:themeColor="text1" w:themeTint="D9"/>
          <w:sz w:val="24"/>
          <w:szCs w:val="24"/>
          <w:rPrChange w:id="1448" w:author="Draško Anđelković" w:date="2020-04-08T17:49:00Z">
            <w:rPr/>
          </w:rPrChange>
        </w:rPr>
        <w:pPrChange w:id="1449" w:author="Draško Anđelković" w:date="2020-04-08T16:33:00Z">
          <w:pPr>
            <w:spacing w:after="0" w:line="240" w:lineRule="auto"/>
          </w:pPr>
        </w:pPrChange>
      </w:pPr>
    </w:p>
    <w:p w:rsidR="00766DED" w:rsidRPr="00C913AC" w:rsidRDefault="00766DED" w:rsidP="002F7C51">
      <w:pPr>
        <w:spacing w:after="0" w:line="240" w:lineRule="auto"/>
        <w:rPr>
          <w:rFonts w:cstheme="minorHAnsi"/>
          <w:color w:val="262626" w:themeColor="text1" w:themeTint="D9"/>
          <w:sz w:val="24"/>
          <w:szCs w:val="24"/>
          <w:rPrChange w:id="1450"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451" w:author="Draško Anđelković" w:date="2020-04-08T17:49:00Z">
            <w:rPr>
              <w:rFonts w:cstheme="minorHAnsi"/>
              <w:color w:val="404040" w:themeColor="text1" w:themeTint="BF"/>
            </w:rPr>
          </w:rPrChange>
        </w:rPr>
        <w:t xml:space="preserve">Ime </w:t>
      </w:r>
      <w:del w:id="1452" w:author="Draško Anđelković" w:date="2020-04-08T18:03:00Z">
        <w:r w:rsidRPr="00C913AC" w:rsidDel="00FD1332">
          <w:rPr>
            <w:rFonts w:cstheme="minorHAnsi"/>
            <w:color w:val="262626" w:themeColor="text1" w:themeTint="D9"/>
            <w:sz w:val="24"/>
            <w:szCs w:val="24"/>
            <w:rPrChange w:id="1453" w:author="Draško Anđelković" w:date="2020-04-08T17:49:00Z">
              <w:rPr>
                <w:rFonts w:cstheme="minorHAnsi"/>
                <w:color w:val="404040" w:themeColor="text1" w:themeTint="BF"/>
              </w:rPr>
            </w:rPrChange>
          </w:rPr>
          <w:delText>aplikacije</w:delText>
        </w:r>
      </w:del>
      <w:ins w:id="1454" w:author="Draško Anđelković" w:date="2020-04-08T18:03:00Z">
        <w:r w:rsidR="00FD1332">
          <w:rPr>
            <w:rFonts w:cstheme="minorHAnsi"/>
            <w:color w:val="262626" w:themeColor="text1" w:themeTint="D9"/>
            <w:sz w:val="24"/>
            <w:szCs w:val="24"/>
          </w:rPr>
          <w:t>projekta</w:t>
        </w:r>
      </w:ins>
      <w:r w:rsidR="001C6BC2" w:rsidRPr="00C913AC">
        <w:rPr>
          <w:rFonts w:cstheme="minorHAnsi"/>
          <w:color w:val="262626" w:themeColor="text1" w:themeTint="D9"/>
          <w:sz w:val="24"/>
          <w:szCs w:val="24"/>
          <w:rPrChange w:id="1455" w:author="Draško Anđelković" w:date="2020-04-08T17:49:00Z">
            <w:rPr>
              <w:rFonts w:cstheme="minorHAnsi"/>
              <w:color w:val="404040" w:themeColor="text1" w:themeTint="BF"/>
            </w:rPr>
          </w:rPrChange>
        </w:rPr>
        <w:t xml:space="preserve">: </w:t>
      </w:r>
      <w:r w:rsidRPr="00C913AC">
        <w:rPr>
          <w:rFonts w:cstheme="minorHAnsi"/>
          <w:color w:val="262626" w:themeColor="text1" w:themeTint="D9"/>
          <w:sz w:val="24"/>
          <w:szCs w:val="24"/>
          <w:rPrChange w:id="1456" w:author="Draško Anđelković" w:date="2020-04-08T17:49:00Z">
            <w:rPr>
              <w:rFonts w:cstheme="minorHAnsi"/>
              <w:color w:val="404040" w:themeColor="text1" w:themeTint="BF"/>
            </w:rPr>
          </w:rPrChange>
        </w:rPr>
        <w:t>Aplikacija za distribuciju video snimaka</w:t>
      </w:r>
    </w:p>
    <w:p w:rsidR="00766DED" w:rsidRPr="00C913AC" w:rsidRDefault="00766DED" w:rsidP="002F7C51">
      <w:pPr>
        <w:spacing w:after="0" w:line="240" w:lineRule="auto"/>
        <w:rPr>
          <w:rFonts w:cstheme="minorHAnsi"/>
          <w:color w:val="262626" w:themeColor="text1" w:themeTint="D9"/>
          <w:sz w:val="24"/>
          <w:szCs w:val="24"/>
          <w:rPrChange w:id="1457"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458" w:author="Draško Anđelković" w:date="2020-04-08T17:49:00Z">
            <w:rPr>
              <w:rFonts w:cstheme="minorHAnsi"/>
              <w:color w:val="404040" w:themeColor="text1" w:themeTint="BF"/>
            </w:rPr>
          </w:rPrChange>
        </w:rPr>
        <w:t xml:space="preserve">Funkcije: Listanje I pregled video </w:t>
      </w:r>
      <w:del w:id="1459" w:author="Draško Anđelković" w:date="2020-04-08T17:52:00Z">
        <w:r w:rsidRPr="00C913AC" w:rsidDel="00C913AC">
          <w:rPr>
            <w:rFonts w:cstheme="minorHAnsi"/>
            <w:color w:val="262626" w:themeColor="text1" w:themeTint="D9"/>
            <w:sz w:val="24"/>
            <w:szCs w:val="24"/>
            <w:rPrChange w:id="1460" w:author="Draško Anđelković" w:date="2020-04-08T17:49:00Z">
              <w:rPr>
                <w:rFonts w:cstheme="minorHAnsi"/>
                <w:color w:val="404040" w:themeColor="text1" w:themeTint="BF"/>
              </w:rPr>
            </w:rPrChange>
          </w:rPr>
          <w:delText xml:space="preserve">snimaka </w:delText>
        </w:r>
      </w:del>
      <w:ins w:id="1461" w:author="Draško Anđelković" w:date="2020-04-08T18:02:00Z">
        <w:r w:rsidR="00271E06">
          <w:rPr>
            <w:rFonts w:cstheme="minorHAnsi"/>
            <w:color w:val="262626" w:themeColor="text1" w:themeTint="D9"/>
            <w:sz w:val="24"/>
            <w:szCs w:val="24"/>
          </w:rPr>
          <w:t>sadržaja</w:t>
        </w:r>
      </w:ins>
      <w:ins w:id="1462" w:author="Draško Anđelković" w:date="2020-04-08T17:52:00Z">
        <w:r w:rsidR="00C913AC" w:rsidRPr="00C913AC">
          <w:rPr>
            <w:rFonts w:cstheme="minorHAnsi"/>
            <w:color w:val="262626" w:themeColor="text1" w:themeTint="D9"/>
            <w:sz w:val="24"/>
            <w:szCs w:val="24"/>
            <w:rPrChange w:id="1463" w:author="Draško Anđelković" w:date="2020-04-08T17:49:00Z">
              <w:rPr>
                <w:rFonts w:cstheme="minorHAnsi"/>
                <w:color w:val="404040" w:themeColor="text1" w:themeTint="BF"/>
              </w:rPr>
            </w:rPrChange>
          </w:rPr>
          <w:t xml:space="preserve"> </w:t>
        </w:r>
      </w:ins>
      <w:del w:id="1464" w:author="Draško Anđelković" w:date="2020-04-07T12:56:00Z">
        <w:r w:rsidRPr="00C913AC" w:rsidDel="00115233">
          <w:rPr>
            <w:rFonts w:cstheme="minorHAnsi"/>
            <w:color w:val="262626" w:themeColor="text1" w:themeTint="D9"/>
            <w:sz w:val="24"/>
            <w:szCs w:val="24"/>
            <w:rPrChange w:id="1465" w:author="Draško Anđelković" w:date="2020-04-08T17:49:00Z">
              <w:rPr>
                <w:rFonts w:cstheme="minorHAnsi"/>
                <w:color w:val="404040" w:themeColor="text1" w:themeTint="BF"/>
              </w:rPr>
            </w:rPrChange>
          </w:rPr>
          <w:delText>razrstanih</w:delText>
        </w:r>
      </w:del>
      <w:ins w:id="1466" w:author="Draško Anđelković" w:date="2020-04-07T12:56:00Z">
        <w:r w:rsidR="00115233" w:rsidRPr="00C913AC">
          <w:rPr>
            <w:rFonts w:cstheme="minorHAnsi"/>
            <w:color w:val="262626" w:themeColor="text1" w:themeTint="D9"/>
            <w:sz w:val="24"/>
            <w:szCs w:val="24"/>
            <w:rPrChange w:id="1467" w:author="Draško Anđelković" w:date="2020-04-08T17:49:00Z">
              <w:rPr>
                <w:rFonts w:cstheme="minorHAnsi"/>
                <w:color w:val="404040" w:themeColor="text1" w:themeTint="BF"/>
              </w:rPr>
            </w:rPrChange>
          </w:rPr>
          <w:t>razvrstanih</w:t>
        </w:r>
      </w:ins>
      <w:r w:rsidRPr="00C913AC">
        <w:rPr>
          <w:rFonts w:cstheme="minorHAnsi"/>
          <w:color w:val="262626" w:themeColor="text1" w:themeTint="D9"/>
          <w:sz w:val="24"/>
          <w:szCs w:val="24"/>
          <w:rPrChange w:id="1468" w:author="Draško Anđelković" w:date="2020-04-08T17:49:00Z">
            <w:rPr>
              <w:rFonts w:cstheme="minorHAnsi"/>
              <w:color w:val="404040" w:themeColor="text1" w:themeTint="BF"/>
            </w:rPr>
          </w:rPrChange>
        </w:rPr>
        <w:t xml:space="preserve"> po kategorijama</w:t>
      </w:r>
    </w:p>
    <w:p w:rsidR="00653A72" w:rsidRPr="00C913AC" w:rsidDel="00256B94" w:rsidRDefault="00653A72" w:rsidP="002F7C51">
      <w:pPr>
        <w:spacing w:after="0" w:line="240" w:lineRule="auto"/>
        <w:rPr>
          <w:del w:id="1469" w:author="Draško Anđelković" w:date="2020-04-08T16:33:00Z"/>
          <w:rFonts w:cstheme="minorHAnsi"/>
          <w:color w:val="262626" w:themeColor="text1" w:themeTint="D9"/>
          <w:sz w:val="24"/>
          <w:szCs w:val="24"/>
          <w:rPrChange w:id="1470" w:author="Draško Anđelković" w:date="2020-04-08T17:49:00Z">
            <w:rPr>
              <w:del w:id="1471" w:author="Draško Anđelković" w:date="2020-04-08T16:33:00Z"/>
              <w:rFonts w:cstheme="minorHAnsi"/>
              <w:color w:val="404040" w:themeColor="text1" w:themeTint="BF"/>
            </w:rPr>
          </w:rPrChange>
        </w:rPr>
      </w:pPr>
    </w:p>
    <w:p w:rsidR="001C6BC2" w:rsidRPr="00C913AC" w:rsidRDefault="001C6BC2" w:rsidP="002F7C51">
      <w:pPr>
        <w:spacing w:after="0" w:line="240" w:lineRule="auto"/>
        <w:rPr>
          <w:rFonts w:cstheme="minorHAnsi"/>
          <w:i/>
          <w:color w:val="262626" w:themeColor="text1" w:themeTint="D9"/>
          <w:sz w:val="24"/>
          <w:szCs w:val="24"/>
          <w:rPrChange w:id="1472" w:author="Draško Anđelković" w:date="2020-04-08T17:49:00Z">
            <w:rPr>
              <w:rFonts w:cstheme="minorHAnsi"/>
              <w:i/>
              <w:color w:val="404040" w:themeColor="text1" w:themeTint="BF"/>
            </w:rPr>
          </w:rPrChange>
        </w:rPr>
      </w:pPr>
    </w:p>
    <w:p w:rsidR="00E36348" w:rsidRPr="00C913AC" w:rsidDel="00256B94" w:rsidRDefault="00EA7694">
      <w:pPr>
        <w:pStyle w:val="Heading1"/>
        <w:rPr>
          <w:del w:id="1473" w:author="Draško Anđelković" w:date="2020-04-08T16:33:00Z"/>
          <w:rFonts w:asciiTheme="minorHAnsi" w:hAnsiTheme="minorHAnsi" w:cstheme="minorHAnsi"/>
          <w:b/>
          <w:color w:val="262626" w:themeColor="text1" w:themeTint="D9"/>
          <w:sz w:val="24"/>
          <w:szCs w:val="24"/>
          <w:rPrChange w:id="1474" w:author="Draško Anđelković" w:date="2020-04-08T17:49:00Z">
            <w:rPr>
              <w:del w:id="1475" w:author="Draško Anđelković" w:date="2020-04-08T16:33:00Z"/>
              <w:rFonts w:asciiTheme="minorHAnsi" w:hAnsiTheme="minorHAnsi" w:cstheme="minorHAnsi"/>
              <w:color w:val="404040" w:themeColor="text1" w:themeTint="BF"/>
              <w:sz w:val="22"/>
              <w:szCs w:val="22"/>
            </w:rPr>
          </w:rPrChange>
        </w:rPr>
        <w:pPrChange w:id="1476" w:author="Draško Anđelković" w:date="2020-04-08T16:28:00Z">
          <w:pPr>
            <w:pStyle w:val="Heading1"/>
            <w:numPr>
              <w:ilvl w:val="2"/>
              <w:numId w:val="4"/>
            </w:numPr>
            <w:spacing w:before="0" w:line="240" w:lineRule="auto"/>
            <w:ind w:left="1080" w:hanging="720"/>
          </w:pPr>
        </w:pPrChange>
      </w:pPr>
      <w:bookmarkStart w:id="1477" w:name="_1.3.1_Perspektiva_proizvoda"/>
      <w:bookmarkStart w:id="1478" w:name="_Toc37259843"/>
      <w:bookmarkStart w:id="1479" w:name="_Toc37261460"/>
      <w:bookmarkEnd w:id="1477"/>
      <w:ins w:id="1480" w:author="Draško Anđelković" w:date="2020-04-08T17:35:00Z">
        <w:r w:rsidRPr="00C913AC">
          <w:rPr>
            <w:rFonts w:cstheme="minorHAnsi"/>
            <w:b/>
            <w:color w:val="262626" w:themeColor="text1" w:themeTint="D9"/>
            <w:sz w:val="24"/>
            <w:szCs w:val="24"/>
            <w:rPrChange w:id="1481" w:author="Draško Anđelković" w:date="2020-04-08T17:49:00Z">
              <w:rPr>
                <w:rFonts w:cstheme="minorHAnsi"/>
                <w:b/>
                <w:color w:val="404040" w:themeColor="text1" w:themeTint="BF"/>
                <w:sz w:val="28"/>
                <w:szCs w:val="28"/>
              </w:rPr>
            </w:rPrChange>
          </w:rPr>
          <w:t xml:space="preserve">1.3.1 </w:t>
        </w:r>
      </w:ins>
      <w:r w:rsidR="00E36348" w:rsidRPr="00C913AC">
        <w:rPr>
          <w:rFonts w:cstheme="minorHAnsi"/>
          <w:b/>
          <w:color w:val="262626" w:themeColor="text1" w:themeTint="D9"/>
          <w:sz w:val="24"/>
          <w:szCs w:val="24"/>
          <w:rPrChange w:id="1482" w:author="Draško Anđelković" w:date="2020-04-08T17:49:00Z">
            <w:rPr>
              <w:rFonts w:cstheme="minorHAnsi"/>
              <w:color w:val="404040" w:themeColor="text1" w:themeTint="BF"/>
            </w:rPr>
          </w:rPrChange>
        </w:rPr>
        <w:t>Perspektiva proizvoda</w:t>
      </w:r>
      <w:bookmarkEnd w:id="1478"/>
      <w:bookmarkEnd w:id="1479"/>
      <w:ins w:id="1483" w:author="Draško Anđelković" w:date="2020-04-08T16:34:00Z">
        <w:r w:rsidR="00256B94" w:rsidRPr="00C913AC">
          <w:rPr>
            <w:rFonts w:cstheme="minorHAnsi"/>
            <w:b/>
            <w:color w:val="262626" w:themeColor="text1" w:themeTint="D9"/>
            <w:sz w:val="24"/>
            <w:szCs w:val="24"/>
            <w:rPrChange w:id="1484" w:author="Draško Anđelković" w:date="2020-04-08T17:49:00Z">
              <w:rPr>
                <w:rFonts w:cstheme="minorHAnsi"/>
                <w:b/>
                <w:color w:val="404040" w:themeColor="text1" w:themeTint="BF"/>
              </w:rPr>
            </w:rPrChange>
          </w:rPr>
          <w:br/>
        </w:r>
      </w:ins>
    </w:p>
    <w:p w:rsidR="004B0155" w:rsidRPr="00C913AC" w:rsidRDefault="004B0155">
      <w:pPr>
        <w:pStyle w:val="Heading1"/>
        <w:rPr>
          <w:rFonts w:cstheme="minorHAnsi"/>
          <w:color w:val="262626" w:themeColor="text1" w:themeTint="D9"/>
          <w:sz w:val="24"/>
          <w:szCs w:val="24"/>
          <w:rPrChange w:id="1485" w:author="Draško Anđelković" w:date="2020-04-08T17:49:00Z">
            <w:rPr/>
          </w:rPrChange>
        </w:rPr>
        <w:pPrChange w:id="1486" w:author="Draško Anđelković" w:date="2020-04-08T16:33:00Z">
          <w:pPr>
            <w:spacing w:after="0" w:line="240" w:lineRule="auto"/>
          </w:pPr>
        </w:pPrChange>
      </w:pPr>
    </w:p>
    <w:p w:rsidR="008C1B87" w:rsidRPr="00C913AC" w:rsidRDefault="008C1B87" w:rsidP="004B0155">
      <w:pPr>
        <w:spacing w:after="0" w:line="240" w:lineRule="auto"/>
        <w:rPr>
          <w:ins w:id="1487" w:author="Draško Anđelković" w:date="2020-04-07T23:19:00Z"/>
          <w:rFonts w:cstheme="minorHAnsi"/>
          <w:color w:val="262626" w:themeColor="text1" w:themeTint="D9"/>
          <w:sz w:val="24"/>
          <w:szCs w:val="24"/>
          <w:rPrChange w:id="1488" w:author="Draško Anđelković" w:date="2020-04-08T17:49:00Z">
            <w:rPr>
              <w:ins w:id="1489" w:author="Draško Anđelković" w:date="2020-04-07T23:19:00Z"/>
              <w:rFonts w:cstheme="minorHAnsi"/>
              <w:color w:val="404040" w:themeColor="text1" w:themeTint="BF"/>
            </w:rPr>
          </w:rPrChange>
        </w:rPr>
      </w:pPr>
      <w:ins w:id="1490" w:author="Draško Anđelković" w:date="2020-04-07T23:16:00Z">
        <w:r w:rsidRPr="00C913AC">
          <w:rPr>
            <w:rFonts w:cstheme="minorHAnsi"/>
            <w:color w:val="262626" w:themeColor="text1" w:themeTint="D9"/>
            <w:sz w:val="24"/>
            <w:szCs w:val="24"/>
            <w:rPrChange w:id="1491" w:author="Draško Anđelković" w:date="2020-04-08T17:49:00Z">
              <w:rPr>
                <w:rFonts w:cstheme="minorHAnsi"/>
                <w:color w:val="404040" w:themeColor="text1" w:themeTint="BF"/>
              </w:rPr>
            </w:rPrChange>
          </w:rPr>
          <w:t xml:space="preserve">Aplikacija </w:t>
        </w:r>
      </w:ins>
      <w:ins w:id="1492" w:author="Draško Anđelković" w:date="2020-04-07T23:17:00Z">
        <w:r w:rsidRPr="00C913AC">
          <w:rPr>
            <w:rFonts w:cstheme="minorHAnsi"/>
            <w:color w:val="262626" w:themeColor="text1" w:themeTint="D9"/>
            <w:sz w:val="24"/>
            <w:szCs w:val="24"/>
            <w:rPrChange w:id="1493" w:author="Draško Anđelković" w:date="2020-04-08T17:49:00Z">
              <w:rPr>
                <w:rFonts w:cstheme="minorHAnsi"/>
                <w:color w:val="404040" w:themeColor="text1" w:themeTint="BF"/>
              </w:rPr>
            </w:rPrChange>
          </w:rPr>
          <w:t xml:space="preserve">se isključivo pravi za usluge distribucije video </w:t>
        </w:r>
      </w:ins>
      <w:ins w:id="1494" w:author="Draško Anđelković" w:date="2020-04-07T23:18:00Z">
        <w:r w:rsidRPr="00C913AC">
          <w:rPr>
            <w:rFonts w:cstheme="minorHAnsi"/>
            <w:color w:val="262626" w:themeColor="text1" w:themeTint="D9"/>
            <w:sz w:val="24"/>
            <w:szCs w:val="24"/>
            <w:rPrChange w:id="1495" w:author="Draško Anđelković" w:date="2020-04-08T17:49:00Z">
              <w:rPr>
                <w:rFonts w:cstheme="minorHAnsi"/>
                <w:color w:val="404040" w:themeColor="text1" w:themeTint="BF"/>
              </w:rPr>
            </w:rPrChange>
          </w:rPr>
          <w:t>sadržaja</w:t>
        </w:r>
      </w:ins>
      <w:ins w:id="1496" w:author="Draško Anđelković" w:date="2020-04-07T23:17:00Z">
        <w:r w:rsidRPr="00C913AC">
          <w:rPr>
            <w:rFonts w:cstheme="minorHAnsi"/>
            <w:color w:val="262626" w:themeColor="text1" w:themeTint="D9"/>
            <w:sz w:val="24"/>
            <w:szCs w:val="24"/>
            <w:rPrChange w:id="1497" w:author="Draško Anđelković" w:date="2020-04-08T17:49:00Z">
              <w:rPr>
                <w:rFonts w:cstheme="minorHAnsi"/>
                <w:color w:val="404040" w:themeColor="text1" w:themeTint="BF"/>
              </w:rPr>
            </w:rPrChange>
          </w:rPr>
          <w:t xml:space="preserve"> krajnjim korisnicima, </w:t>
        </w:r>
      </w:ins>
      <w:ins w:id="1498" w:author="Draško Anđelković" w:date="2020-04-07T23:18:00Z">
        <w:r w:rsidRPr="00C913AC">
          <w:rPr>
            <w:rFonts w:cstheme="minorHAnsi"/>
            <w:color w:val="262626" w:themeColor="text1" w:themeTint="D9"/>
            <w:sz w:val="24"/>
            <w:szCs w:val="24"/>
            <w:rPrChange w:id="1499" w:author="Draško Anđelković" w:date="2020-04-08T17:49:00Z">
              <w:rPr>
                <w:rFonts w:cstheme="minorHAnsi"/>
                <w:color w:val="404040" w:themeColor="text1" w:themeTint="BF"/>
              </w:rPr>
            </w:rPrChange>
          </w:rPr>
          <w:t xml:space="preserve">i sa perspektive korisnika spektar usluga se neće siriti. </w:t>
        </w:r>
      </w:ins>
    </w:p>
    <w:p w:rsidR="008C1B87" w:rsidRPr="00C913AC" w:rsidRDefault="008D3F23" w:rsidP="004B0155">
      <w:pPr>
        <w:spacing w:after="0" w:line="240" w:lineRule="auto"/>
        <w:rPr>
          <w:ins w:id="1500" w:author="Draško Anđelković" w:date="2020-04-08T15:27:00Z"/>
          <w:rFonts w:cstheme="minorHAnsi"/>
          <w:color w:val="262626" w:themeColor="text1" w:themeTint="D9"/>
          <w:sz w:val="24"/>
          <w:szCs w:val="24"/>
          <w:rPrChange w:id="1501" w:author="Draško Anđelković" w:date="2020-04-08T17:49:00Z">
            <w:rPr>
              <w:ins w:id="1502" w:author="Draško Anđelković" w:date="2020-04-08T15:27:00Z"/>
              <w:rFonts w:cstheme="minorHAnsi"/>
              <w:color w:val="404040" w:themeColor="text1" w:themeTint="BF"/>
            </w:rPr>
          </w:rPrChange>
        </w:rPr>
      </w:pPr>
      <w:ins w:id="1503" w:author="Draško Anđelković" w:date="2020-04-08T15:25:00Z">
        <w:r w:rsidRPr="00C913AC">
          <w:rPr>
            <w:rFonts w:cstheme="minorHAnsi"/>
            <w:color w:val="262626" w:themeColor="text1" w:themeTint="D9"/>
            <w:sz w:val="24"/>
            <w:szCs w:val="24"/>
            <w:rPrChange w:id="1504" w:author="Draško Anđelković" w:date="2020-04-08T17:49:00Z">
              <w:rPr>
                <w:rFonts w:cstheme="minorHAnsi"/>
                <w:color w:val="404040" w:themeColor="text1" w:themeTint="BF"/>
              </w:rPr>
            </w:rPrChange>
          </w:rPr>
          <w:t>Sto se tiče administratorske</w:t>
        </w:r>
      </w:ins>
      <w:ins w:id="1505" w:author="Draško Anđelković" w:date="2020-04-08T15:26:00Z">
        <w:r w:rsidRPr="00C913AC">
          <w:rPr>
            <w:rFonts w:cstheme="minorHAnsi"/>
            <w:color w:val="262626" w:themeColor="text1" w:themeTint="D9"/>
            <w:sz w:val="24"/>
            <w:szCs w:val="24"/>
            <w:rPrChange w:id="1506" w:author="Draško Anđelković" w:date="2020-04-08T17:49:00Z">
              <w:rPr>
                <w:rFonts w:cstheme="minorHAnsi"/>
                <w:color w:val="404040" w:themeColor="text1" w:themeTint="BF"/>
              </w:rPr>
            </w:rPrChange>
          </w:rPr>
          <w:t xml:space="preserve"> strane, postoji mogućnost sirenja aplikacije u smislu link-ovanja </w:t>
        </w:r>
      </w:ins>
      <w:ins w:id="1507" w:author="Draško Anđelković" w:date="2020-04-08T15:27:00Z">
        <w:r w:rsidRPr="00C913AC">
          <w:rPr>
            <w:rFonts w:cstheme="minorHAnsi"/>
            <w:color w:val="262626" w:themeColor="text1" w:themeTint="D9"/>
            <w:sz w:val="24"/>
            <w:szCs w:val="24"/>
            <w:rPrChange w:id="1508" w:author="Draško Anđelković" w:date="2020-04-08T17:49:00Z">
              <w:rPr>
                <w:rFonts w:cstheme="minorHAnsi"/>
                <w:color w:val="404040" w:themeColor="text1" w:themeTint="BF"/>
              </w:rPr>
            </w:rPrChange>
          </w:rPr>
          <w:t>video snimaka sa drugih izvora</w:t>
        </w:r>
      </w:ins>
      <w:ins w:id="1509" w:author="Draško Anđelković" w:date="2020-04-07T23:19:00Z">
        <w:r w:rsidR="008C1B87" w:rsidRPr="00C913AC">
          <w:rPr>
            <w:rFonts w:cstheme="minorHAnsi"/>
            <w:color w:val="262626" w:themeColor="text1" w:themeTint="D9"/>
            <w:sz w:val="24"/>
            <w:szCs w:val="24"/>
            <w:rPrChange w:id="1510" w:author="Draško Anđelković" w:date="2020-04-08T17:49:00Z">
              <w:rPr>
                <w:rFonts w:cstheme="minorHAnsi"/>
                <w:color w:val="404040" w:themeColor="text1" w:themeTint="BF"/>
              </w:rPr>
            </w:rPrChange>
          </w:rPr>
          <w:t>.</w:t>
        </w:r>
      </w:ins>
      <w:ins w:id="1511" w:author="Draško Anđelković" w:date="2020-04-08T15:27:00Z">
        <w:r w:rsidRPr="00C913AC">
          <w:rPr>
            <w:rFonts w:cstheme="minorHAnsi"/>
            <w:color w:val="262626" w:themeColor="text1" w:themeTint="D9"/>
            <w:sz w:val="24"/>
            <w:szCs w:val="24"/>
            <w:rPrChange w:id="1512" w:author="Draško Anđelković" w:date="2020-04-08T17:49:00Z">
              <w:rPr>
                <w:rFonts w:cstheme="minorHAnsi"/>
                <w:color w:val="404040" w:themeColor="text1" w:themeTint="BF"/>
              </w:rPr>
            </w:rPrChange>
          </w:rPr>
          <w:t xml:space="preserve"> </w:t>
        </w:r>
      </w:ins>
    </w:p>
    <w:p w:rsidR="008D3F23" w:rsidRPr="00C913AC" w:rsidRDefault="008D3F23" w:rsidP="004B0155">
      <w:pPr>
        <w:spacing w:after="0" w:line="240" w:lineRule="auto"/>
        <w:rPr>
          <w:ins w:id="1513" w:author="Draško Anđelković" w:date="2020-04-07T23:19:00Z"/>
          <w:rFonts w:cstheme="minorHAnsi"/>
          <w:color w:val="262626" w:themeColor="text1" w:themeTint="D9"/>
          <w:sz w:val="24"/>
          <w:szCs w:val="24"/>
          <w:rPrChange w:id="1514" w:author="Draško Anđelković" w:date="2020-04-08T17:49:00Z">
            <w:rPr>
              <w:ins w:id="1515" w:author="Draško Anđelković" w:date="2020-04-07T23:19:00Z"/>
              <w:rFonts w:cstheme="minorHAnsi"/>
              <w:color w:val="404040" w:themeColor="text1" w:themeTint="BF"/>
            </w:rPr>
          </w:rPrChange>
        </w:rPr>
      </w:pPr>
      <w:ins w:id="1516" w:author="Draško Anđelković" w:date="2020-04-08T15:27:00Z">
        <w:r w:rsidRPr="00C913AC">
          <w:rPr>
            <w:rFonts w:cstheme="minorHAnsi"/>
            <w:color w:val="262626" w:themeColor="text1" w:themeTint="D9"/>
            <w:sz w:val="24"/>
            <w:szCs w:val="24"/>
            <w:rPrChange w:id="1517" w:author="Draško Anđelković" w:date="2020-04-08T17:49:00Z">
              <w:rPr>
                <w:rFonts w:cstheme="minorHAnsi"/>
                <w:color w:val="404040" w:themeColor="text1" w:themeTint="BF"/>
              </w:rPr>
            </w:rPrChange>
          </w:rPr>
          <w:t xml:space="preserve">Za sada, aplikacija će biti razvijena samo sa </w:t>
        </w:r>
      </w:ins>
      <w:ins w:id="1518" w:author="Draško Anđelković" w:date="2020-04-08T15:28:00Z">
        <w:r w:rsidRPr="00C913AC">
          <w:rPr>
            <w:rFonts w:cstheme="minorHAnsi"/>
            <w:color w:val="262626" w:themeColor="text1" w:themeTint="D9"/>
            <w:sz w:val="24"/>
            <w:szCs w:val="24"/>
            <w:rPrChange w:id="1519" w:author="Draško Anđelković" w:date="2020-04-08T17:49:00Z">
              <w:rPr>
                <w:rFonts w:cstheme="minorHAnsi"/>
                <w:color w:val="404040" w:themeColor="text1" w:themeTint="BF"/>
              </w:rPr>
            </w:rPrChange>
          </w:rPr>
          <w:t>video snimcima</w:t>
        </w:r>
      </w:ins>
      <w:ins w:id="1520" w:author="Draško Anđelković" w:date="2020-04-08T15:27:00Z">
        <w:r w:rsidRPr="00C913AC">
          <w:rPr>
            <w:rFonts w:cstheme="minorHAnsi"/>
            <w:color w:val="262626" w:themeColor="text1" w:themeTint="D9"/>
            <w:sz w:val="24"/>
            <w:szCs w:val="24"/>
            <w:rPrChange w:id="1521" w:author="Draško Anđelković" w:date="2020-04-08T17:49:00Z">
              <w:rPr>
                <w:rFonts w:cstheme="minorHAnsi"/>
                <w:color w:val="404040" w:themeColor="text1" w:themeTint="BF"/>
              </w:rPr>
            </w:rPrChange>
          </w:rPr>
          <w:t xml:space="preserve"> dodatih od strane </w:t>
        </w:r>
      </w:ins>
      <w:ins w:id="1522" w:author="Draško Anđelković" w:date="2020-04-08T15:28:00Z">
        <w:r w:rsidRPr="00C913AC">
          <w:rPr>
            <w:rFonts w:cstheme="minorHAnsi"/>
            <w:color w:val="262626" w:themeColor="text1" w:themeTint="D9"/>
            <w:sz w:val="24"/>
            <w:szCs w:val="24"/>
            <w:rPrChange w:id="1523" w:author="Draško Anđelković" w:date="2020-04-08T17:49:00Z">
              <w:rPr>
                <w:rFonts w:cstheme="minorHAnsi"/>
                <w:color w:val="404040" w:themeColor="text1" w:themeTint="BF"/>
              </w:rPr>
            </w:rPrChange>
          </w:rPr>
          <w:t>administratora.</w:t>
        </w:r>
      </w:ins>
    </w:p>
    <w:p w:rsidR="004B0155" w:rsidRPr="00C913AC" w:rsidDel="008C1B87" w:rsidRDefault="008C1B87" w:rsidP="004B0155">
      <w:pPr>
        <w:pStyle w:val="ListParagraph"/>
        <w:numPr>
          <w:ilvl w:val="0"/>
          <w:numId w:val="5"/>
        </w:numPr>
        <w:spacing w:after="0" w:line="240" w:lineRule="auto"/>
        <w:rPr>
          <w:moveFrom w:id="1524" w:author="Draško Anđelković" w:date="2020-04-07T23:16:00Z"/>
          <w:rFonts w:cstheme="minorHAnsi"/>
          <w:color w:val="262626" w:themeColor="text1" w:themeTint="D9"/>
          <w:sz w:val="24"/>
          <w:szCs w:val="24"/>
          <w:rPrChange w:id="1525" w:author="Draško Anđelković" w:date="2020-04-08T17:49:00Z">
            <w:rPr>
              <w:moveFrom w:id="1526" w:author="Draško Anđelković" w:date="2020-04-07T23:16:00Z"/>
              <w:rFonts w:cstheme="minorHAnsi"/>
              <w:color w:val="404040" w:themeColor="text1" w:themeTint="BF"/>
            </w:rPr>
          </w:rPrChange>
        </w:rPr>
      </w:pPr>
      <w:ins w:id="1527" w:author="Draško Anđelković" w:date="2020-04-07T23:17:00Z">
        <w:r w:rsidRPr="00C913AC">
          <w:rPr>
            <w:rFonts w:cstheme="minorHAnsi"/>
            <w:color w:val="262626" w:themeColor="text1" w:themeTint="D9"/>
            <w:sz w:val="24"/>
            <w:szCs w:val="24"/>
            <w:rPrChange w:id="1528" w:author="Draško Anđelković" w:date="2020-04-08T17:49:00Z">
              <w:rPr>
                <w:rFonts w:cstheme="minorHAnsi"/>
                <w:color w:val="404040" w:themeColor="text1" w:themeTint="BF"/>
              </w:rPr>
            </w:rPrChange>
          </w:rPr>
          <w:t xml:space="preserve"> </w:t>
        </w:r>
      </w:ins>
      <w:moveFromRangeStart w:id="1529" w:author="Draško Anđelković" w:date="2020-04-07T23:16:00Z" w:name="move37193792"/>
      <w:moveFrom w:id="1530" w:author="Draško Anđelković" w:date="2020-04-07T23:16:00Z">
        <w:r w:rsidR="004B0155" w:rsidRPr="00C913AC" w:rsidDel="008C1B87">
          <w:rPr>
            <w:rFonts w:cstheme="minorHAnsi"/>
            <w:color w:val="262626" w:themeColor="text1" w:themeTint="D9"/>
            <w:sz w:val="24"/>
            <w:szCs w:val="24"/>
            <w:rPrChange w:id="1531" w:author="Draško Anđelković" w:date="2020-04-08T17:49:00Z">
              <w:rPr>
                <w:rFonts w:cstheme="minorHAnsi"/>
                <w:color w:val="404040" w:themeColor="text1" w:themeTint="BF"/>
              </w:rPr>
            </w:rPrChange>
          </w:rPr>
          <w:t>Aplikacija mora da bude realizovana na Node.js platformi korišćenjem Nest.js razvojnog okvira.</w:t>
        </w:r>
      </w:moveFrom>
    </w:p>
    <w:p w:rsidR="004B0155" w:rsidRPr="00C913AC" w:rsidDel="008C1B87" w:rsidRDefault="004B0155" w:rsidP="004B0155">
      <w:pPr>
        <w:pStyle w:val="ListParagraph"/>
        <w:numPr>
          <w:ilvl w:val="0"/>
          <w:numId w:val="5"/>
        </w:numPr>
        <w:spacing w:after="0" w:line="240" w:lineRule="auto"/>
        <w:rPr>
          <w:moveFrom w:id="1532" w:author="Draško Anđelković" w:date="2020-04-07T23:16:00Z"/>
          <w:rFonts w:cstheme="minorHAnsi"/>
          <w:color w:val="262626" w:themeColor="text1" w:themeTint="D9"/>
          <w:sz w:val="24"/>
          <w:szCs w:val="24"/>
          <w:rPrChange w:id="1533" w:author="Draško Anđelković" w:date="2020-04-08T17:49:00Z">
            <w:rPr>
              <w:moveFrom w:id="1534" w:author="Draško Anđelković" w:date="2020-04-07T23:16:00Z"/>
              <w:rFonts w:cstheme="minorHAnsi"/>
              <w:color w:val="404040" w:themeColor="text1" w:themeTint="BF"/>
            </w:rPr>
          </w:rPrChange>
        </w:rPr>
      </w:pPr>
      <w:moveFrom w:id="1535" w:author="Draško Anđelković" w:date="2020-04-07T23:16:00Z">
        <w:r w:rsidRPr="00C913AC" w:rsidDel="008C1B87">
          <w:rPr>
            <w:rFonts w:cstheme="minorHAnsi"/>
            <w:color w:val="262626" w:themeColor="text1" w:themeTint="D9"/>
            <w:sz w:val="24"/>
            <w:szCs w:val="24"/>
            <w:rPrChange w:id="1536" w:author="Draško Anđelković" w:date="2020-04-08T17:49:00Z">
              <w:rPr>
                <w:rFonts w:cstheme="minorHAnsi"/>
                <w:color w:val="404040" w:themeColor="text1" w:themeTint="BF"/>
              </w:rPr>
            </w:rPrChange>
          </w:rPr>
          <w:t xml:space="preserve">Baza podataka mora da bude relaciona i treba koristiti MySQL/MariaDB RDBMS. </w:t>
        </w:r>
      </w:moveFrom>
    </w:p>
    <w:p w:rsidR="004B0155" w:rsidRPr="00C913AC" w:rsidDel="008C1B87" w:rsidRDefault="004B0155" w:rsidP="004B0155">
      <w:pPr>
        <w:pStyle w:val="ListParagraph"/>
        <w:numPr>
          <w:ilvl w:val="0"/>
          <w:numId w:val="5"/>
        </w:numPr>
        <w:spacing w:after="0" w:line="240" w:lineRule="auto"/>
        <w:rPr>
          <w:moveFrom w:id="1537" w:author="Draško Anđelković" w:date="2020-04-07T23:16:00Z"/>
          <w:rFonts w:cstheme="minorHAnsi"/>
          <w:color w:val="262626" w:themeColor="text1" w:themeTint="D9"/>
          <w:sz w:val="24"/>
          <w:szCs w:val="24"/>
          <w:rPrChange w:id="1538" w:author="Draško Anđelković" w:date="2020-04-08T17:49:00Z">
            <w:rPr>
              <w:moveFrom w:id="1539" w:author="Draško Anđelković" w:date="2020-04-07T23:16:00Z"/>
              <w:rFonts w:cstheme="minorHAnsi"/>
              <w:color w:val="404040" w:themeColor="text1" w:themeTint="BF"/>
            </w:rPr>
          </w:rPrChange>
        </w:rPr>
      </w:pPr>
      <w:moveFrom w:id="1540" w:author="Draško Anđelković" w:date="2020-04-07T23:16:00Z">
        <w:r w:rsidRPr="00C913AC" w:rsidDel="008C1B87">
          <w:rPr>
            <w:rFonts w:cstheme="minorHAnsi"/>
            <w:color w:val="262626" w:themeColor="text1" w:themeTint="D9"/>
            <w:sz w:val="24"/>
            <w:szCs w:val="24"/>
            <w:rPrChange w:id="1541" w:author="Draško Anđelković" w:date="2020-04-08T17:49:00Z">
              <w:rPr>
                <w:rFonts w:cstheme="minorHAnsi"/>
                <w:color w:val="404040" w:themeColor="text1" w:themeTint="BF"/>
              </w:rPr>
            </w:rPrChange>
          </w:rPr>
          <w:t>Front end: HTML, CSS, JavaScript</w:t>
        </w:r>
      </w:moveFrom>
    </w:p>
    <w:p w:rsidR="004B0155" w:rsidRPr="00C913AC" w:rsidDel="008C1B87" w:rsidRDefault="004B0155" w:rsidP="004B0155">
      <w:pPr>
        <w:pStyle w:val="ListParagraph"/>
        <w:numPr>
          <w:ilvl w:val="0"/>
          <w:numId w:val="5"/>
        </w:numPr>
        <w:spacing w:after="0" w:line="240" w:lineRule="auto"/>
        <w:rPr>
          <w:moveFrom w:id="1542" w:author="Draško Anđelković" w:date="2020-04-07T23:16:00Z"/>
          <w:rFonts w:cstheme="minorHAnsi"/>
          <w:color w:val="262626" w:themeColor="text1" w:themeTint="D9"/>
          <w:sz w:val="24"/>
          <w:szCs w:val="24"/>
          <w:rPrChange w:id="1543" w:author="Draško Anđelković" w:date="2020-04-08T17:49:00Z">
            <w:rPr>
              <w:moveFrom w:id="1544" w:author="Draško Anđelković" w:date="2020-04-07T23:16:00Z"/>
              <w:rFonts w:cstheme="minorHAnsi"/>
              <w:color w:val="404040" w:themeColor="text1" w:themeTint="BF"/>
            </w:rPr>
          </w:rPrChange>
        </w:rPr>
      </w:pPr>
      <w:moveFrom w:id="1545" w:author="Draško Anđelković" w:date="2020-04-07T23:16:00Z">
        <w:r w:rsidRPr="00C913AC" w:rsidDel="008C1B87">
          <w:rPr>
            <w:rFonts w:cstheme="minorHAnsi"/>
            <w:color w:val="262626" w:themeColor="text1" w:themeTint="D9"/>
            <w:sz w:val="24"/>
            <w:szCs w:val="24"/>
            <w:rPrChange w:id="1546" w:author="Draško Anđelković" w:date="2020-04-08T17:49:00Z">
              <w:rPr>
                <w:rFonts w:cstheme="minorHAnsi"/>
                <w:color w:val="404040" w:themeColor="text1" w:themeTint="BF"/>
              </w:rPr>
            </w:rPrChange>
          </w:rPr>
          <w:t>Verziranje koda – Git</w:t>
        </w:r>
      </w:moveFrom>
    </w:p>
    <w:p w:rsidR="004B0155" w:rsidRPr="00C913AC" w:rsidDel="008C1B87" w:rsidRDefault="004B0155" w:rsidP="004B0155">
      <w:pPr>
        <w:pStyle w:val="ListParagraph"/>
        <w:numPr>
          <w:ilvl w:val="0"/>
          <w:numId w:val="5"/>
        </w:numPr>
        <w:spacing w:after="0" w:line="240" w:lineRule="auto"/>
        <w:rPr>
          <w:moveFrom w:id="1547" w:author="Draško Anđelković" w:date="2020-04-07T23:16:00Z"/>
          <w:rFonts w:cstheme="minorHAnsi"/>
          <w:color w:val="262626" w:themeColor="text1" w:themeTint="D9"/>
          <w:sz w:val="24"/>
          <w:szCs w:val="24"/>
          <w:rPrChange w:id="1548" w:author="Draško Anđelković" w:date="2020-04-08T17:49:00Z">
            <w:rPr>
              <w:moveFrom w:id="1549" w:author="Draško Anđelković" w:date="2020-04-07T23:16:00Z"/>
              <w:rFonts w:cstheme="minorHAnsi"/>
              <w:color w:val="404040" w:themeColor="text1" w:themeTint="BF"/>
            </w:rPr>
          </w:rPrChange>
        </w:rPr>
      </w:pPr>
      <w:moveFrom w:id="1550" w:author="Draško Anđelković" w:date="2020-04-07T23:16:00Z">
        <w:r w:rsidRPr="00C913AC" w:rsidDel="008C1B87">
          <w:rPr>
            <w:rFonts w:cstheme="minorHAnsi"/>
            <w:color w:val="262626" w:themeColor="text1" w:themeTint="D9"/>
            <w:sz w:val="24"/>
            <w:szCs w:val="24"/>
            <w:rPrChange w:id="1551" w:author="Draško Anđelković" w:date="2020-04-08T17:49:00Z">
              <w:rPr>
                <w:rFonts w:cstheme="minorHAnsi"/>
                <w:color w:val="404040" w:themeColor="text1" w:themeTint="BF"/>
              </w:rPr>
            </w:rPrChange>
          </w:rPr>
          <w:t>Kompletan kôd aplikacije dostupan na javnom Git repozitorijumu, npr. na besplatnim GitHub ili Bitbucket servisima.</w:t>
        </w:r>
      </w:moveFrom>
    </w:p>
    <w:moveFromRangeEnd w:id="1529"/>
    <w:p w:rsidR="004B0155" w:rsidRPr="00C913AC" w:rsidRDefault="004B0155" w:rsidP="004B0155">
      <w:pPr>
        <w:spacing w:after="0" w:line="240" w:lineRule="auto"/>
        <w:rPr>
          <w:rFonts w:cstheme="minorHAnsi"/>
          <w:color w:val="262626" w:themeColor="text1" w:themeTint="D9"/>
          <w:sz w:val="24"/>
          <w:szCs w:val="24"/>
          <w:rPrChange w:id="1552" w:author="Draško Anđelković" w:date="2020-04-08T17:49:00Z">
            <w:rPr>
              <w:rFonts w:cstheme="minorHAnsi"/>
              <w:color w:val="404040" w:themeColor="text1" w:themeTint="BF"/>
            </w:rPr>
          </w:rPrChange>
        </w:rPr>
      </w:pPr>
    </w:p>
    <w:p w:rsidR="00653A72" w:rsidRPr="00C913AC" w:rsidRDefault="00653A72">
      <w:pPr>
        <w:rPr>
          <w:ins w:id="1553" w:author="Draško Anđelković" w:date="2020-04-07T23:44:00Z"/>
          <w:rFonts w:eastAsiaTheme="majorEastAsia" w:cstheme="minorHAnsi"/>
          <w:b/>
          <w:color w:val="262626" w:themeColor="text1" w:themeTint="D9"/>
          <w:sz w:val="24"/>
          <w:szCs w:val="24"/>
          <w:highlight w:val="lightGray"/>
          <w:rPrChange w:id="1554" w:author="Draško Anđelković" w:date="2020-04-08T17:49:00Z">
            <w:rPr>
              <w:ins w:id="1555" w:author="Draško Anđelković" w:date="2020-04-07T23:44:00Z"/>
              <w:rFonts w:eastAsiaTheme="majorEastAsia" w:cstheme="minorHAnsi"/>
              <w:b/>
              <w:color w:val="404040" w:themeColor="text1" w:themeTint="BF"/>
              <w:highlight w:val="lightGray"/>
            </w:rPr>
          </w:rPrChange>
        </w:rPr>
      </w:pPr>
      <w:bookmarkStart w:id="1556" w:name="_1.3.2_Funkcije_proizvoda"/>
      <w:bookmarkEnd w:id="1556"/>
      <w:ins w:id="1557" w:author="Draško Anđelković" w:date="2020-04-07T23:44:00Z">
        <w:r w:rsidRPr="00C913AC">
          <w:rPr>
            <w:rFonts w:cstheme="minorHAnsi"/>
            <w:b/>
            <w:color w:val="262626" w:themeColor="text1" w:themeTint="D9"/>
            <w:sz w:val="24"/>
            <w:szCs w:val="24"/>
            <w:highlight w:val="lightGray"/>
            <w:rPrChange w:id="1558" w:author="Draško Anđelković" w:date="2020-04-08T17:49:00Z">
              <w:rPr>
                <w:rFonts w:cstheme="minorHAnsi"/>
                <w:b/>
                <w:color w:val="404040" w:themeColor="text1" w:themeTint="BF"/>
                <w:highlight w:val="lightGray"/>
              </w:rPr>
            </w:rPrChange>
          </w:rPr>
          <w:br w:type="page"/>
        </w:r>
      </w:ins>
    </w:p>
    <w:p w:rsidR="003510FC" w:rsidRPr="00C913AC" w:rsidRDefault="00EA7694">
      <w:pPr>
        <w:pStyle w:val="Heading1"/>
        <w:rPr>
          <w:rFonts w:asciiTheme="minorHAnsi" w:hAnsiTheme="minorHAnsi" w:cstheme="minorHAnsi"/>
          <w:b/>
          <w:color w:val="262626" w:themeColor="text1" w:themeTint="D9"/>
          <w:sz w:val="24"/>
          <w:szCs w:val="24"/>
          <w:rPrChange w:id="1559" w:author="Draško Anđelković" w:date="2020-04-08T17:49:00Z">
            <w:rPr>
              <w:rFonts w:asciiTheme="minorHAnsi" w:hAnsiTheme="minorHAnsi" w:cstheme="minorHAnsi"/>
              <w:color w:val="404040" w:themeColor="text1" w:themeTint="BF"/>
              <w:sz w:val="22"/>
              <w:szCs w:val="22"/>
            </w:rPr>
          </w:rPrChange>
        </w:rPr>
        <w:pPrChange w:id="1560" w:author="Draško Anđelković" w:date="2020-04-08T16:28:00Z">
          <w:pPr>
            <w:pStyle w:val="Heading1"/>
            <w:numPr>
              <w:ilvl w:val="2"/>
              <w:numId w:val="4"/>
            </w:numPr>
            <w:spacing w:before="0" w:line="240" w:lineRule="auto"/>
            <w:ind w:left="1080" w:hanging="720"/>
          </w:pPr>
        </w:pPrChange>
      </w:pPr>
      <w:bookmarkStart w:id="1561" w:name="_Toc37259844"/>
      <w:bookmarkStart w:id="1562" w:name="_Toc37261461"/>
      <w:ins w:id="1563" w:author="Draško Anđelković" w:date="2020-04-08T17:41:00Z">
        <w:r w:rsidRPr="00C913AC">
          <w:rPr>
            <w:rFonts w:asciiTheme="minorHAnsi" w:hAnsiTheme="minorHAnsi" w:cstheme="minorHAnsi"/>
            <w:b/>
            <w:color w:val="262626" w:themeColor="text1" w:themeTint="D9"/>
            <w:sz w:val="24"/>
            <w:szCs w:val="24"/>
            <w:rPrChange w:id="1564" w:author="Draško Anđelković" w:date="2020-04-08T17:49:00Z">
              <w:rPr>
                <w:rFonts w:asciiTheme="minorHAnsi" w:hAnsiTheme="minorHAnsi" w:cstheme="minorHAnsi"/>
                <w:b/>
                <w:color w:val="404040" w:themeColor="text1" w:themeTint="BF"/>
                <w:sz w:val="28"/>
                <w:szCs w:val="28"/>
              </w:rPr>
            </w:rPrChange>
          </w:rPr>
          <w:lastRenderedPageBreak/>
          <w:t xml:space="preserve">1.3.2 </w:t>
        </w:r>
      </w:ins>
      <w:r w:rsidR="00E36348" w:rsidRPr="00C913AC">
        <w:rPr>
          <w:rFonts w:asciiTheme="minorHAnsi" w:hAnsiTheme="minorHAnsi" w:cstheme="minorHAnsi"/>
          <w:b/>
          <w:color w:val="262626" w:themeColor="text1" w:themeTint="D9"/>
          <w:sz w:val="24"/>
          <w:szCs w:val="24"/>
          <w:rPrChange w:id="1565" w:author="Draško Anđelković" w:date="2020-04-08T17:49:00Z">
            <w:rPr>
              <w:rFonts w:asciiTheme="minorHAnsi" w:hAnsiTheme="minorHAnsi" w:cstheme="minorHAnsi"/>
              <w:color w:val="404040" w:themeColor="text1" w:themeTint="BF"/>
              <w:sz w:val="22"/>
              <w:szCs w:val="22"/>
            </w:rPr>
          </w:rPrChange>
        </w:rPr>
        <w:t>Funkcije proizvoda</w:t>
      </w:r>
      <w:bookmarkEnd w:id="1561"/>
      <w:bookmarkEnd w:id="1562"/>
    </w:p>
    <w:p w:rsidR="00E379A7" w:rsidRPr="00C913AC" w:rsidRDefault="00E379A7" w:rsidP="002F7C51">
      <w:pPr>
        <w:spacing w:after="0" w:line="240" w:lineRule="auto"/>
        <w:rPr>
          <w:rFonts w:cstheme="minorHAnsi"/>
          <w:color w:val="262626" w:themeColor="text1" w:themeTint="D9"/>
          <w:sz w:val="24"/>
          <w:szCs w:val="24"/>
          <w:rPrChange w:id="1566" w:author="Draško Anđelković" w:date="2020-04-08T17:49:00Z">
            <w:rPr>
              <w:rFonts w:cstheme="minorHAnsi"/>
              <w:color w:val="404040" w:themeColor="text1" w:themeTint="BF"/>
            </w:rPr>
          </w:rPrChange>
        </w:rPr>
      </w:pPr>
    </w:p>
    <w:p w:rsidR="002F7C51" w:rsidRPr="00C913AC" w:rsidRDefault="003510FC" w:rsidP="00773D49">
      <w:pPr>
        <w:spacing w:after="0" w:line="240" w:lineRule="auto"/>
        <w:rPr>
          <w:rFonts w:cstheme="minorHAnsi"/>
          <w:color w:val="262626" w:themeColor="text1" w:themeTint="D9"/>
          <w:sz w:val="24"/>
          <w:szCs w:val="24"/>
          <w:rPrChange w:id="1567"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568" w:author="Draško Anđelković" w:date="2020-04-08T17:49:00Z">
            <w:rPr>
              <w:rFonts w:cstheme="minorHAnsi"/>
              <w:color w:val="404040" w:themeColor="text1" w:themeTint="BF"/>
            </w:rPr>
          </w:rPrChange>
        </w:rPr>
        <w:t>Korisnički deo aplikacije omogućava listanje kategorija i prikaz linkova ka video snimcima koji pripadaju izabranoj kategoriji, kao i listanje video snimaka kojima je dodeljen određeni niz tagova (jedan ili više tagova) uz mogućnost pretrage i po ključnim rečima (tekst) u nazivu, opisu ili tekstu tagova.</w:t>
      </w:r>
    </w:p>
    <w:p w:rsidR="00595F10" w:rsidRPr="00C913AC" w:rsidDel="00C913AC" w:rsidRDefault="00595F10">
      <w:pPr>
        <w:spacing w:after="0" w:line="240" w:lineRule="auto"/>
        <w:jc w:val="right"/>
        <w:rPr>
          <w:del w:id="1569" w:author="Draško Anđelković" w:date="2020-04-08T17:53:00Z"/>
          <w:rFonts w:cstheme="minorHAnsi"/>
          <w:color w:val="262626" w:themeColor="text1" w:themeTint="D9"/>
          <w:sz w:val="24"/>
          <w:szCs w:val="24"/>
          <w:rPrChange w:id="1570" w:author="Draško Anđelković" w:date="2020-04-08T17:49:00Z">
            <w:rPr>
              <w:del w:id="1571" w:author="Draško Anđelković" w:date="2020-04-08T17:53:00Z"/>
              <w:rFonts w:cstheme="minorHAnsi"/>
              <w:color w:val="404040" w:themeColor="text1" w:themeTint="BF"/>
            </w:rPr>
          </w:rPrChange>
        </w:rPr>
        <w:pPrChange w:id="1572" w:author="Draško Anđelković" w:date="2020-04-08T17:53:00Z">
          <w:pPr>
            <w:spacing w:after="0" w:line="240" w:lineRule="auto"/>
            <w:jc w:val="center"/>
          </w:pPr>
        </w:pPrChange>
      </w:pPr>
      <w:r w:rsidRPr="00C913AC">
        <w:rPr>
          <w:rFonts w:cstheme="minorHAnsi"/>
          <w:noProof/>
          <w:color w:val="262626" w:themeColor="text1" w:themeTint="D9"/>
          <w:sz w:val="24"/>
          <w:szCs w:val="24"/>
          <w:rPrChange w:id="1573" w:author="Draško Anđelković" w:date="2020-04-08T17:49:00Z">
            <w:rPr>
              <w:rFonts w:cstheme="minorHAnsi"/>
              <w:noProof/>
              <w:color w:val="404040" w:themeColor="text1" w:themeTint="BF"/>
            </w:rPr>
          </w:rPrChange>
        </w:rPr>
        <w:drawing>
          <wp:inline distT="0" distB="0" distL="0" distR="0" wp14:anchorId="5E7A5CBA" wp14:editId="174442DC">
            <wp:extent cx="2905125" cy="45281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4057" cy="4542060"/>
                    </a:xfrm>
                    <a:prstGeom prst="rect">
                      <a:avLst/>
                    </a:prstGeom>
                  </pic:spPr>
                </pic:pic>
              </a:graphicData>
            </a:graphic>
          </wp:inline>
        </w:drawing>
      </w:r>
    </w:p>
    <w:p w:rsidR="00F441D4" w:rsidRPr="00C913AC" w:rsidDel="00C913AC" w:rsidRDefault="00F441D4">
      <w:pPr>
        <w:spacing w:after="0" w:line="240" w:lineRule="auto"/>
        <w:jc w:val="right"/>
        <w:rPr>
          <w:del w:id="1574" w:author="Draško Anđelković" w:date="2020-04-08T17:53:00Z"/>
          <w:rFonts w:cstheme="minorHAnsi"/>
          <w:color w:val="262626" w:themeColor="text1" w:themeTint="D9"/>
          <w:sz w:val="24"/>
          <w:szCs w:val="24"/>
          <w:rPrChange w:id="1575" w:author="Draško Anđelković" w:date="2020-04-08T17:49:00Z">
            <w:rPr>
              <w:del w:id="1576" w:author="Draško Anđelković" w:date="2020-04-08T17:53:00Z"/>
              <w:rFonts w:cstheme="minorHAnsi"/>
              <w:color w:val="404040" w:themeColor="text1" w:themeTint="BF"/>
            </w:rPr>
          </w:rPrChange>
        </w:rPr>
        <w:pPrChange w:id="1577" w:author="Draško Anđelković" w:date="2020-04-08T17:53:00Z">
          <w:pPr>
            <w:spacing w:after="0" w:line="240" w:lineRule="auto"/>
            <w:jc w:val="center"/>
          </w:pPr>
        </w:pPrChange>
      </w:pPr>
    </w:p>
    <w:p w:rsidR="00F441D4" w:rsidRPr="00C913AC" w:rsidRDefault="00F441D4">
      <w:pPr>
        <w:spacing w:after="0" w:line="240" w:lineRule="auto"/>
        <w:jc w:val="right"/>
        <w:rPr>
          <w:rFonts w:cstheme="minorHAnsi"/>
          <w:color w:val="262626" w:themeColor="text1" w:themeTint="D9"/>
          <w:sz w:val="24"/>
          <w:szCs w:val="24"/>
          <w:rPrChange w:id="1578" w:author="Draško Anđelković" w:date="2020-04-08T17:49:00Z">
            <w:rPr>
              <w:rFonts w:cstheme="minorHAnsi"/>
              <w:color w:val="404040" w:themeColor="text1" w:themeTint="BF"/>
            </w:rPr>
          </w:rPrChange>
        </w:rPr>
        <w:pPrChange w:id="1579" w:author="Draško Anđelković" w:date="2020-04-08T17:53:00Z">
          <w:pPr>
            <w:spacing w:after="0" w:line="240" w:lineRule="auto"/>
          </w:pPr>
        </w:pPrChange>
      </w:pPr>
    </w:p>
    <w:p w:rsidR="003510FC" w:rsidRPr="00C913AC" w:rsidRDefault="00EA7694">
      <w:pPr>
        <w:pStyle w:val="Heading1"/>
        <w:rPr>
          <w:rFonts w:asciiTheme="minorHAnsi" w:hAnsiTheme="minorHAnsi" w:cstheme="minorHAnsi"/>
          <w:b/>
          <w:color w:val="262626" w:themeColor="text1" w:themeTint="D9"/>
          <w:sz w:val="24"/>
          <w:szCs w:val="24"/>
          <w:rPrChange w:id="1580" w:author="Draško Anđelković" w:date="2020-04-08T17:49:00Z">
            <w:rPr>
              <w:rFonts w:asciiTheme="minorHAnsi" w:hAnsiTheme="minorHAnsi" w:cstheme="minorHAnsi"/>
              <w:color w:val="404040" w:themeColor="text1" w:themeTint="BF"/>
              <w:sz w:val="22"/>
              <w:szCs w:val="22"/>
            </w:rPr>
          </w:rPrChange>
        </w:rPr>
        <w:pPrChange w:id="1581" w:author="Draško Anđelković" w:date="2020-04-08T16:28:00Z">
          <w:pPr>
            <w:pStyle w:val="Heading1"/>
            <w:numPr>
              <w:ilvl w:val="2"/>
              <w:numId w:val="4"/>
            </w:numPr>
            <w:spacing w:before="0" w:line="240" w:lineRule="auto"/>
            <w:ind w:left="1080" w:hanging="720"/>
          </w:pPr>
        </w:pPrChange>
      </w:pPr>
      <w:bookmarkStart w:id="1582" w:name="_1.3.3_Karakteristike_korisnika"/>
      <w:bookmarkStart w:id="1583" w:name="_Toc37259845"/>
      <w:bookmarkStart w:id="1584" w:name="_Toc37261462"/>
      <w:bookmarkEnd w:id="1582"/>
      <w:ins w:id="1585" w:author="Draško Anđelković" w:date="2020-04-08T17:41:00Z">
        <w:r w:rsidRPr="00C913AC">
          <w:rPr>
            <w:rFonts w:asciiTheme="minorHAnsi" w:hAnsiTheme="minorHAnsi" w:cstheme="minorHAnsi"/>
            <w:b/>
            <w:color w:val="262626" w:themeColor="text1" w:themeTint="D9"/>
            <w:sz w:val="24"/>
            <w:szCs w:val="24"/>
            <w:rPrChange w:id="1586" w:author="Draško Anđelković" w:date="2020-04-08T17:49:00Z">
              <w:rPr>
                <w:rFonts w:asciiTheme="minorHAnsi" w:hAnsiTheme="minorHAnsi" w:cstheme="minorHAnsi"/>
                <w:b/>
                <w:color w:val="404040" w:themeColor="text1" w:themeTint="BF"/>
                <w:sz w:val="28"/>
                <w:szCs w:val="28"/>
              </w:rPr>
            </w:rPrChange>
          </w:rPr>
          <w:t xml:space="preserve">1.3.3 </w:t>
        </w:r>
      </w:ins>
      <w:r w:rsidR="00E36348" w:rsidRPr="00C913AC">
        <w:rPr>
          <w:rFonts w:asciiTheme="minorHAnsi" w:hAnsiTheme="minorHAnsi" w:cstheme="minorHAnsi"/>
          <w:b/>
          <w:color w:val="262626" w:themeColor="text1" w:themeTint="D9"/>
          <w:sz w:val="24"/>
          <w:szCs w:val="24"/>
          <w:rPrChange w:id="1587" w:author="Draško Anđelković" w:date="2020-04-08T17:49:00Z">
            <w:rPr>
              <w:rFonts w:asciiTheme="minorHAnsi" w:hAnsiTheme="minorHAnsi" w:cstheme="minorHAnsi"/>
              <w:color w:val="404040" w:themeColor="text1" w:themeTint="BF"/>
              <w:sz w:val="22"/>
              <w:szCs w:val="22"/>
            </w:rPr>
          </w:rPrChange>
        </w:rPr>
        <w:t>Karakteristike korisnika</w:t>
      </w:r>
      <w:bookmarkEnd w:id="1583"/>
      <w:bookmarkEnd w:id="1584"/>
    </w:p>
    <w:p w:rsidR="00E379A7" w:rsidRPr="00C913AC" w:rsidRDefault="00E379A7" w:rsidP="002F7C51">
      <w:pPr>
        <w:spacing w:after="0" w:line="240" w:lineRule="auto"/>
        <w:rPr>
          <w:rFonts w:cstheme="minorHAnsi"/>
          <w:color w:val="262626" w:themeColor="text1" w:themeTint="D9"/>
          <w:sz w:val="24"/>
          <w:szCs w:val="24"/>
          <w:rPrChange w:id="1588" w:author="Draško Anđelković" w:date="2020-04-08T17:49:00Z">
            <w:rPr>
              <w:rFonts w:cstheme="minorHAnsi"/>
              <w:color w:val="404040" w:themeColor="text1" w:themeTint="BF"/>
            </w:rPr>
          </w:rPrChange>
        </w:rPr>
      </w:pPr>
    </w:p>
    <w:p w:rsidR="003510FC" w:rsidRPr="00C913AC" w:rsidRDefault="003510FC" w:rsidP="002F7C51">
      <w:pPr>
        <w:spacing w:after="0" w:line="240" w:lineRule="auto"/>
        <w:rPr>
          <w:ins w:id="1589" w:author="Draško Anđelković" w:date="2020-04-07T23:20:00Z"/>
          <w:rFonts w:cstheme="minorHAnsi"/>
          <w:color w:val="262626" w:themeColor="text1" w:themeTint="D9"/>
          <w:sz w:val="24"/>
          <w:szCs w:val="24"/>
          <w:rPrChange w:id="1590" w:author="Draško Anđelković" w:date="2020-04-08T17:49:00Z">
            <w:rPr>
              <w:ins w:id="1591" w:author="Draško Anđelković" w:date="2020-04-07T23:20:00Z"/>
              <w:rFonts w:cstheme="minorHAnsi"/>
              <w:color w:val="404040" w:themeColor="text1" w:themeTint="BF"/>
            </w:rPr>
          </w:rPrChange>
        </w:rPr>
      </w:pPr>
      <w:r w:rsidRPr="00C913AC">
        <w:rPr>
          <w:rFonts w:cstheme="minorHAnsi"/>
          <w:color w:val="262626" w:themeColor="text1" w:themeTint="D9"/>
          <w:sz w:val="24"/>
          <w:szCs w:val="24"/>
          <w:rPrChange w:id="1592" w:author="Draško Anđelković" w:date="2020-04-08T17:49:00Z">
            <w:rPr>
              <w:rFonts w:cstheme="minorHAnsi"/>
              <w:color w:val="404040" w:themeColor="text1" w:themeTint="BF"/>
            </w:rPr>
          </w:rPrChange>
        </w:rPr>
        <w:t xml:space="preserve">Korisnički deo aplikacije </w:t>
      </w:r>
      <w:r w:rsidR="00FE7792" w:rsidRPr="00C913AC">
        <w:rPr>
          <w:rFonts w:cstheme="minorHAnsi"/>
          <w:color w:val="262626" w:themeColor="text1" w:themeTint="D9"/>
          <w:sz w:val="24"/>
          <w:szCs w:val="24"/>
          <w:rPrChange w:id="1593" w:author="Draško Anđelković" w:date="2020-04-08T17:49:00Z">
            <w:rPr>
              <w:rFonts w:cstheme="minorHAnsi"/>
              <w:color w:val="404040" w:themeColor="text1" w:themeTint="BF"/>
            </w:rPr>
          </w:rPrChange>
        </w:rPr>
        <w:t xml:space="preserve">je </w:t>
      </w:r>
      <w:r w:rsidRPr="00C913AC">
        <w:rPr>
          <w:rFonts w:cstheme="minorHAnsi"/>
          <w:color w:val="262626" w:themeColor="text1" w:themeTint="D9"/>
          <w:sz w:val="24"/>
          <w:szCs w:val="24"/>
          <w:rPrChange w:id="1594" w:author="Draško Anđelković" w:date="2020-04-08T17:49:00Z">
            <w:rPr>
              <w:rFonts w:cstheme="minorHAnsi"/>
              <w:color w:val="404040" w:themeColor="text1" w:themeTint="BF"/>
            </w:rPr>
          </w:rPrChange>
        </w:rPr>
        <w:t>otvoren, tj. javan.</w:t>
      </w:r>
    </w:p>
    <w:p w:rsidR="0042692D" w:rsidRPr="00C913AC" w:rsidRDefault="0042692D" w:rsidP="002F7C51">
      <w:pPr>
        <w:spacing w:after="0" w:line="240" w:lineRule="auto"/>
        <w:rPr>
          <w:rFonts w:cstheme="minorHAnsi"/>
          <w:color w:val="262626" w:themeColor="text1" w:themeTint="D9"/>
          <w:sz w:val="24"/>
          <w:szCs w:val="24"/>
          <w:rPrChange w:id="1595" w:author="Draško Anđelković" w:date="2020-04-08T17:49:00Z">
            <w:rPr>
              <w:rFonts w:cstheme="minorHAnsi"/>
              <w:color w:val="404040" w:themeColor="text1" w:themeTint="BF"/>
            </w:rPr>
          </w:rPrChange>
        </w:rPr>
      </w:pPr>
      <w:ins w:id="1596" w:author="Draško Anđelković" w:date="2020-04-07T23:20:00Z">
        <w:r w:rsidRPr="00C913AC">
          <w:rPr>
            <w:rFonts w:cstheme="minorHAnsi"/>
            <w:color w:val="262626" w:themeColor="text1" w:themeTint="D9"/>
            <w:sz w:val="24"/>
            <w:szCs w:val="24"/>
            <w:rPrChange w:id="1597" w:author="Draško Anđelković" w:date="2020-04-08T17:49:00Z">
              <w:rPr>
                <w:rFonts w:cstheme="minorHAnsi"/>
                <w:color w:val="404040" w:themeColor="text1" w:themeTint="BF"/>
              </w:rPr>
            </w:rPrChange>
          </w:rPr>
          <w:t xml:space="preserve">Korisnici treba da poseduju </w:t>
        </w:r>
      </w:ins>
      <w:ins w:id="1598" w:author="Draško Anđelković" w:date="2020-04-07T23:22:00Z">
        <w:r w:rsidRPr="00C913AC">
          <w:rPr>
            <w:rFonts w:cstheme="minorHAnsi"/>
            <w:color w:val="262626" w:themeColor="text1" w:themeTint="D9"/>
            <w:sz w:val="24"/>
            <w:szCs w:val="24"/>
            <w:rPrChange w:id="1599" w:author="Draško Anđelković" w:date="2020-04-08T17:49:00Z">
              <w:rPr>
                <w:rFonts w:cstheme="minorHAnsi"/>
                <w:color w:val="404040" w:themeColor="text1" w:themeTint="BF"/>
              </w:rPr>
            </w:rPrChange>
          </w:rPr>
          <w:t>računar</w:t>
        </w:r>
      </w:ins>
      <w:ins w:id="1600" w:author="Draško Anđelković" w:date="2020-04-07T23:20:00Z">
        <w:r w:rsidRPr="00C913AC">
          <w:rPr>
            <w:rFonts w:cstheme="minorHAnsi"/>
            <w:color w:val="262626" w:themeColor="text1" w:themeTint="D9"/>
            <w:sz w:val="24"/>
            <w:szCs w:val="24"/>
            <w:rPrChange w:id="1601" w:author="Draško Anđelković" w:date="2020-04-08T17:49:00Z">
              <w:rPr>
                <w:rFonts w:cstheme="minorHAnsi"/>
                <w:color w:val="404040" w:themeColor="text1" w:themeTint="BF"/>
              </w:rPr>
            </w:rPrChange>
          </w:rPr>
          <w:t>, tablet ili mobilni telefon kako bi mogli koristiti us</w:t>
        </w:r>
      </w:ins>
      <w:ins w:id="1602" w:author="Draško Anđelković" w:date="2020-04-07T23:21:00Z">
        <w:r w:rsidRPr="00C913AC">
          <w:rPr>
            <w:rFonts w:cstheme="minorHAnsi"/>
            <w:color w:val="262626" w:themeColor="text1" w:themeTint="D9"/>
            <w:sz w:val="24"/>
            <w:szCs w:val="24"/>
            <w:rPrChange w:id="1603" w:author="Draško Anđelković" w:date="2020-04-08T17:49:00Z">
              <w:rPr>
                <w:rFonts w:cstheme="minorHAnsi"/>
                <w:color w:val="404040" w:themeColor="text1" w:themeTint="BF"/>
              </w:rPr>
            </w:rPrChange>
          </w:rPr>
          <w:t>luge same aplikacije. Podrazumeva se da svi navedeni periferni ure</w:t>
        </w:r>
      </w:ins>
      <w:ins w:id="1604" w:author="Draško Anđelković" w:date="2020-04-07T23:22:00Z">
        <w:r w:rsidRPr="00C913AC">
          <w:rPr>
            <w:rFonts w:cstheme="minorHAnsi"/>
            <w:color w:val="262626" w:themeColor="text1" w:themeTint="D9"/>
            <w:sz w:val="24"/>
            <w:szCs w:val="24"/>
            <w:rPrChange w:id="1605" w:author="Draško Anđelković" w:date="2020-04-08T17:49:00Z">
              <w:rPr>
                <w:rFonts w:cstheme="minorHAnsi"/>
                <w:color w:val="404040" w:themeColor="text1" w:themeTint="BF"/>
              </w:rPr>
            </w:rPrChange>
          </w:rPr>
          <w:t>đ</w:t>
        </w:r>
      </w:ins>
      <w:ins w:id="1606" w:author="Draško Anđelković" w:date="2020-04-07T23:21:00Z">
        <w:r w:rsidRPr="00C913AC">
          <w:rPr>
            <w:rFonts w:cstheme="minorHAnsi"/>
            <w:color w:val="262626" w:themeColor="text1" w:themeTint="D9"/>
            <w:sz w:val="24"/>
            <w:szCs w:val="24"/>
            <w:rPrChange w:id="1607" w:author="Draško Anđelković" w:date="2020-04-08T17:49:00Z">
              <w:rPr>
                <w:rFonts w:cstheme="minorHAnsi"/>
                <w:color w:val="404040" w:themeColor="text1" w:themeTint="BF"/>
              </w:rPr>
            </w:rPrChange>
          </w:rPr>
          <w:t xml:space="preserve">aji moraju imati </w:t>
        </w:r>
      </w:ins>
      <w:ins w:id="1608" w:author="Draško Anđelković" w:date="2020-04-07T23:22:00Z">
        <w:r w:rsidRPr="00C913AC">
          <w:rPr>
            <w:rFonts w:cstheme="minorHAnsi"/>
            <w:color w:val="262626" w:themeColor="text1" w:themeTint="D9"/>
            <w:sz w:val="24"/>
            <w:szCs w:val="24"/>
            <w:rPrChange w:id="1609" w:author="Draško Anđelković" w:date="2020-04-08T17:49:00Z">
              <w:rPr>
                <w:rFonts w:cstheme="minorHAnsi"/>
                <w:color w:val="404040" w:themeColor="text1" w:themeTint="BF"/>
              </w:rPr>
            </w:rPrChange>
          </w:rPr>
          <w:t>mogućnost</w:t>
        </w:r>
      </w:ins>
      <w:ins w:id="1610" w:author="Draško Anđelković" w:date="2020-04-07T23:21:00Z">
        <w:r w:rsidRPr="00C913AC">
          <w:rPr>
            <w:rFonts w:cstheme="minorHAnsi"/>
            <w:color w:val="262626" w:themeColor="text1" w:themeTint="D9"/>
            <w:sz w:val="24"/>
            <w:szCs w:val="24"/>
            <w:rPrChange w:id="1611" w:author="Draško Anđelković" w:date="2020-04-08T17:49:00Z">
              <w:rPr>
                <w:rFonts w:cstheme="minorHAnsi"/>
                <w:color w:val="404040" w:themeColor="text1" w:themeTint="BF"/>
              </w:rPr>
            </w:rPrChange>
          </w:rPr>
          <w:t xml:space="preserve"> </w:t>
        </w:r>
      </w:ins>
      <w:ins w:id="1612" w:author="Draško Anđelković" w:date="2020-04-07T23:22:00Z">
        <w:r w:rsidRPr="00C913AC">
          <w:rPr>
            <w:rFonts w:cstheme="minorHAnsi"/>
            <w:color w:val="262626" w:themeColor="text1" w:themeTint="D9"/>
            <w:sz w:val="24"/>
            <w:szCs w:val="24"/>
            <w:rPrChange w:id="1613" w:author="Draško Anđelković" w:date="2020-04-08T17:49:00Z">
              <w:rPr>
                <w:rFonts w:cstheme="minorHAnsi"/>
                <w:color w:val="404040" w:themeColor="text1" w:themeTint="BF"/>
              </w:rPr>
            </w:rPrChange>
          </w:rPr>
          <w:t xml:space="preserve">povezivanja sa internetom kako bi pristupili aplikaciji. </w:t>
        </w:r>
      </w:ins>
      <w:ins w:id="1614" w:author="Draško Anđelković" w:date="2020-04-07T23:24:00Z">
        <w:r w:rsidRPr="00C913AC">
          <w:rPr>
            <w:rFonts w:cstheme="minorHAnsi"/>
            <w:color w:val="262626" w:themeColor="text1" w:themeTint="D9"/>
            <w:sz w:val="24"/>
            <w:szCs w:val="24"/>
            <w:rPrChange w:id="1615" w:author="Draško Anđelković" w:date="2020-04-08T17:49:00Z">
              <w:rPr>
                <w:rFonts w:cstheme="minorHAnsi"/>
                <w:color w:val="404040" w:themeColor="text1" w:themeTint="BF"/>
              </w:rPr>
            </w:rPrChange>
          </w:rPr>
          <w:t xml:space="preserve">Krajnji korisnik aplikaciji </w:t>
        </w:r>
      </w:ins>
      <w:ins w:id="1616" w:author="Draško Anđelković" w:date="2020-04-07T23:26:00Z">
        <w:r w:rsidRPr="00C913AC">
          <w:rPr>
            <w:rFonts w:cstheme="minorHAnsi"/>
            <w:color w:val="262626" w:themeColor="text1" w:themeTint="D9"/>
            <w:sz w:val="24"/>
            <w:szCs w:val="24"/>
            <w:rPrChange w:id="1617" w:author="Draško Anđelković" w:date="2020-04-08T17:49:00Z">
              <w:rPr>
                <w:rFonts w:cstheme="minorHAnsi"/>
                <w:color w:val="404040" w:themeColor="text1" w:themeTint="BF"/>
              </w:rPr>
            </w:rPrChange>
          </w:rPr>
          <w:t>može</w:t>
        </w:r>
      </w:ins>
      <w:ins w:id="1618" w:author="Draško Anđelković" w:date="2020-04-07T23:24:00Z">
        <w:r w:rsidRPr="00C913AC">
          <w:rPr>
            <w:rFonts w:cstheme="minorHAnsi"/>
            <w:color w:val="262626" w:themeColor="text1" w:themeTint="D9"/>
            <w:sz w:val="24"/>
            <w:szCs w:val="24"/>
            <w:rPrChange w:id="1619" w:author="Draško Anđelković" w:date="2020-04-08T17:49:00Z">
              <w:rPr>
                <w:rFonts w:cstheme="minorHAnsi"/>
                <w:color w:val="404040" w:themeColor="text1" w:themeTint="BF"/>
              </w:rPr>
            </w:rPrChange>
          </w:rPr>
          <w:t xml:space="preserve"> pristupiti samo nakon </w:t>
        </w:r>
      </w:ins>
      <w:ins w:id="1620" w:author="Draško Anđelković" w:date="2020-04-07T23:25:00Z">
        <w:r w:rsidRPr="00C913AC">
          <w:rPr>
            <w:rFonts w:cstheme="minorHAnsi"/>
            <w:color w:val="262626" w:themeColor="text1" w:themeTint="D9"/>
            <w:sz w:val="24"/>
            <w:szCs w:val="24"/>
            <w:rPrChange w:id="1621" w:author="Draško Anđelković" w:date="2020-04-08T17:49:00Z">
              <w:rPr>
                <w:rFonts w:cstheme="minorHAnsi"/>
                <w:color w:val="404040" w:themeColor="text1" w:themeTint="BF"/>
              </w:rPr>
            </w:rPrChange>
          </w:rPr>
          <w:t xml:space="preserve">prethodno </w:t>
        </w:r>
      </w:ins>
      <w:ins w:id="1622" w:author="Draško Anđelković" w:date="2020-04-07T23:24:00Z">
        <w:r w:rsidRPr="00C913AC">
          <w:rPr>
            <w:rFonts w:cstheme="minorHAnsi"/>
            <w:color w:val="262626" w:themeColor="text1" w:themeTint="D9"/>
            <w:sz w:val="24"/>
            <w:szCs w:val="24"/>
            <w:rPrChange w:id="1623" w:author="Draško Anđelković" w:date="2020-04-08T17:49:00Z">
              <w:rPr>
                <w:rFonts w:cstheme="minorHAnsi"/>
                <w:color w:val="404040" w:themeColor="text1" w:themeTint="BF"/>
              </w:rPr>
            </w:rPrChange>
          </w:rPr>
          <w:t>uspostavlj</w:t>
        </w:r>
      </w:ins>
      <w:ins w:id="1624" w:author="Draško Anđelković" w:date="2020-04-07T23:25:00Z">
        <w:r w:rsidRPr="00C913AC">
          <w:rPr>
            <w:rFonts w:cstheme="minorHAnsi"/>
            <w:color w:val="262626" w:themeColor="text1" w:themeTint="D9"/>
            <w:sz w:val="24"/>
            <w:szCs w:val="24"/>
            <w:rPrChange w:id="1625" w:author="Draško Anđelković" w:date="2020-04-08T17:49:00Z">
              <w:rPr>
                <w:rFonts w:cstheme="minorHAnsi"/>
                <w:color w:val="404040" w:themeColor="text1" w:themeTint="BF"/>
              </w:rPr>
            </w:rPrChange>
          </w:rPr>
          <w:t>e</w:t>
        </w:r>
      </w:ins>
      <w:ins w:id="1626" w:author="Draško Anđelković" w:date="2020-04-07T23:26:00Z">
        <w:r w:rsidRPr="00C913AC">
          <w:rPr>
            <w:rFonts w:cstheme="minorHAnsi"/>
            <w:color w:val="262626" w:themeColor="text1" w:themeTint="D9"/>
            <w:sz w:val="24"/>
            <w:szCs w:val="24"/>
            <w:rPrChange w:id="1627" w:author="Draško Anđelković" w:date="2020-04-08T17:49:00Z">
              <w:rPr>
                <w:rFonts w:cstheme="minorHAnsi"/>
                <w:color w:val="404040" w:themeColor="text1" w:themeTint="BF"/>
              </w:rPr>
            </w:rPrChange>
          </w:rPr>
          <w:t>ne</w:t>
        </w:r>
      </w:ins>
      <w:ins w:id="1628" w:author="Draško Anđelković" w:date="2020-04-07T23:25:00Z">
        <w:r w:rsidRPr="00C913AC">
          <w:rPr>
            <w:rFonts w:cstheme="minorHAnsi"/>
            <w:color w:val="262626" w:themeColor="text1" w:themeTint="D9"/>
            <w:sz w:val="24"/>
            <w:szCs w:val="24"/>
            <w:rPrChange w:id="1629" w:author="Draško Anđelković" w:date="2020-04-08T17:49:00Z">
              <w:rPr>
                <w:rFonts w:cstheme="minorHAnsi"/>
                <w:color w:val="404040" w:themeColor="text1" w:themeTint="BF"/>
              </w:rPr>
            </w:rPrChange>
          </w:rPr>
          <w:t xml:space="preserve"> internet konekcije i </w:t>
        </w:r>
      </w:ins>
      <w:ins w:id="1630" w:author="Draško Anđelković" w:date="2020-04-07T23:26:00Z">
        <w:r w:rsidRPr="00C913AC">
          <w:rPr>
            <w:rFonts w:cstheme="minorHAnsi"/>
            <w:color w:val="262626" w:themeColor="text1" w:themeTint="D9"/>
            <w:sz w:val="24"/>
            <w:szCs w:val="24"/>
            <w:rPrChange w:id="1631" w:author="Draško Anđelković" w:date="2020-04-08T17:49:00Z">
              <w:rPr>
                <w:rFonts w:cstheme="minorHAnsi"/>
                <w:color w:val="404040" w:themeColor="text1" w:themeTint="BF"/>
              </w:rPr>
            </w:rPrChange>
          </w:rPr>
          <w:t>unošenjem</w:t>
        </w:r>
      </w:ins>
      <w:ins w:id="1632" w:author="Draško Anđelković" w:date="2020-04-07T23:25:00Z">
        <w:r w:rsidRPr="00C913AC">
          <w:rPr>
            <w:rFonts w:cstheme="minorHAnsi"/>
            <w:color w:val="262626" w:themeColor="text1" w:themeTint="D9"/>
            <w:sz w:val="24"/>
            <w:szCs w:val="24"/>
            <w:rPrChange w:id="1633" w:author="Draško Anđelković" w:date="2020-04-08T17:49:00Z">
              <w:rPr>
                <w:rFonts w:cstheme="minorHAnsi"/>
                <w:color w:val="404040" w:themeColor="text1" w:themeTint="BF"/>
              </w:rPr>
            </w:rPrChange>
          </w:rPr>
          <w:t xml:space="preserve"> URL-a aplikacije </w:t>
        </w:r>
      </w:ins>
      <w:ins w:id="1634" w:author="Draško Anđelković" w:date="2020-04-07T23:26:00Z">
        <w:r w:rsidRPr="00C913AC">
          <w:rPr>
            <w:rFonts w:cstheme="minorHAnsi"/>
            <w:color w:val="262626" w:themeColor="text1" w:themeTint="D9"/>
            <w:sz w:val="24"/>
            <w:szCs w:val="24"/>
            <w:rPrChange w:id="1635" w:author="Draško Anđelković" w:date="2020-04-08T17:49:00Z">
              <w:rPr>
                <w:rFonts w:cstheme="minorHAnsi"/>
                <w:color w:val="404040" w:themeColor="text1" w:themeTint="BF"/>
              </w:rPr>
            </w:rPrChange>
          </w:rPr>
          <w:t>u internet pretraživač.</w:t>
        </w:r>
      </w:ins>
    </w:p>
    <w:p w:rsidR="00F441D4" w:rsidRPr="00C913AC" w:rsidRDefault="00F441D4" w:rsidP="002F7C51">
      <w:pPr>
        <w:spacing w:after="0" w:line="240" w:lineRule="auto"/>
        <w:rPr>
          <w:rFonts w:cstheme="minorHAnsi"/>
          <w:color w:val="262626" w:themeColor="text1" w:themeTint="D9"/>
          <w:sz w:val="24"/>
          <w:szCs w:val="24"/>
          <w:rPrChange w:id="1636" w:author="Draško Anđelković" w:date="2020-04-08T17:49:00Z">
            <w:rPr>
              <w:rFonts w:cstheme="minorHAnsi"/>
              <w:color w:val="404040" w:themeColor="text1" w:themeTint="BF"/>
            </w:rPr>
          </w:rPrChange>
        </w:rPr>
      </w:pPr>
    </w:p>
    <w:p w:rsidR="003510FC" w:rsidRPr="00C913AC" w:rsidRDefault="003510FC" w:rsidP="002F7C51">
      <w:pPr>
        <w:spacing w:after="0" w:line="240" w:lineRule="auto"/>
        <w:rPr>
          <w:rFonts w:cstheme="minorHAnsi"/>
          <w:i/>
          <w:color w:val="262626" w:themeColor="text1" w:themeTint="D9"/>
          <w:sz w:val="24"/>
          <w:szCs w:val="24"/>
          <w:rPrChange w:id="1637" w:author="Draško Anđelković" w:date="2020-04-08T17:49:00Z">
            <w:rPr>
              <w:rFonts w:cstheme="minorHAnsi"/>
              <w:i/>
              <w:color w:val="404040" w:themeColor="text1" w:themeTint="BF"/>
            </w:rPr>
          </w:rPrChange>
        </w:rPr>
      </w:pPr>
    </w:p>
    <w:p w:rsidR="00FD1332" w:rsidRDefault="00FD1332">
      <w:pPr>
        <w:rPr>
          <w:ins w:id="1638" w:author="Draško Anđelković" w:date="2020-04-08T18:03:00Z"/>
          <w:rFonts w:eastAsiaTheme="majorEastAsia" w:cstheme="minorHAnsi"/>
          <w:b/>
          <w:color w:val="262626" w:themeColor="text1" w:themeTint="D9"/>
          <w:sz w:val="24"/>
          <w:szCs w:val="24"/>
        </w:rPr>
      </w:pPr>
      <w:bookmarkStart w:id="1639" w:name="_1.3.4_Ograničenja"/>
      <w:bookmarkStart w:id="1640" w:name="_Toc37259846"/>
      <w:bookmarkEnd w:id="1639"/>
      <w:ins w:id="1641" w:author="Draško Anđelković" w:date="2020-04-08T18:03:00Z">
        <w:r>
          <w:rPr>
            <w:rFonts w:cstheme="minorHAnsi"/>
            <w:b/>
            <w:color w:val="262626" w:themeColor="text1" w:themeTint="D9"/>
            <w:sz w:val="24"/>
            <w:szCs w:val="24"/>
          </w:rPr>
          <w:br w:type="page"/>
        </w:r>
      </w:ins>
    </w:p>
    <w:p w:rsidR="00E36348" w:rsidRPr="00C913AC" w:rsidRDefault="00EA7694">
      <w:pPr>
        <w:pStyle w:val="Heading1"/>
        <w:rPr>
          <w:rFonts w:asciiTheme="minorHAnsi" w:hAnsiTheme="minorHAnsi" w:cstheme="minorHAnsi"/>
          <w:b/>
          <w:color w:val="262626" w:themeColor="text1" w:themeTint="D9"/>
          <w:sz w:val="24"/>
          <w:szCs w:val="24"/>
          <w:rPrChange w:id="1642" w:author="Draško Anđelković" w:date="2020-04-08T17:49:00Z">
            <w:rPr>
              <w:rFonts w:asciiTheme="minorHAnsi" w:hAnsiTheme="minorHAnsi" w:cstheme="minorHAnsi"/>
              <w:color w:val="404040" w:themeColor="text1" w:themeTint="BF"/>
              <w:sz w:val="22"/>
              <w:szCs w:val="22"/>
            </w:rPr>
          </w:rPrChange>
        </w:rPr>
        <w:pPrChange w:id="1643" w:author="Draško Anđelković" w:date="2020-04-08T16:28:00Z">
          <w:pPr>
            <w:pStyle w:val="Heading1"/>
            <w:numPr>
              <w:ilvl w:val="2"/>
              <w:numId w:val="4"/>
            </w:numPr>
            <w:spacing w:before="0" w:line="240" w:lineRule="auto"/>
            <w:ind w:left="1080" w:hanging="720"/>
          </w:pPr>
        </w:pPrChange>
      </w:pPr>
      <w:bookmarkStart w:id="1644" w:name="_Toc37261463"/>
      <w:ins w:id="1645" w:author="Draško Anđelković" w:date="2020-04-08T17:41:00Z">
        <w:r w:rsidRPr="00C913AC">
          <w:rPr>
            <w:rFonts w:asciiTheme="minorHAnsi" w:hAnsiTheme="minorHAnsi" w:cstheme="minorHAnsi"/>
            <w:b/>
            <w:color w:val="262626" w:themeColor="text1" w:themeTint="D9"/>
            <w:sz w:val="24"/>
            <w:szCs w:val="24"/>
            <w:rPrChange w:id="1646" w:author="Draško Anđelković" w:date="2020-04-08T17:49:00Z">
              <w:rPr>
                <w:rFonts w:asciiTheme="minorHAnsi" w:hAnsiTheme="minorHAnsi" w:cstheme="minorHAnsi"/>
                <w:b/>
                <w:color w:val="404040" w:themeColor="text1" w:themeTint="BF"/>
                <w:sz w:val="28"/>
                <w:szCs w:val="28"/>
              </w:rPr>
            </w:rPrChange>
          </w:rPr>
          <w:lastRenderedPageBreak/>
          <w:t xml:space="preserve">1.3.4 </w:t>
        </w:r>
      </w:ins>
      <w:r w:rsidR="00E36348" w:rsidRPr="00C913AC">
        <w:rPr>
          <w:rFonts w:asciiTheme="minorHAnsi" w:hAnsiTheme="minorHAnsi" w:cstheme="minorHAnsi"/>
          <w:b/>
          <w:color w:val="262626" w:themeColor="text1" w:themeTint="D9"/>
          <w:sz w:val="24"/>
          <w:szCs w:val="24"/>
          <w:rPrChange w:id="1647" w:author="Draško Anđelković" w:date="2020-04-08T17:49:00Z">
            <w:rPr>
              <w:rFonts w:asciiTheme="minorHAnsi" w:hAnsiTheme="minorHAnsi" w:cstheme="minorHAnsi"/>
              <w:color w:val="404040" w:themeColor="text1" w:themeTint="BF"/>
              <w:sz w:val="22"/>
              <w:szCs w:val="22"/>
            </w:rPr>
          </w:rPrChange>
        </w:rPr>
        <w:t>Ograničenja</w:t>
      </w:r>
      <w:bookmarkEnd w:id="1640"/>
      <w:bookmarkEnd w:id="1644"/>
    </w:p>
    <w:p w:rsidR="00E379A7" w:rsidRPr="00C913AC" w:rsidRDefault="00E379A7" w:rsidP="002F7C51">
      <w:pPr>
        <w:spacing w:after="0" w:line="240" w:lineRule="auto"/>
        <w:rPr>
          <w:rFonts w:cstheme="minorHAnsi"/>
          <w:color w:val="262626" w:themeColor="text1" w:themeTint="D9"/>
          <w:sz w:val="24"/>
          <w:szCs w:val="24"/>
          <w:rPrChange w:id="1648" w:author="Draško Anđelković" w:date="2020-04-08T17:49:00Z">
            <w:rPr>
              <w:rFonts w:cstheme="minorHAnsi"/>
              <w:color w:val="404040" w:themeColor="text1" w:themeTint="BF"/>
            </w:rPr>
          </w:rPrChange>
        </w:rPr>
      </w:pPr>
    </w:p>
    <w:p w:rsidR="00766DED" w:rsidRPr="00C913AC" w:rsidRDefault="00635732" w:rsidP="002F7C51">
      <w:pPr>
        <w:spacing w:after="0" w:line="240" w:lineRule="auto"/>
        <w:rPr>
          <w:rFonts w:cstheme="minorHAnsi"/>
          <w:color w:val="262626" w:themeColor="text1" w:themeTint="D9"/>
          <w:sz w:val="24"/>
          <w:szCs w:val="24"/>
          <w:rPrChange w:id="1649"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650" w:author="Draško Anđelković" w:date="2020-04-08T17:49:00Z">
            <w:rPr>
              <w:rFonts w:cstheme="minorHAnsi"/>
              <w:color w:val="404040" w:themeColor="text1" w:themeTint="BF"/>
            </w:rPr>
          </w:rPrChange>
        </w:rPr>
        <w:t xml:space="preserve">Aplikacija mora da bude realizovana na Node.js platformi korišćenjem Nest.js razvojnog okvira i sav kôd aplikacije treba da bude organizovan prema pravilima MVC arhitekture. </w:t>
      </w:r>
    </w:p>
    <w:p w:rsidR="00766DED" w:rsidRPr="00C913AC" w:rsidRDefault="00635732" w:rsidP="002F7C51">
      <w:pPr>
        <w:spacing w:after="0" w:line="240" w:lineRule="auto"/>
        <w:rPr>
          <w:rFonts w:cstheme="minorHAnsi"/>
          <w:color w:val="262626" w:themeColor="text1" w:themeTint="D9"/>
          <w:sz w:val="24"/>
          <w:szCs w:val="24"/>
          <w:rPrChange w:id="1651"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652" w:author="Draško Anđelković" w:date="2020-04-08T17:49:00Z">
            <w:rPr>
              <w:rFonts w:cstheme="minorHAnsi"/>
              <w:color w:val="404040" w:themeColor="text1" w:themeTint="BF"/>
            </w:rPr>
          </w:rPrChange>
        </w:rPr>
        <w:t xml:space="preserve">Baza podataka mora da bude relaciona i treba koristiti MySQL/MariaDB RDBMS. Sav generisani HTML kôd koji proizvodi aplikacija mora da bude 100% validan, tj. da generisani kôd prođe proveru W3C Validatorom (dopuštena su upozorenja, ali ne i greške). </w:t>
      </w:r>
    </w:p>
    <w:p w:rsidR="00766DED" w:rsidRPr="00C913AC" w:rsidRDefault="00635732" w:rsidP="002F7C51">
      <w:pPr>
        <w:spacing w:after="0" w:line="240" w:lineRule="auto"/>
        <w:rPr>
          <w:rFonts w:cstheme="minorHAnsi"/>
          <w:color w:val="262626" w:themeColor="text1" w:themeTint="D9"/>
          <w:sz w:val="24"/>
          <w:szCs w:val="24"/>
          <w:rPrChange w:id="1653"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654" w:author="Draško Anđelković" w:date="2020-04-08T17:49:00Z">
            <w:rPr>
              <w:rFonts w:cstheme="minorHAnsi"/>
              <w:color w:val="404040" w:themeColor="text1" w:themeTint="BF"/>
            </w:rPr>
          </w:rPrChange>
        </w:rPr>
        <w:t>Aplikacija može grafički korisnički interfejs da generiše na strani servera, korišćenjem šablona za generisanje HTML koda (proizvoljan templating engine, integrisan sa Nest.js aplikacijom) ili da bude serviran statički deo stranice koji pomoću JavaScript-a dinamički formira komponente na front-end-u, a podatke doprema asinhrono kroz veb servis (API) metode obezbeđene u okviru same aplikacije.</w:t>
      </w:r>
    </w:p>
    <w:p w:rsidR="008C1B87" w:rsidRPr="00C913AC" w:rsidDel="0042692D" w:rsidRDefault="00635732" w:rsidP="008C1B87">
      <w:pPr>
        <w:pStyle w:val="ListParagraph"/>
        <w:numPr>
          <w:ilvl w:val="0"/>
          <w:numId w:val="5"/>
        </w:numPr>
        <w:spacing w:after="0" w:line="240" w:lineRule="auto"/>
        <w:rPr>
          <w:del w:id="1655" w:author="Draško Anđelković" w:date="2020-04-07T23:27:00Z"/>
          <w:moveTo w:id="1656" w:author="Draško Anđelković" w:date="2020-04-07T23:16:00Z"/>
          <w:rFonts w:cstheme="minorHAnsi"/>
          <w:color w:val="262626" w:themeColor="text1" w:themeTint="D9"/>
          <w:sz w:val="24"/>
          <w:szCs w:val="24"/>
          <w:rPrChange w:id="1657" w:author="Draško Anđelković" w:date="2020-04-08T17:49:00Z">
            <w:rPr>
              <w:del w:id="1658" w:author="Draško Anđelković" w:date="2020-04-07T23:27:00Z"/>
              <w:moveTo w:id="1659" w:author="Draško Anđelković" w:date="2020-04-07T23:16:00Z"/>
              <w:rFonts w:cstheme="minorHAnsi"/>
              <w:color w:val="404040" w:themeColor="text1" w:themeTint="BF"/>
            </w:rPr>
          </w:rPrChange>
        </w:rPr>
      </w:pPr>
      <w:r w:rsidRPr="00C913AC">
        <w:rPr>
          <w:rFonts w:cstheme="minorHAnsi"/>
          <w:color w:val="262626" w:themeColor="text1" w:themeTint="D9"/>
          <w:sz w:val="24"/>
          <w:szCs w:val="24"/>
          <w:rPrChange w:id="1660" w:author="Draško Anđelković" w:date="2020-04-08T17:49:00Z">
            <w:rPr>
              <w:rFonts w:cstheme="minorHAnsi"/>
              <w:color w:val="404040" w:themeColor="text1" w:themeTint="BF"/>
            </w:rPr>
          </w:rPrChange>
        </w:rPr>
        <w:br/>
        <w:t xml:space="preserve">Potrebno je obezbediti određeni stepen provere podataka koji se od korisnika upućuju aplikaciji. Moguća su četiri sloja zaštite i to: (1) HTML </w:t>
      </w:r>
      <w:proofErr w:type="spellStart"/>
      <w:r w:rsidRPr="00C913AC">
        <w:rPr>
          <w:rFonts w:cstheme="minorHAnsi"/>
          <w:color w:val="262626" w:themeColor="text1" w:themeTint="D9"/>
          <w:sz w:val="24"/>
          <w:szCs w:val="24"/>
          <w:rPrChange w:id="1661" w:author="Draško Anđelković" w:date="2020-04-08T17:49:00Z">
            <w:rPr>
              <w:rFonts w:cstheme="minorHAnsi"/>
              <w:color w:val="404040" w:themeColor="text1" w:themeTint="BF"/>
            </w:rPr>
          </w:rPrChange>
        </w:rPr>
        <w:t>pattern</w:t>
      </w:r>
      <w:proofErr w:type="spellEnd"/>
      <w:r w:rsidRPr="00C913AC">
        <w:rPr>
          <w:rFonts w:cstheme="minorHAnsi"/>
          <w:color w:val="262626" w:themeColor="text1" w:themeTint="D9"/>
          <w:sz w:val="24"/>
          <w:szCs w:val="24"/>
          <w:rPrChange w:id="1662" w:author="Draško Anđelković" w:date="2020-04-08T17:49:00Z">
            <w:rPr>
              <w:rFonts w:cstheme="minorHAnsi"/>
              <w:color w:val="404040" w:themeColor="text1" w:themeTint="BF"/>
            </w:rPr>
          </w:rPrChange>
        </w:rPr>
        <w:t xml:space="preserve"> u poljima za unos podataka u formularima; (2) </w:t>
      </w:r>
      <w:proofErr w:type="spellStart"/>
      <w:r w:rsidRPr="00C913AC">
        <w:rPr>
          <w:rFonts w:cstheme="minorHAnsi"/>
          <w:color w:val="262626" w:themeColor="text1" w:themeTint="D9"/>
          <w:sz w:val="24"/>
          <w:szCs w:val="24"/>
          <w:rPrChange w:id="1663" w:author="Draško Anđelković" w:date="2020-04-08T17:49:00Z">
            <w:rPr>
              <w:rFonts w:cstheme="minorHAnsi"/>
              <w:color w:val="404040" w:themeColor="text1" w:themeTint="BF"/>
            </w:rPr>
          </w:rPrChange>
        </w:rPr>
        <w:t>JavaScript</w:t>
      </w:r>
      <w:proofErr w:type="spellEnd"/>
      <w:r w:rsidRPr="00C913AC">
        <w:rPr>
          <w:rFonts w:cstheme="minorHAnsi"/>
          <w:color w:val="262626" w:themeColor="text1" w:themeTint="D9"/>
          <w:sz w:val="24"/>
          <w:szCs w:val="24"/>
          <w:rPrChange w:id="1664" w:author="Draško Anđelković" w:date="2020-04-08T17:49:00Z">
            <w:rPr>
              <w:rFonts w:cstheme="minorHAnsi"/>
              <w:color w:val="404040" w:themeColor="text1" w:themeTint="BF"/>
            </w:rPr>
          </w:rPrChange>
        </w:rPr>
        <w:t xml:space="preserve"> </w:t>
      </w:r>
      <w:proofErr w:type="spellStart"/>
      <w:r w:rsidRPr="00C913AC">
        <w:rPr>
          <w:rFonts w:cstheme="minorHAnsi"/>
          <w:color w:val="262626" w:themeColor="text1" w:themeTint="D9"/>
          <w:sz w:val="24"/>
          <w:szCs w:val="24"/>
          <w:rPrChange w:id="1665" w:author="Draško Anđelković" w:date="2020-04-08T17:49:00Z">
            <w:rPr>
              <w:rFonts w:cstheme="minorHAnsi"/>
              <w:color w:val="404040" w:themeColor="text1" w:themeTint="BF"/>
            </w:rPr>
          </w:rPrChange>
        </w:rPr>
        <w:t>validacija</w:t>
      </w:r>
      <w:proofErr w:type="spellEnd"/>
      <w:r w:rsidRPr="00C913AC">
        <w:rPr>
          <w:rFonts w:cstheme="minorHAnsi"/>
          <w:color w:val="262626" w:themeColor="text1" w:themeTint="D9"/>
          <w:sz w:val="24"/>
          <w:szCs w:val="24"/>
          <w:rPrChange w:id="1666" w:author="Draško Anđelković" w:date="2020-04-08T17:49:00Z">
            <w:rPr>
              <w:rFonts w:cstheme="minorHAnsi"/>
              <w:color w:val="404040" w:themeColor="text1" w:themeTint="BF"/>
            </w:rPr>
          </w:rPrChange>
        </w:rPr>
        <w:t xml:space="preserve"> vrednosti unetih u polja za unos podataka u formularima na front-end-u; (3) Provera korišćenjem adekvatnih testova ili korišćenjem regularnih izraza na strani servera u Node.js aplikaciji (moguće je i korišćenjem izričitih šema - </w:t>
      </w:r>
      <w:proofErr w:type="spellStart"/>
      <w:r w:rsidRPr="00C913AC">
        <w:rPr>
          <w:rFonts w:cstheme="minorHAnsi"/>
          <w:color w:val="262626" w:themeColor="text1" w:themeTint="D9"/>
          <w:sz w:val="24"/>
          <w:szCs w:val="24"/>
          <w:rPrChange w:id="1667" w:author="Draško Anđelković" w:date="2020-04-08T17:49:00Z">
            <w:rPr>
              <w:rFonts w:cstheme="minorHAnsi"/>
              <w:color w:val="404040" w:themeColor="text1" w:themeTint="BF"/>
            </w:rPr>
          </w:rPrChange>
        </w:rPr>
        <w:t>Schema</w:t>
      </w:r>
      <w:proofErr w:type="spellEnd"/>
      <w:r w:rsidRPr="00C913AC">
        <w:rPr>
          <w:rFonts w:cstheme="minorHAnsi"/>
          <w:color w:val="262626" w:themeColor="text1" w:themeTint="D9"/>
          <w:sz w:val="24"/>
          <w:szCs w:val="24"/>
          <w:rPrChange w:id="1668" w:author="Draško Anđelković" w:date="2020-04-08T17:49:00Z">
            <w:rPr>
              <w:rFonts w:cstheme="minorHAnsi"/>
              <w:color w:val="404040" w:themeColor="text1" w:themeTint="BF"/>
            </w:rPr>
          </w:rPrChange>
        </w:rPr>
        <w:t>) i (4) provera na nivou baze podataka korišćenjem okidača nad samim tabelama baze podataka.</w:t>
      </w:r>
      <w:r w:rsidRPr="00C913AC">
        <w:rPr>
          <w:rFonts w:cstheme="minorHAnsi"/>
          <w:color w:val="262626" w:themeColor="text1" w:themeTint="D9"/>
          <w:sz w:val="24"/>
          <w:szCs w:val="24"/>
          <w:rPrChange w:id="1669" w:author="Draško Anđelković" w:date="2020-04-08T17:49:00Z">
            <w:rPr>
              <w:rFonts w:cstheme="minorHAnsi"/>
              <w:color w:val="404040" w:themeColor="text1" w:themeTint="BF"/>
            </w:rPr>
          </w:rPrChange>
        </w:rPr>
        <w:br/>
        <w:t xml:space="preserve">Izrada projekta mora da bude sprovođena korišćenjem alata za </w:t>
      </w:r>
      <w:proofErr w:type="spellStart"/>
      <w:r w:rsidRPr="00C913AC">
        <w:rPr>
          <w:rFonts w:cstheme="minorHAnsi"/>
          <w:color w:val="262626" w:themeColor="text1" w:themeTint="D9"/>
          <w:sz w:val="24"/>
          <w:szCs w:val="24"/>
          <w:rPrChange w:id="1670" w:author="Draško Anđelković" w:date="2020-04-08T17:49:00Z">
            <w:rPr>
              <w:rFonts w:cstheme="minorHAnsi"/>
              <w:color w:val="404040" w:themeColor="text1" w:themeTint="BF"/>
            </w:rPr>
          </w:rPrChange>
        </w:rPr>
        <w:t>verziranje</w:t>
      </w:r>
      <w:proofErr w:type="spellEnd"/>
      <w:r w:rsidRPr="00C913AC">
        <w:rPr>
          <w:rFonts w:cstheme="minorHAnsi"/>
          <w:color w:val="262626" w:themeColor="text1" w:themeTint="D9"/>
          <w:sz w:val="24"/>
          <w:szCs w:val="24"/>
          <w:rPrChange w:id="1671" w:author="Draško Anđelković" w:date="2020-04-08T17:49:00Z">
            <w:rPr>
              <w:rFonts w:cstheme="minorHAnsi"/>
              <w:color w:val="404040" w:themeColor="text1" w:themeTint="BF"/>
            </w:rPr>
          </w:rPrChange>
        </w:rPr>
        <w:t xml:space="preserve"> koda Git, a kompletan kôd aplikacije bude dostupan na javnom Git repozitorijumu, npr. na besplatnim </w:t>
      </w:r>
      <w:proofErr w:type="spellStart"/>
      <w:r w:rsidRPr="00C913AC">
        <w:rPr>
          <w:rFonts w:cstheme="minorHAnsi"/>
          <w:color w:val="262626" w:themeColor="text1" w:themeTint="D9"/>
          <w:sz w:val="24"/>
          <w:szCs w:val="24"/>
          <w:rPrChange w:id="1672" w:author="Draško Anđelković" w:date="2020-04-08T17:49:00Z">
            <w:rPr>
              <w:rFonts w:cstheme="minorHAnsi"/>
              <w:color w:val="404040" w:themeColor="text1" w:themeTint="BF"/>
            </w:rPr>
          </w:rPrChange>
        </w:rPr>
        <w:t>GitHub</w:t>
      </w:r>
      <w:proofErr w:type="spellEnd"/>
      <w:r w:rsidRPr="00C913AC">
        <w:rPr>
          <w:rFonts w:cstheme="minorHAnsi"/>
          <w:color w:val="262626" w:themeColor="text1" w:themeTint="D9"/>
          <w:sz w:val="24"/>
          <w:szCs w:val="24"/>
          <w:rPrChange w:id="1673" w:author="Draško Anđelković" w:date="2020-04-08T17:49:00Z">
            <w:rPr>
              <w:rFonts w:cstheme="minorHAnsi"/>
              <w:color w:val="404040" w:themeColor="text1" w:themeTint="BF"/>
            </w:rPr>
          </w:rPrChange>
        </w:rPr>
        <w:t xml:space="preserve"> ili </w:t>
      </w:r>
      <w:proofErr w:type="spellStart"/>
      <w:r w:rsidRPr="00C913AC">
        <w:rPr>
          <w:rFonts w:cstheme="minorHAnsi"/>
          <w:color w:val="262626" w:themeColor="text1" w:themeTint="D9"/>
          <w:sz w:val="24"/>
          <w:szCs w:val="24"/>
          <w:rPrChange w:id="1674" w:author="Draško Anđelković" w:date="2020-04-08T17:49:00Z">
            <w:rPr>
              <w:rFonts w:cstheme="minorHAnsi"/>
              <w:color w:val="404040" w:themeColor="text1" w:themeTint="BF"/>
            </w:rPr>
          </w:rPrChange>
        </w:rPr>
        <w:t>Bitbucket</w:t>
      </w:r>
      <w:proofErr w:type="spellEnd"/>
      <w:r w:rsidRPr="00C913AC">
        <w:rPr>
          <w:rFonts w:cstheme="minorHAnsi"/>
          <w:color w:val="262626" w:themeColor="text1" w:themeTint="D9"/>
          <w:sz w:val="24"/>
          <w:szCs w:val="24"/>
          <w:rPrChange w:id="1675" w:author="Draško Anđelković" w:date="2020-04-08T17:49:00Z">
            <w:rPr>
              <w:rFonts w:cstheme="minorHAnsi"/>
              <w:color w:val="404040" w:themeColor="text1" w:themeTint="BF"/>
            </w:rPr>
          </w:rPrChange>
        </w:rPr>
        <w:t xml:space="preserve"> servisima. Ne može ceo projekat da bude otpremljen u samo nekoliko masovnih Git </w:t>
      </w:r>
      <w:proofErr w:type="spellStart"/>
      <w:r w:rsidRPr="00C913AC">
        <w:rPr>
          <w:rFonts w:cstheme="minorHAnsi"/>
          <w:color w:val="262626" w:themeColor="text1" w:themeTint="D9"/>
          <w:sz w:val="24"/>
          <w:szCs w:val="24"/>
          <w:rPrChange w:id="1676" w:author="Draško Anđelković" w:date="2020-04-08T17:49:00Z">
            <w:rPr>
              <w:rFonts w:cstheme="minorHAnsi"/>
              <w:color w:val="404040" w:themeColor="text1" w:themeTint="BF"/>
            </w:rPr>
          </w:rPrChange>
        </w:rPr>
        <w:t>commit</w:t>
      </w:r>
      <w:proofErr w:type="spellEnd"/>
      <w:r w:rsidRPr="00C913AC">
        <w:rPr>
          <w:rFonts w:cstheme="minorHAnsi"/>
          <w:color w:val="262626" w:themeColor="text1" w:themeTint="D9"/>
          <w:sz w:val="24"/>
          <w:szCs w:val="24"/>
          <w:rPrChange w:id="1677" w:author="Draško Anđelković" w:date="2020-04-08T17:49:00Z">
            <w:rPr>
              <w:rFonts w:cstheme="minorHAnsi"/>
              <w:color w:val="404040" w:themeColor="text1" w:themeTint="BF"/>
            </w:rPr>
          </w:rPrChange>
        </w:rPr>
        <w:t>-a, već mora da bude pokazano da je projekat realizovan u kontinuitetu, da su korišćene grane (</w:t>
      </w:r>
      <w:proofErr w:type="spellStart"/>
      <w:r w:rsidRPr="00C913AC">
        <w:rPr>
          <w:rFonts w:cstheme="minorHAnsi"/>
          <w:color w:val="262626" w:themeColor="text1" w:themeTint="D9"/>
          <w:sz w:val="24"/>
          <w:szCs w:val="24"/>
          <w:rPrChange w:id="1678" w:author="Draško Anđelković" w:date="2020-04-08T17:49:00Z">
            <w:rPr>
              <w:rFonts w:cstheme="minorHAnsi"/>
              <w:color w:val="404040" w:themeColor="text1" w:themeTint="BF"/>
            </w:rPr>
          </w:rPrChange>
        </w:rPr>
        <w:t>branching</w:t>
      </w:r>
      <w:proofErr w:type="spellEnd"/>
      <w:r w:rsidRPr="00C913AC">
        <w:rPr>
          <w:rFonts w:cstheme="minorHAnsi"/>
          <w:color w:val="262626" w:themeColor="text1" w:themeTint="D9"/>
          <w:sz w:val="24"/>
          <w:szCs w:val="24"/>
          <w:rPrChange w:id="1679" w:author="Draško Anđelković" w:date="2020-04-08T17:49:00Z">
            <w:rPr>
              <w:rFonts w:cstheme="minorHAnsi"/>
              <w:color w:val="404040" w:themeColor="text1" w:themeTint="BF"/>
            </w:rPr>
          </w:rPrChange>
        </w:rPr>
        <w:t>), da je bilo paralelnog rada u više grana koje su spojene (</w:t>
      </w:r>
      <w:proofErr w:type="spellStart"/>
      <w:r w:rsidRPr="00C913AC">
        <w:rPr>
          <w:rFonts w:cstheme="minorHAnsi"/>
          <w:color w:val="262626" w:themeColor="text1" w:themeTint="D9"/>
          <w:sz w:val="24"/>
          <w:szCs w:val="24"/>
          <w:rPrChange w:id="1680" w:author="Draško Anđelković" w:date="2020-04-08T17:49:00Z">
            <w:rPr>
              <w:rFonts w:cstheme="minorHAnsi"/>
              <w:color w:val="404040" w:themeColor="text1" w:themeTint="BF"/>
            </w:rPr>
          </w:rPrChange>
        </w:rPr>
        <w:t>merging</w:t>
      </w:r>
      <w:proofErr w:type="spellEnd"/>
      <w:r w:rsidRPr="00C913AC">
        <w:rPr>
          <w:rFonts w:cstheme="minorHAnsi"/>
          <w:color w:val="262626" w:themeColor="text1" w:themeTint="D9"/>
          <w:sz w:val="24"/>
          <w:szCs w:val="24"/>
          <w:rPrChange w:id="1681" w:author="Draško Anđelković" w:date="2020-04-08T17:49:00Z">
            <w:rPr>
              <w:rFonts w:cstheme="minorHAnsi"/>
              <w:color w:val="404040" w:themeColor="text1" w:themeTint="BF"/>
            </w:rPr>
          </w:rPrChange>
        </w:rPr>
        <w:t>) sa ili bez konflikata (</w:t>
      </w:r>
      <w:proofErr w:type="spellStart"/>
      <w:r w:rsidRPr="00C913AC">
        <w:rPr>
          <w:rFonts w:cstheme="minorHAnsi"/>
          <w:color w:val="262626" w:themeColor="text1" w:themeTint="D9"/>
          <w:sz w:val="24"/>
          <w:szCs w:val="24"/>
          <w:rPrChange w:id="1682" w:author="Draško Anđelković" w:date="2020-04-08T17:49:00Z">
            <w:rPr>
              <w:rFonts w:cstheme="minorHAnsi"/>
              <w:color w:val="404040" w:themeColor="text1" w:themeTint="BF"/>
            </w:rPr>
          </w:rPrChange>
        </w:rPr>
        <w:t>conflict</w:t>
      </w:r>
      <w:proofErr w:type="spellEnd"/>
      <w:r w:rsidRPr="00C913AC">
        <w:rPr>
          <w:rFonts w:cstheme="minorHAnsi"/>
          <w:color w:val="262626" w:themeColor="text1" w:themeTint="D9"/>
          <w:sz w:val="24"/>
          <w:szCs w:val="24"/>
          <w:rPrChange w:id="1683" w:author="Draško Anđelković" w:date="2020-04-08T17:49:00Z">
            <w:rPr>
              <w:rFonts w:cstheme="minorHAnsi"/>
              <w:color w:val="404040" w:themeColor="text1" w:themeTint="BF"/>
            </w:rPr>
          </w:rPrChange>
        </w:rPr>
        <w:t xml:space="preserve"> </w:t>
      </w:r>
      <w:proofErr w:type="spellStart"/>
      <w:r w:rsidRPr="00C913AC">
        <w:rPr>
          <w:rFonts w:cstheme="minorHAnsi"/>
          <w:color w:val="262626" w:themeColor="text1" w:themeTint="D9"/>
          <w:sz w:val="24"/>
          <w:szCs w:val="24"/>
          <w:rPrChange w:id="1684" w:author="Draško Anđelković" w:date="2020-04-08T17:49:00Z">
            <w:rPr>
              <w:rFonts w:cstheme="minorHAnsi"/>
              <w:color w:val="404040" w:themeColor="text1" w:themeTint="BF"/>
            </w:rPr>
          </w:rPrChange>
        </w:rPr>
        <w:t>resolution</w:t>
      </w:r>
      <w:proofErr w:type="spellEnd"/>
      <w:r w:rsidRPr="00C913AC">
        <w:rPr>
          <w:rFonts w:cstheme="minorHAnsi"/>
          <w:color w:val="262626" w:themeColor="text1" w:themeTint="D9"/>
          <w:sz w:val="24"/>
          <w:szCs w:val="24"/>
          <w:rPrChange w:id="1685" w:author="Draško Anđelković" w:date="2020-04-08T17:49:00Z">
            <w:rPr>
              <w:rFonts w:cstheme="minorHAnsi"/>
              <w:color w:val="404040" w:themeColor="text1" w:themeTint="BF"/>
            </w:rPr>
          </w:rPrChange>
        </w:rPr>
        <w:t>).</w:t>
      </w:r>
      <w:moveToRangeStart w:id="1686" w:author="Draško Anđelković" w:date="2020-04-07T23:16:00Z" w:name="move37193792"/>
      <w:moveTo w:id="1687" w:author="Draško Anđelković" w:date="2020-04-07T23:16:00Z">
        <w:del w:id="1688" w:author="Draško Anđelković" w:date="2020-04-07T23:27:00Z">
          <w:r w:rsidR="008C1B87" w:rsidRPr="00C913AC" w:rsidDel="0042692D">
            <w:rPr>
              <w:rFonts w:cstheme="minorHAnsi"/>
              <w:color w:val="262626" w:themeColor="text1" w:themeTint="D9"/>
              <w:sz w:val="24"/>
              <w:szCs w:val="24"/>
              <w:rPrChange w:id="1689" w:author="Draško Anđelković" w:date="2020-04-08T17:49:00Z">
                <w:rPr>
                  <w:rFonts w:cstheme="minorHAnsi"/>
                  <w:color w:val="404040" w:themeColor="text1" w:themeTint="BF"/>
                </w:rPr>
              </w:rPrChange>
            </w:rPr>
            <w:delText>Aplikacija mora da bude realizovana na Node.js platformi korišćenjem Nest.js razvojnog okvira.</w:delText>
          </w:r>
        </w:del>
      </w:moveTo>
    </w:p>
    <w:p w:rsidR="008C1B87" w:rsidRPr="00C913AC" w:rsidDel="0042692D" w:rsidRDefault="008C1B87" w:rsidP="008C1B87">
      <w:pPr>
        <w:pStyle w:val="ListParagraph"/>
        <w:numPr>
          <w:ilvl w:val="0"/>
          <w:numId w:val="5"/>
        </w:numPr>
        <w:spacing w:after="0" w:line="240" w:lineRule="auto"/>
        <w:rPr>
          <w:del w:id="1690" w:author="Draško Anđelković" w:date="2020-04-07T23:27:00Z"/>
          <w:moveTo w:id="1691" w:author="Draško Anđelković" w:date="2020-04-07T23:16:00Z"/>
          <w:rFonts w:cstheme="minorHAnsi"/>
          <w:color w:val="262626" w:themeColor="text1" w:themeTint="D9"/>
          <w:sz w:val="24"/>
          <w:szCs w:val="24"/>
          <w:rPrChange w:id="1692" w:author="Draško Anđelković" w:date="2020-04-08T17:49:00Z">
            <w:rPr>
              <w:del w:id="1693" w:author="Draško Anđelković" w:date="2020-04-07T23:27:00Z"/>
              <w:moveTo w:id="1694" w:author="Draško Anđelković" w:date="2020-04-07T23:16:00Z"/>
              <w:rFonts w:cstheme="minorHAnsi"/>
              <w:color w:val="404040" w:themeColor="text1" w:themeTint="BF"/>
            </w:rPr>
          </w:rPrChange>
        </w:rPr>
      </w:pPr>
      <w:moveTo w:id="1695" w:author="Draško Anđelković" w:date="2020-04-07T23:16:00Z">
        <w:del w:id="1696" w:author="Draško Anđelković" w:date="2020-04-07T23:27:00Z">
          <w:r w:rsidRPr="00C913AC" w:rsidDel="0042692D">
            <w:rPr>
              <w:rFonts w:cstheme="minorHAnsi"/>
              <w:color w:val="262626" w:themeColor="text1" w:themeTint="D9"/>
              <w:sz w:val="24"/>
              <w:szCs w:val="24"/>
              <w:rPrChange w:id="1697" w:author="Draško Anđelković" w:date="2020-04-08T17:49:00Z">
                <w:rPr>
                  <w:rFonts w:cstheme="minorHAnsi"/>
                  <w:color w:val="404040" w:themeColor="text1" w:themeTint="BF"/>
                </w:rPr>
              </w:rPrChange>
            </w:rPr>
            <w:delText xml:space="preserve">Baza podataka mora da bude relaciona i treba koristiti MySQL/MariaDB RDBMS. </w:delText>
          </w:r>
        </w:del>
      </w:moveTo>
    </w:p>
    <w:p w:rsidR="008C1B87" w:rsidRPr="00C913AC" w:rsidDel="0042692D" w:rsidRDefault="008C1B87" w:rsidP="008C1B87">
      <w:pPr>
        <w:pStyle w:val="ListParagraph"/>
        <w:numPr>
          <w:ilvl w:val="0"/>
          <w:numId w:val="5"/>
        </w:numPr>
        <w:spacing w:after="0" w:line="240" w:lineRule="auto"/>
        <w:rPr>
          <w:del w:id="1698" w:author="Draško Anđelković" w:date="2020-04-07T23:27:00Z"/>
          <w:moveTo w:id="1699" w:author="Draško Anđelković" w:date="2020-04-07T23:16:00Z"/>
          <w:rFonts w:cstheme="minorHAnsi"/>
          <w:color w:val="262626" w:themeColor="text1" w:themeTint="D9"/>
          <w:sz w:val="24"/>
          <w:szCs w:val="24"/>
          <w:rPrChange w:id="1700" w:author="Draško Anđelković" w:date="2020-04-08T17:49:00Z">
            <w:rPr>
              <w:del w:id="1701" w:author="Draško Anđelković" w:date="2020-04-07T23:27:00Z"/>
              <w:moveTo w:id="1702" w:author="Draško Anđelković" w:date="2020-04-07T23:16:00Z"/>
              <w:rFonts w:cstheme="minorHAnsi"/>
              <w:color w:val="404040" w:themeColor="text1" w:themeTint="BF"/>
            </w:rPr>
          </w:rPrChange>
        </w:rPr>
      </w:pPr>
      <w:moveTo w:id="1703" w:author="Draško Anđelković" w:date="2020-04-07T23:16:00Z">
        <w:del w:id="1704" w:author="Draško Anđelković" w:date="2020-04-07T23:27:00Z">
          <w:r w:rsidRPr="00C913AC" w:rsidDel="0042692D">
            <w:rPr>
              <w:rFonts w:cstheme="minorHAnsi"/>
              <w:color w:val="262626" w:themeColor="text1" w:themeTint="D9"/>
              <w:sz w:val="24"/>
              <w:szCs w:val="24"/>
              <w:rPrChange w:id="1705" w:author="Draško Anđelković" w:date="2020-04-08T17:49:00Z">
                <w:rPr>
                  <w:rFonts w:cstheme="minorHAnsi"/>
                  <w:color w:val="404040" w:themeColor="text1" w:themeTint="BF"/>
                </w:rPr>
              </w:rPrChange>
            </w:rPr>
            <w:delText>Front end: HTML, CSS, JavaScript</w:delText>
          </w:r>
        </w:del>
      </w:moveTo>
    </w:p>
    <w:p w:rsidR="008C1B87" w:rsidRPr="00C913AC" w:rsidDel="0042692D" w:rsidRDefault="008C1B87" w:rsidP="008C1B87">
      <w:pPr>
        <w:pStyle w:val="ListParagraph"/>
        <w:numPr>
          <w:ilvl w:val="0"/>
          <w:numId w:val="5"/>
        </w:numPr>
        <w:spacing w:after="0" w:line="240" w:lineRule="auto"/>
        <w:rPr>
          <w:del w:id="1706" w:author="Draško Anđelković" w:date="2020-04-07T23:27:00Z"/>
          <w:moveTo w:id="1707" w:author="Draško Anđelković" w:date="2020-04-07T23:16:00Z"/>
          <w:rFonts w:cstheme="minorHAnsi"/>
          <w:color w:val="262626" w:themeColor="text1" w:themeTint="D9"/>
          <w:sz w:val="24"/>
          <w:szCs w:val="24"/>
          <w:rPrChange w:id="1708" w:author="Draško Anđelković" w:date="2020-04-08T17:49:00Z">
            <w:rPr>
              <w:del w:id="1709" w:author="Draško Anđelković" w:date="2020-04-07T23:27:00Z"/>
              <w:moveTo w:id="1710" w:author="Draško Anđelković" w:date="2020-04-07T23:16:00Z"/>
              <w:rFonts w:cstheme="minorHAnsi"/>
              <w:color w:val="404040" w:themeColor="text1" w:themeTint="BF"/>
            </w:rPr>
          </w:rPrChange>
        </w:rPr>
      </w:pPr>
      <w:moveTo w:id="1711" w:author="Draško Anđelković" w:date="2020-04-07T23:16:00Z">
        <w:del w:id="1712" w:author="Draško Anđelković" w:date="2020-04-07T23:27:00Z">
          <w:r w:rsidRPr="00C913AC" w:rsidDel="0042692D">
            <w:rPr>
              <w:rFonts w:cstheme="minorHAnsi"/>
              <w:color w:val="262626" w:themeColor="text1" w:themeTint="D9"/>
              <w:sz w:val="24"/>
              <w:szCs w:val="24"/>
              <w:rPrChange w:id="1713" w:author="Draško Anđelković" w:date="2020-04-08T17:49:00Z">
                <w:rPr>
                  <w:rFonts w:cstheme="minorHAnsi"/>
                  <w:color w:val="404040" w:themeColor="text1" w:themeTint="BF"/>
                </w:rPr>
              </w:rPrChange>
            </w:rPr>
            <w:delText>Verziranje koda – Git</w:delText>
          </w:r>
        </w:del>
      </w:moveTo>
    </w:p>
    <w:p w:rsidR="008C1B87" w:rsidRPr="00C913AC" w:rsidDel="0042692D" w:rsidRDefault="008C1B87" w:rsidP="008C1B87">
      <w:pPr>
        <w:pStyle w:val="ListParagraph"/>
        <w:numPr>
          <w:ilvl w:val="0"/>
          <w:numId w:val="5"/>
        </w:numPr>
        <w:spacing w:after="0" w:line="240" w:lineRule="auto"/>
        <w:rPr>
          <w:del w:id="1714" w:author="Draško Anđelković" w:date="2020-04-07T23:27:00Z"/>
          <w:moveTo w:id="1715" w:author="Draško Anđelković" w:date="2020-04-07T23:16:00Z"/>
          <w:rFonts w:cstheme="minorHAnsi"/>
          <w:color w:val="262626" w:themeColor="text1" w:themeTint="D9"/>
          <w:sz w:val="24"/>
          <w:szCs w:val="24"/>
          <w:rPrChange w:id="1716" w:author="Draško Anđelković" w:date="2020-04-08T17:49:00Z">
            <w:rPr>
              <w:del w:id="1717" w:author="Draško Anđelković" w:date="2020-04-07T23:27:00Z"/>
              <w:moveTo w:id="1718" w:author="Draško Anđelković" w:date="2020-04-07T23:16:00Z"/>
              <w:rFonts w:cstheme="minorHAnsi"/>
              <w:color w:val="404040" w:themeColor="text1" w:themeTint="BF"/>
            </w:rPr>
          </w:rPrChange>
        </w:rPr>
      </w:pPr>
      <w:moveTo w:id="1719" w:author="Draško Anđelković" w:date="2020-04-07T23:16:00Z">
        <w:del w:id="1720" w:author="Draško Anđelković" w:date="2020-04-07T23:27:00Z">
          <w:r w:rsidRPr="00C913AC" w:rsidDel="0042692D">
            <w:rPr>
              <w:rFonts w:cstheme="minorHAnsi"/>
              <w:color w:val="262626" w:themeColor="text1" w:themeTint="D9"/>
              <w:sz w:val="24"/>
              <w:szCs w:val="24"/>
              <w:rPrChange w:id="1721" w:author="Draško Anđelković" w:date="2020-04-08T17:49:00Z">
                <w:rPr>
                  <w:rFonts w:cstheme="minorHAnsi"/>
                  <w:color w:val="404040" w:themeColor="text1" w:themeTint="BF"/>
                </w:rPr>
              </w:rPrChange>
            </w:rPr>
            <w:delText>Kompletan kôd aplikacije dostupan na javnom Git repozitorijumu, npr. na besplatnim GitHub ili Bitbucket servisima.</w:delText>
          </w:r>
        </w:del>
      </w:moveTo>
    </w:p>
    <w:moveToRangeEnd w:id="1686"/>
    <w:p w:rsidR="008C1B87" w:rsidRPr="00C913AC" w:rsidRDefault="008C1B87" w:rsidP="002F7C51">
      <w:pPr>
        <w:spacing w:after="0" w:line="240" w:lineRule="auto"/>
        <w:rPr>
          <w:rFonts w:cstheme="minorHAnsi"/>
          <w:i/>
          <w:color w:val="262626" w:themeColor="text1" w:themeTint="D9"/>
          <w:sz w:val="24"/>
          <w:szCs w:val="24"/>
          <w:rPrChange w:id="1722" w:author="Draško Anđelković" w:date="2020-04-08T17:49:00Z">
            <w:rPr>
              <w:rFonts w:cstheme="minorHAnsi"/>
              <w:i/>
              <w:color w:val="404040" w:themeColor="text1" w:themeTint="BF"/>
            </w:rPr>
          </w:rPrChange>
        </w:rPr>
      </w:pPr>
    </w:p>
    <w:p w:rsidR="00F441D4" w:rsidRPr="00C913AC" w:rsidRDefault="00F441D4" w:rsidP="002F7C51">
      <w:pPr>
        <w:spacing w:after="0" w:line="240" w:lineRule="auto"/>
        <w:rPr>
          <w:rFonts w:cstheme="minorHAnsi"/>
          <w:i/>
          <w:color w:val="262626" w:themeColor="text1" w:themeTint="D9"/>
          <w:sz w:val="24"/>
          <w:szCs w:val="24"/>
          <w:rPrChange w:id="1723" w:author="Draško Anđelković" w:date="2020-04-08T17:49:00Z">
            <w:rPr>
              <w:rFonts w:cstheme="minorHAnsi"/>
              <w:i/>
              <w:color w:val="404040" w:themeColor="text1" w:themeTint="BF"/>
            </w:rPr>
          </w:rPrChange>
        </w:rPr>
      </w:pPr>
    </w:p>
    <w:p w:rsidR="00FE7792" w:rsidRPr="00C913AC" w:rsidRDefault="00FE7792" w:rsidP="002F7C51">
      <w:pPr>
        <w:spacing w:after="0" w:line="240" w:lineRule="auto"/>
        <w:rPr>
          <w:rFonts w:cstheme="minorHAnsi"/>
          <w:i/>
          <w:color w:val="262626" w:themeColor="text1" w:themeTint="D9"/>
          <w:sz w:val="24"/>
          <w:szCs w:val="24"/>
          <w:rPrChange w:id="1724" w:author="Draško Anđelković" w:date="2020-04-08T17:49:00Z">
            <w:rPr>
              <w:rFonts w:cstheme="minorHAnsi"/>
              <w:i/>
              <w:color w:val="404040" w:themeColor="text1" w:themeTint="BF"/>
            </w:rPr>
          </w:rPrChange>
        </w:rPr>
      </w:pPr>
    </w:p>
    <w:p w:rsidR="00E36348" w:rsidRPr="00C913AC" w:rsidRDefault="00EA7694">
      <w:pPr>
        <w:pStyle w:val="Heading1"/>
        <w:rPr>
          <w:rFonts w:asciiTheme="minorHAnsi" w:hAnsiTheme="minorHAnsi" w:cstheme="minorHAnsi"/>
          <w:b/>
          <w:color w:val="262626" w:themeColor="text1" w:themeTint="D9"/>
          <w:sz w:val="24"/>
          <w:szCs w:val="24"/>
          <w:rPrChange w:id="1725" w:author="Draško Anđelković" w:date="2020-04-08T17:49:00Z">
            <w:rPr>
              <w:rFonts w:asciiTheme="minorHAnsi" w:hAnsiTheme="minorHAnsi" w:cstheme="minorHAnsi"/>
              <w:color w:val="404040" w:themeColor="text1" w:themeTint="BF"/>
              <w:sz w:val="22"/>
              <w:szCs w:val="22"/>
            </w:rPr>
          </w:rPrChange>
        </w:rPr>
        <w:pPrChange w:id="1726" w:author="Draško Anđelković" w:date="2020-04-08T16:28:00Z">
          <w:pPr>
            <w:pStyle w:val="Heading1"/>
            <w:numPr>
              <w:ilvl w:val="1"/>
              <w:numId w:val="4"/>
            </w:numPr>
            <w:spacing w:before="0" w:line="240" w:lineRule="auto"/>
            <w:ind w:left="780" w:hanging="420"/>
          </w:pPr>
        </w:pPrChange>
      </w:pPr>
      <w:bookmarkStart w:id="1727" w:name="_1.4_Definicije"/>
      <w:bookmarkStart w:id="1728" w:name="_Toc37259847"/>
      <w:bookmarkStart w:id="1729" w:name="_Toc37261464"/>
      <w:bookmarkEnd w:id="1727"/>
      <w:ins w:id="1730" w:author="Draško Anđelković" w:date="2020-04-08T17:41:00Z">
        <w:r w:rsidRPr="00C913AC">
          <w:rPr>
            <w:rFonts w:asciiTheme="minorHAnsi" w:hAnsiTheme="minorHAnsi" w:cstheme="minorHAnsi"/>
            <w:b/>
            <w:color w:val="262626" w:themeColor="text1" w:themeTint="D9"/>
            <w:sz w:val="24"/>
            <w:szCs w:val="24"/>
            <w:rPrChange w:id="1731" w:author="Draško Anđelković" w:date="2020-04-08T17:49:00Z">
              <w:rPr>
                <w:rFonts w:asciiTheme="minorHAnsi" w:hAnsiTheme="minorHAnsi" w:cstheme="minorHAnsi"/>
                <w:b/>
                <w:color w:val="404040" w:themeColor="text1" w:themeTint="BF"/>
                <w:sz w:val="28"/>
                <w:szCs w:val="28"/>
              </w:rPr>
            </w:rPrChange>
          </w:rPr>
          <w:t xml:space="preserve">1.4 </w:t>
        </w:r>
      </w:ins>
      <w:r w:rsidR="00E36348" w:rsidRPr="00C913AC">
        <w:rPr>
          <w:rFonts w:asciiTheme="minorHAnsi" w:hAnsiTheme="minorHAnsi" w:cstheme="minorHAnsi"/>
          <w:b/>
          <w:color w:val="262626" w:themeColor="text1" w:themeTint="D9"/>
          <w:sz w:val="24"/>
          <w:szCs w:val="24"/>
          <w:rPrChange w:id="1732" w:author="Draško Anđelković" w:date="2020-04-08T17:49:00Z">
            <w:rPr>
              <w:rFonts w:asciiTheme="minorHAnsi" w:hAnsiTheme="minorHAnsi" w:cstheme="minorHAnsi"/>
              <w:color w:val="404040" w:themeColor="text1" w:themeTint="BF"/>
              <w:sz w:val="22"/>
              <w:szCs w:val="22"/>
            </w:rPr>
          </w:rPrChange>
        </w:rPr>
        <w:t>Definicije</w:t>
      </w:r>
      <w:bookmarkEnd w:id="1728"/>
      <w:bookmarkEnd w:id="1729"/>
    </w:p>
    <w:p w:rsidR="00E379A7" w:rsidRPr="00C913AC" w:rsidRDefault="00E379A7" w:rsidP="002F7C51">
      <w:pPr>
        <w:spacing w:after="0" w:line="240" w:lineRule="auto"/>
        <w:rPr>
          <w:rFonts w:cstheme="minorHAnsi"/>
          <w:i/>
          <w:color w:val="262626" w:themeColor="text1" w:themeTint="D9"/>
          <w:sz w:val="24"/>
          <w:szCs w:val="24"/>
          <w:rPrChange w:id="1733" w:author="Draško Anđelković" w:date="2020-04-08T17:49:00Z">
            <w:rPr>
              <w:rFonts w:cstheme="minorHAnsi"/>
              <w:i/>
              <w:color w:val="404040" w:themeColor="text1" w:themeTint="BF"/>
            </w:rPr>
          </w:rPrChange>
        </w:rPr>
      </w:pPr>
    </w:p>
    <w:p w:rsidR="00E36348" w:rsidRPr="00C913AC" w:rsidDel="00256B94" w:rsidRDefault="00E36348" w:rsidP="002F7C51">
      <w:pPr>
        <w:spacing w:after="0" w:line="240" w:lineRule="auto"/>
        <w:rPr>
          <w:del w:id="1734" w:author="Draško Anđelković" w:date="2020-04-08T16:36:00Z"/>
          <w:rFonts w:cstheme="minorHAnsi"/>
          <w:i/>
          <w:color w:val="262626" w:themeColor="text1" w:themeTint="D9"/>
          <w:sz w:val="24"/>
          <w:szCs w:val="24"/>
          <w:rPrChange w:id="1735" w:author="Draško Anđelković" w:date="2020-04-08T17:49:00Z">
            <w:rPr>
              <w:del w:id="1736" w:author="Draško Anđelković" w:date="2020-04-08T16:36:00Z"/>
              <w:rFonts w:cstheme="minorHAnsi"/>
              <w:i/>
              <w:color w:val="404040" w:themeColor="text1" w:themeTint="BF"/>
            </w:rPr>
          </w:rPrChange>
        </w:rPr>
      </w:pPr>
      <w:del w:id="1737" w:author="Draško Anđelković" w:date="2020-04-08T16:36:00Z">
        <w:r w:rsidRPr="00C913AC" w:rsidDel="00256B94">
          <w:rPr>
            <w:rFonts w:cstheme="minorHAnsi"/>
            <w:i/>
            <w:color w:val="262626" w:themeColor="text1" w:themeTint="D9"/>
            <w:sz w:val="24"/>
            <w:szCs w:val="24"/>
            <w:rPrChange w:id="1738" w:author="Draško Anđelković" w:date="2020-04-08T17:49:00Z">
              <w:rPr>
                <w:rFonts w:cstheme="minorHAnsi"/>
                <w:i/>
                <w:color w:val="404040" w:themeColor="text1" w:themeTint="BF"/>
              </w:rPr>
            </w:rPrChange>
          </w:rPr>
          <w:delText>Objašnjavaju se pojmovi važni za područje primene sistema.</w:delText>
        </w:r>
      </w:del>
    </w:p>
    <w:p w:rsidR="00FE7792" w:rsidRPr="00C913AC" w:rsidRDefault="00FE7792" w:rsidP="002F7C51">
      <w:pPr>
        <w:spacing w:after="0" w:line="240" w:lineRule="auto"/>
        <w:rPr>
          <w:rFonts w:cstheme="minorHAnsi"/>
          <w:i/>
          <w:color w:val="262626" w:themeColor="text1" w:themeTint="D9"/>
          <w:sz w:val="24"/>
          <w:szCs w:val="24"/>
          <w:rPrChange w:id="1739" w:author="Draško Anđelković" w:date="2020-04-08T17:49:00Z">
            <w:rPr>
              <w:rFonts w:cstheme="minorHAnsi"/>
              <w:i/>
              <w:color w:val="404040" w:themeColor="text1" w:themeTint="BF"/>
            </w:rPr>
          </w:rPrChange>
        </w:rPr>
      </w:pPr>
    </w:p>
    <w:p w:rsidR="00E36348" w:rsidRPr="00C913AC" w:rsidRDefault="00EA7694">
      <w:pPr>
        <w:pStyle w:val="Heading1"/>
        <w:rPr>
          <w:rFonts w:asciiTheme="minorHAnsi" w:hAnsiTheme="minorHAnsi" w:cstheme="minorHAnsi"/>
          <w:b/>
          <w:color w:val="262626" w:themeColor="text1" w:themeTint="D9"/>
          <w:sz w:val="24"/>
          <w:szCs w:val="24"/>
          <w:rPrChange w:id="1740" w:author="Draško Anđelković" w:date="2020-04-08T17:49:00Z">
            <w:rPr>
              <w:rFonts w:asciiTheme="minorHAnsi" w:hAnsiTheme="minorHAnsi" w:cstheme="minorHAnsi"/>
              <w:color w:val="404040" w:themeColor="text1" w:themeTint="BF"/>
              <w:sz w:val="22"/>
              <w:szCs w:val="22"/>
            </w:rPr>
          </w:rPrChange>
        </w:rPr>
        <w:pPrChange w:id="1741" w:author="Draško Anđelković" w:date="2020-04-08T16:28:00Z">
          <w:pPr>
            <w:pStyle w:val="Heading1"/>
            <w:numPr>
              <w:numId w:val="4"/>
            </w:numPr>
            <w:spacing w:before="0" w:line="240" w:lineRule="auto"/>
            <w:ind w:left="720" w:hanging="360"/>
          </w:pPr>
        </w:pPrChange>
      </w:pPr>
      <w:bookmarkStart w:id="1742" w:name="_2._Reference"/>
      <w:bookmarkStart w:id="1743" w:name="_Toc37259848"/>
      <w:bookmarkStart w:id="1744" w:name="_Toc37261465"/>
      <w:bookmarkEnd w:id="1742"/>
      <w:ins w:id="1745" w:author="Draško Anđelković" w:date="2020-04-08T17:41:00Z">
        <w:r w:rsidRPr="00C913AC">
          <w:rPr>
            <w:rFonts w:asciiTheme="minorHAnsi" w:hAnsiTheme="minorHAnsi" w:cstheme="minorHAnsi"/>
            <w:b/>
            <w:color w:val="262626" w:themeColor="text1" w:themeTint="D9"/>
            <w:sz w:val="24"/>
            <w:szCs w:val="24"/>
            <w:rPrChange w:id="1746" w:author="Draško Anđelković" w:date="2020-04-08T17:49:00Z">
              <w:rPr>
                <w:rFonts w:asciiTheme="minorHAnsi" w:hAnsiTheme="minorHAnsi" w:cstheme="minorHAnsi"/>
                <w:b/>
                <w:color w:val="404040" w:themeColor="text1" w:themeTint="BF"/>
                <w:sz w:val="28"/>
                <w:szCs w:val="28"/>
              </w:rPr>
            </w:rPrChange>
          </w:rPr>
          <w:t xml:space="preserve">2. </w:t>
        </w:r>
      </w:ins>
      <w:r w:rsidR="00E36348" w:rsidRPr="00C913AC">
        <w:rPr>
          <w:rFonts w:asciiTheme="minorHAnsi" w:hAnsiTheme="minorHAnsi" w:cstheme="minorHAnsi"/>
          <w:b/>
          <w:color w:val="262626" w:themeColor="text1" w:themeTint="D9"/>
          <w:sz w:val="24"/>
          <w:szCs w:val="24"/>
          <w:rPrChange w:id="1747" w:author="Draško Anđelković" w:date="2020-04-08T17:49:00Z">
            <w:rPr>
              <w:rFonts w:asciiTheme="minorHAnsi" w:hAnsiTheme="minorHAnsi" w:cstheme="minorHAnsi"/>
              <w:color w:val="404040" w:themeColor="text1" w:themeTint="BF"/>
              <w:sz w:val="22"/>
              <w:szCs w:val="22"/>
            </w:rPr>
          </w:rPrChange>
        </w:rPr>
        <w:t>Reference</w:t>
      </w:r>
      <w:bookmarkEnd w:id="1743"/>
      <w:bookmarkEnd w:id="1744"/>
    </w:p>
    <w:p w:rsidR="00E379A7" w:rsidRPr="00C913AC" w:rsidRDefault="00E379A7" w:rsidP="002F7C51">
      <w:pPr>
        <w:spacing w:after="0" w:line="240" w:lineRule="auto"/>
        <w:rPr>
          <w:rFonts w:cstheme="minorHAnsi"/>
          <w:i/>
          <w:color w:val="262626" w:themeColor="text1" w:themeTint="D9"/>
          <w:sz w:val="24"/>
          <w:szCs w:val="24"/>
          <w:rPrChange w:id="1748" w:author="Draško Anđelković" w:date="2020-04-08T17:49:00Z">
            <w:rPr>
              <w:rFonts w:cstheme="minorHAnsi"/>
              <w:i/>
              <w:color w:val="404040" w:themeColor="text1" w:themeTint="BF"/>
            </w:rPr>
          </w:rPrChange>
        </w:rPr>
      </w:pPr>
    </w:p>
    <w:p w:rsidR="00E36348" w:rsidRPr="00C913AC" w:rsidDel="00256B94" w:rsidRDefault="00E36348" w:rsidP="002F7C51">
      <w:pPr>
        <w:spacing w:after="0" w:line="240" w:lineRule="auto"/>
        <w:rPr>
          <w:del w:id="1749" w:author="Draško Anđelković" w:date="2020-04-08T16:36:00Z"/>
          <w:rFonts w:cstheme="minorHAnsi"/>
          <w:i/>
          <w:color w:val="262626" w:themeColor="text1" w:themeTint="D9"/>
          <w:sz w:val="24"/>
          <w:szCs w:val="24"/>
          <w:rPrChange w:id="1750" w:author="Draško Anđelković" w:date="2020-04-08T17:49:00Z">
            <w:rPr>
              <w:del w:id="1751" w:author="Draško Anđelković" w:date="2020-04-08T16:36:00Z"/>
              <w:rFonts w:cstheme="minorHAnsi"/>
              <w:i/>
              <w:color w:val="404040" w:themeColor="text1" w:themeTint="BF"/>
            </w:rPr>
          </w:rPrChange>
        </w:rPr>
      </w:pPr>
      <w:del w:id="1752" w:author="Draško Anđelković" w:date="2020-04-08T16:36:00Z">
        <w:r w:rsidRPr="00C913AC" w:rsidDel="00256B94">
          <w:rPr>
            <w:rFonts w:cstheme="minorHAnsi"/>
            <w:i/>
            <w:color w:val="262626" w:themeColor="text1" w:themeTint="D9"/>
            <w:sz w:val="24"/>
            <w:szCs w:val="24"/>
            <w:rPrChange w:id="1753" w:author="Draško Anđelković" w:date="2020-04-08T17:49:00Z">
              <w:rPr>
                <w:rFonts w:cstheme="minorHAnsi"/>
                <w:i/>
                <w:color w:val="404040" w:themeColor="text1" w:themeTint="BF"/>
              </w:rPr>
            </w:rPrChange>
          </w:rPr>
          <w:delText xml:space="preserve">Navodi se najvažnija literatura vezana za </w:delText>
        </w:r>
      </w:del>
      <w:del w:id="1754" w:author="Draško Anđelković" w:date="2020-04-07T12:57:00Z">
        <w:r w:rsidRPr="00C913AC" w:rsidDel="00115233">
          <w:rPr>
            <w:rFonts w:cstheme="minorHAnsi"/>
            <w:i/>
            <w:color w:val="262626" w:themeColor="text1" w:themeTint="D9"/>
            <w:sz w:val="24"/>
            <w:szCs w:val="24"/>
            <w:rPrChange w:id="1755" w:author="Draško Anđelković" w:date="2020-04-08T17:49:00Z">
              <w:rPr>
                <w:rFonts w:cstheme="minorHAnsi"/>
                <w:i/>
                <w:color w:val="404040" w:themeColor="text1" w:themeTint="BF"/>
              </w:rPr>
            </w:rPrChange>
          </w:rPr>
          <w:delText>prodručje</w:delText>
        </w:r>
      </w:del>
      <w:del w:id="1756" w:author="Draško Anđelković" w:date="2020-04-08T16:36:00Z">
        <w:r w:rsidRPr="00C913AC" w:rsidDel="00256B94">
          <w:rPr>
            <w:rFonts w:cstheme="minorHAnsi"/>
            <w:i/>
            <w:color w:val="262626" w:themeColor="text1" w:themeTint="D9"/>
            <w:sz w:val="24"/>
            <w:szCs w:val="24"/>
            <w:rPrChange w:id="1757" w:author="Draško Anđelković" w:date="2020-04-08T17:49:00Z">
              <w:rPr>
                <w:rFonts w:cstheme="minorHAnsi"/>
                <w:i/>
                <w:color w:val="404040" w:themeColor="text1" w:themeTint="BF"/>
              </w:rPr>
            </w:rPrChange>
          </w:rPr>
          <w:delText xml:space="preserve"> primene, naročito propisi i standardi.</w:delText>
        </w:r>
      </w:del>
    </w:p>
    <w:p w:rsidR="00A92B38" w:rsidRPr="00C913AC" w:rsidDel="00256B94" w:rsidRDefault="00A92B38" w:rsidP="002F7C51">
      <w:pPr>
        <w:spacing w:after="0" w:line="240" w:lineRule="auto"/>
        <w:rPr>
          <w:del w:id="1758" w:author="Draško Anđelković" w:date="2020-04-08T16:36:00Z"/>
          <w:rFonts w:cstheme="minorHAnsi"/>
          <w:i/>
          <w:color w:val="262626" w:themeColor="text1" w:themeTint="D9"/>
          <w:sz w:val="24"/>
          <w:szCs w:val="24"/>
          <w:rPrChange w:id="1759" w:author="Draško Anđelković" w:date="2020-04-08T17:49:00Z">
            <w:rPr>
              <w:del w:id="1760" w:author="Draško Anđelković" w:date="2020-04-08T16:36:00Z"/>
              <w:rFonts w:cstheme="minorHAnsi"/>
              <w:i/>
              <w:color w:val="404040" w:themeColor="text1" w:themeTint="BF"/>
            </w:rPr>
          </w:rPrChange>
        </w:rPr>
      </w:pPr>
    </w:p>
    <w:p w:rsidR="00A92B38" w:rsidRPr="00C913AC" w:rsidRDefault="00A92B38" w:rsidP="002F7C51">
      <w:pPr>
        <w:spacing w:after="0" w:line="240" w:lineRule="auto"/>
        <w:rPr>
          <w:rFonts w:cstheme="minorHAnsi"/>
          <w:i/>
          <w:color w:val="262626" w:themeColor="text1" w:themeTint="D9"/>
          <w:sz w:val="24"/>
          <w:szCs w:val="24"/>
          <w:rPrChange w:id="1761" w:author="Draško Anđelković" w:date="2020-04-08T17:49:00Z">
            <w:rPr>
              <w:rFonts w:cstheme="minorHAnsi"/>
              <w:i/>
              <w:color w:val="404040" w:themeColor="text1" w:themeTint="BF"/>
            </w:rPr>
          </w:rPrChange>
        </w:rPr>
      </w:pPr>
    </w:p>
    <w:p w:rsidR="00E36348" w:rsidRPr="00C913AC" w:rsidRDefault="00EA7694">
      <w:pPr>
        <w:pStyle w:val="Heading1"/>
        <w:rPr>
          <w:rFonts w:asciiTheme="minorHAnsi" w:hAnsiTheme="minorHAnsi" w:cstheme="minorHAnsi"/>
          <w:b/>
          <w:color w:val="262626" w:themeColor="text1" w:themeTint="D9"/>
          <w:sz w:val="24"/>
          <w:szCs w:val="24"/>
          <w:rPrChange w:id="1762" w:author="Draško Anđelković" w:date="2020-04-08T17:49:00Z">
            <w:rPr>
              <w:rFonts w:asciiTheme="minorHAnsi" w:hAnsiTheme="minorHAnsi" w:cstheme="minorHAnsi"/>
              <w:color w:val="404040" w:themeColor="text1" w:themeTint="BF"/>
              <w:sz w:val="22"/>
              <w:szCs w:val="22"/>
            </w:rPr>
          </w:rPrChange>
        </w:rPr>
        <w:pPrChange w:id="1763" w:author="Draško Anđelković" w:date="2020-04-08T16:28:00Z">
          <w:pPr>
            <w:pStyle w:val="Heading1"/>
            <w:numPr>
              <w:numId w:val="4"/>
            </w:numPr>
            <w:spacing w:before="0" w:line="240" w:lineRule="auto"/>
            <w:ind w:left="720" w:hanging="360"/>
          </w:pPr>
        </w:pPrChange>
      </w:pPr>
      <w:bookmarkStart w:id="1764" w:name="_3._Specifikacija_zahteva"/>
      <w:bookmarkStart w:id="1765" w:name="_Toc37259849"/>
      <w:bookmarkStart w:id="1766" w:name="_Toc37261466"/>
      <w:bookmarkEnd w:id="1764"/>
      <w:ins w:id="1767" w:author="Draško Anđelković" w:date="2020-04-08T17:41:00Z">
        <w:r w:rsidRPr="00C913AC">
          <w:rPr>
            <w:rFonts w:asciiTheme="minorHAnsi" w:hAnsiTheme="minorHAnsi" w:cstheme="minorHAnsi"/>
            <w:b/>
            <w:color w:val="262626" w:themeColor="text1" w:themeTint="D9"/>
            <w:sz w:val="24"/>
            <w:szCs w:val="24"/>
            <w:rPrChange w:id="1768" w:author="Draško Anđelković" w:date="2020-04-08T17:49:00Z">
              <w:rPr>
                <w:rFonts w:asciiTheme="minorHAnsi" w:hAnsiTheme="minorHAnsi" w:cstheme="minorHAnsi"/>
                <w:b/>
                <w:color w:val="404040" w:themeColor="text1" w:themeTint="BF"/>
                <w:sz w:val="28"/>
                <w:szCs w:val="28"/>
              </w:rPr>
            </w:rPrChange>
          </w:rPr>
          <w:t>3.</w:t>
        </w:r>
      </w:ins>
      <w:ins w:id="1769" w:author="Draško Anđelković" w:date="2020-04-08T17:42:00Z">
        <w:r w:rsidRPr="00C913AC">
          <w:rPr>
            <w:rFonts w:asciiTheme="minorHAnsi" w:hAnsiTheme="minorHAnsi" w:cstheme="minorHAnsi"/>
            <w:b/>
            <w:color w:val="262626" w:themeColor="text1" w:themeTint="D9"/>
            <w:sz w:val="24"/>
            <w:szCs w:val="24"/>
            <w:rPrChange w:id="1770" w:author="Draško Anđelković" w:date="2020-04-08T17:49:00Z">
              <w:rPr>
                <w:rFonts w:asciiTheme="minorHAnsi" w:hAnsiTheme="minorHAnsi" w:cstheme="minorHAnsi"/>
                <w:b/>
                <w:color w:val="404040" w:themeColor="text1" w:themeTint="BF"/>
                <w:sz w:val="28"/>
                <w:szCs w:val="28"/>
              </w:rPr>
            </w:rPrChange>
          </w:rPr>
          <w:t xml:space="preserve"> </w:t>
        </w:r>
      </w:ins>
      <w:r w:rsidR="00E36348" w:rsidRPr="00C913AC">
        <w:rPr>
          <w:rFonts w:asciiTheme="minorHAnsi" w:hAnsiTheme="minorHAnsi" w:cstheme="minorHAnsi"/>
          <w:b/>
          <w:color w:val="262626" w:themeColor="text1" w:themeTint="D9"/>
          <w:sz w:val="24"/>
          <w:szCs w:val="24"/>
          <w:rPrChange w:id="1771" w:author="Draško Anđelković" w:date="2020-04-08T17:49:00Z">
            <w:rPr>
              <w:rFonts w:asciiTheme="minorHAnsi" w:hAnsiTheme="minorHAnsi" w:cstheme="minorHAnsi"/>
              <w:color w:val="404040" w:themeColor="text1" w:themeTint="BF"/>
              <w:sz w:val="22"/>
              <w:szCs w:val="22"/>
            </w:rPr>
          </w:rPrChange>
        </w:rPr>
        <w:t>Specifikacija zahteva</w:t>
      </w:r>
      <w:bookmarkEnd w:id="1765"/>
      <w:bookmarkEnd w:id="1766"/>
    </w:p>
    <w:p w:rsidR="000C64D9" w:rsidRPr="00C913AC" w:rsidRDefault="000C64D9" w:rsidP="002F7C51">
      <w:pPr>
        <w:spacing w:after="0" w:line="240" w:lineRule="auto"/>
        <w:rPr>
          <w:rFonts w:cstheme="minorHAnsi"/>
          <w:i/>
          <w:color w:val="262626" w:themeColor="text1" w:themeTint="D9"/>
          <w:sz w:val="24"/>
          <w:szCs w:val="24"/>
          <w:rPrChange w:id="1772" w:author="Draško Anđelković" w:date="2020-04-08T17:49:00Z">
            <w:rPr>
              <w:rFonts w:cstheme="minorHAnsi"/>
              <w:i/>
              <w:color w:val="404040" w:themeColor="text1" w:themeTint="BF"/>
            </w:rPr>
          </w:rPrChange>
        </w:rPr>
      </w:pPr>
    </w:p>
    <w:p w:rsidR="000C64D9" w:rsidRPr="00C913AC" w:rsidDel="00A94D5C" w:rsidRDefault="000C64D9" w:rsidP="00A94D5C">
      <w:pPr>
        <w:spacing w:after="0" w:line="240" w:lineRule="auto"/>
        <w:rPr>
          <w:del w:id="1773" w:author="Draško Anđelković" w:date="2020-04-07T23:38:00Z"/>
          <w:rFonts w:cstheme="minorHAnsi"/>
          <w:color w:val="262626" w:themeColor="text1" w:themeTint="D9"/>
          <w:sz w:val="24"/>
          <w:szCs w:val="24"/>
          <w:rPrChange w:id="1774" w:author="Draško Anđelković" w:date="2020-04-08T17:49:00Z">
            <w:rPr>
              <w:del w:id="1775" w:author="Draško Anđelković" w:date="2020-04-07T23:38:00Z"/>
              <w:rFonts w:cstheme="minorHAnsi"/>
              <w:color w:val="404040" w:themeColor="text1" w:themeTint="BF"/>
            </w:rPr>
          </w:rPrChange>
        </w:rPr>
      </w:pPr>
      <w:del w:id="1776" w:author="Draško Anđelković" w:date="2020-04-07T23:38:00Z">
        <w:r w:rsidRPr="00C913AC" w:rsidDel="00A94D5C">
          <w:rPr>
            <w:rFonts w:cstheme="minorHAnsi"/>
            <w:i/>
            <w:color w:val="262626" w:themeColor="text1" w:themeTint="D9"/>
            <w:sz w:val="24"/>
            <w:szCs w:val="24"/>
            <w:rPrChange w:id="1777" w:author="Draško Anđelković" w:date="2020-04-08T17:49:00Z">
              <w:rPr>
                <w:rFonts w:cstheme="minorHAnsi"/>
                <w:i/>
                <w:color w:val="404040" w:themeColor="text1" w:themeTint="BF"/>
              </w:rPr>
            </w:rPrChange>
          </w:rPr>
          <w:delText xml:space="preserve">Aplikacija mora da bude realizovana na Node.js platformi korišćenjem Nest.js razvojnog okvira i sav </w:delText>
        </w:r>
        <w:r w:rsidRPr="00C913AC" w:rsidDel="00A94D5C">
          <w:rPr>
            <w:rFonts w:cstheme="minorHAnsi"/>
            <w:color w:val="262626" w:themeColor="text1" w:themeTint="D9"/>
            <w:sz w:val="24"/>
            <w:szCs w:val="24"/>
            <w:rPrChange w:id="1778" w:author="Draško Anđelković" w:date="2020-04-08T17:49:00Z">
              <w:rPr>
                <w:rFonts w:cstheme="minorHAnsi"/>
                <w:color w:val="404040" w:themeColor="text1" w:themeTint="BF"/>
              </w:rPr>
            </w:rPrChange>
          </w:rPr>
          <w:delText>kôd aplikacije treba da bude organizovan prema pravilima MVC arhitekture.</w:delText>
        </w:r>
      </w:del>
    </w:p>
    <w:p w:rsidR="000C64D9" w:rsidRPr="00C913AC" w:rsidDel="00A94D5C" w:rsidRDefault="000C64D9" w:rsidP="00A94D5C">
      <w:pPr>
        <w:spacing w:after="0" w:line="240" w:lineRule="auto"/>
        <w:rPr>
          <w:del w:id="1779" w:author="Draško Anđelković" w:date="2020-04-07T23:38:00Z"/>
          <w:rFonts w:cstheme="minorHAnsi"/>
          <w:i/>
          <w:color w:val="262626" w:themeColor="text1" w:themeTint="D9"/>
          <w:sz w:val="24"/>
          <w:szCs w:val="24"/>
          <w:rPrChange w:id="1780" w:author="Draško Anđelković" w:date="2020-04-08T17:49:00Z">
            <w:rPr>
              <w:del w:id="1781" w:author="Draško Anđelković" w:date="2020-04-07T23:38:00Z"/>
              <w:rFonts w:cstheme="minorHAnsi"/>
              <w:i/>
              <w:color w:val="404040" w:themeColor="text1" w:themeTint="BF"/>
            </w:rPr>
          </w:rPrChange>
        </w:rPr>
      </w:pPr>
    </w:p>
    <w:p w:rsidR="000C64D9" w:rsidRPr="00C913AC" w:rsidDel="00A94D5C" w:rsidRDefault="000C64D9" w:rsidP="00A94D5C">
      <w:pPr>
        <w:spacing w:after="0" w:line="240" w:lineRule="auto"/>
        <w:rPr>
          <w:del w:id="1782" w:author="Draško Anđelković" w:date="2020-04-07T23:38:00Z"/>
          <w:rFonts w:cstheme="minorHAnsi"/>
          <w:color w:val="262626" w:themeColor="text1" w:themeTint="D9"/>
          <w:sz w:val="24"/>
          <w:szCs w:val="24"/>
          <w:rPrChange w:id="1783" w:author="Draško Anđelković" w:date="2020-04-08T17:49:00Z">
            <w:rPr>
              <w:del w:id="1784" w:author="Draško Anđelković" w:date="2020-04-07T23:38:00Z"/>
              <w:rFonts w:cstheme="minorHAnsi"/>
              <w:color w:val="404040" w:themeColor="text1" w:themeTint="BF"/>
            </w:rPr>
          </w:rPrChange>
        </w:rPr>
      </w:pPr>
      <w:del w:id="1785" w:author="Draško Anđelković" w:date="2020-04-07T23:38:00Z">
        <w:r w:rsidRPr="00C913AC" w:rsidDel="00A94D5C">
          <w:rPr>
            <w:rFonts w:cstheme="minorHAnsi"/>
            <w:color w:val="262626" w:themeColor="text1" w:themeTint="D9"/>
            <w:sz w:val="24"/>
            <w:szCs w:val="24"/>
            <w:rPrChange w:id="1786" w:author="Draško Anđelković" w:date="2020-04-08T17:49:00Z">
              <w:rPr>
                <w:rFonts w:cstheme="minorHAnsi"/>
                <w:color w:val="404040" w:themeColor="text1" w:themeTint="BF"/>
              </w:rPr>
            </w:rPrChange>
          </w:rPr>
          <w:delText>Baza podataka mora da bude relaciona i treba koristiti MySQL/MariaDB RDBMS.</w:delText>
        </w:r>
      </w:del>
    </w:p>
    <w:p w:rsidR="000C64D9" w:rsidRPr="00C913AC" w:rsidDel="00A94D5C" w:rsidRDefault="000C64D9" w:rsidP="00A94D5C">
      <w:pPr>
        <w:spacing w:after="0" w:line="240" w:lineRule="auto"/>
        <w:rPr>
          <w:del w:id="1787" w:author="Draško Anđelković" w:date="2020-04-07T23:38:00Z"/>
          <w:rFonts w:cstheme="minorHAnsi"/>
          <w:i/>
          <w:color w:val="262626" w:themeColor="text1" w:themeTint="D9"/>
          <w:sz w:val="24"/>
          <w:szCs w:val="24"/>
          <w:rPrChange w:id="1788" w:author="Draško Anđelković" w:date="2020-04-08T17:49:00Z">
            <w:rPr>
              <w:del w:id="1789" w:author="Draško Anđelković" w:date="2020-04-07T23:38:00Z"/>
              <w:rFonts w:cstheme="minorHAnsi"/>
              <w:i/>
              <w:color w:val="404040" w:themeColor="text1" w:themeTint="BF"/>
            </w:rPr>
          </w:rPrChange>
        </w:rPr>
      </w:pPr>
    </w:p>
    <w:p w:rsidR="000C64D9" w:rsidRPr="00C913AC" w:rsidDel="00A94D5C" w:rsidRDefault="000C64D9" w:rsidP="00A94D5C">
      <w:pPr>
        <w:spacing w:after="0" w:line="240" w:lineRule="auto"/>
        <w:rPr>
          <w:del w:id="1790" w:author="Draško Anđelković" w:date="2020-04-07T23:38:00Z"/>
          <w:rFonts w:cstheme="minorHAnsi"/>
          <w:color w:val="262626" w:themeColor="text1" w:themeTint="D9"/>
          <w:sz w:val="24"/>
          <w:szCs w:val="24"/>
          <w:rPrChange w:id="1791" w:author="Draško Anđelković" w:date="2020-04-08T17:49:00Z">
            <w:rPr>
              <w:del w:id="1792" w:author="Draško Anđelković" w:date="2020-04-07T23:38:00Z"/>
              <w:rFonts w:cstheme="minorHAnsi"/>
              <w:color w:val="404040" w:themeColor="text1" w:themeTint="BF"/>
            </w:rPr>
          </w:rPrChange>
        </w:rPr>
      </w:pPr>
      <w:del w:id="1793" w:author="Draško Anđelković" w:date="2020-04-07T23:38:00Z">
        <w:r w:rsidRPr="00C913AC" w:rsidDel="00A94D5C">
          <w:rPr>
            <w:rFonts w:cstheme="minorHAnsi"/>
            <w:color w:val="262626" w:themeColor="text1" w:themeTint="D9"/>
            <w:sz w:val="24"/>
            <w:szCs w:val="24"/>
            <w:rPrChange w:id="1794" w:author="Draško Anđelković" w:date="2020-04-08T17:49:00Z">
              <w:rPr>
                <w:rFonts w:cstheme="minorHAnsi"/>
                <w:color w:val="404040" w:themeColor="text1" w:themeTint="BF"/>
              </w:rPr>
            </w:rPrChange>
          </w:rPr>
          <w:delText>Sav generisani HTML kôd koji proizvodi aplikacija mora da bude 100% validan, tj. da generisani kôd prođe proveru W3C Validatorom (dopuštena su upozorenja, ali ne i greške).</w:delText>
        </w:r>
      </w:del>
    </w:p>
    <w:p w:rsidR="000C64D9" w:rsidRPr="00C913AC" w:rsidDel="00A94D5C" w:rsidRDefault="000C64D9" w:rsidP="00A94D5C">
      <w:pPr>
        <w:spacing w:after="0" w:line="240" w:lineRule="auto"/>
        <w:rPr>
          <w:del w:id="1795" w:author="Draško Anđelković" w:date="2020-04-07T23:38:00Z"/>
          <w:rFonts w:cstheme="minorHAnsi"/>
          <w:color w:val="262626" w:themeColor="text1" w:themeTint="D9"/>
          <w:sz w:val="24"/>
          <w:szCs w:val="24"/>
          <w:rPrChange w:id="1796" w:author="Draško Anđelković" w:date="2020-04-08T17:49:00Z">
            <w:rPr>
              <w:del w:id="1797" w:author="Draško Anđelković" w:date="2020-04-07T23:38:00Z"/>
              <w:rFonts w:cstheme="minorHAnsi"/>
              <w:color w:val="404040" w:themeColor="text1" w:themeTint="BF"/>
            </w:rPr>
          </w:rPrChange>
        </w:rPr>
      </w:pPr>
    </w:p>
    <w:p w:rsidR="000C64D9" w:rsidRPr="00C913AC" w:rsidDel="00A94D5C" w:rsidRDefault="000C64D9" w:rsidP="00A94D5C">
      <w:pPr>
        <w:spacing w:after="0" w:line="240" w:lineRule="auto"/>
        <w:rPr>
          <w:del w:id="1798" w:author="Draško Anđelković" w:date="2020-04-07T23:38:00Z"/>
          <w:rFonts w:cstheme="minorHAnsi"/>
          <w:color w:val="262626" w:themeColor="text1" w:themeTint="D9"/>
          <w:sz w:val="24"/>
          <w:szCs w:val="24"/>
          <w:rPrChange w:id="1799" w:author="Draško Anđelković" w:date="2020-04-08T17:49:00Z">
            <w:rPr>
              <w:del w:id="1800" w:author="Draško Anđelković" w:date="2020-04-07T23:38:00Z"/>
              <w:rFonts w:cstheme="minorHAnsi"/>
              <w:color w:val="404040" w:themeColor="text1" w:themeTint="BF"/>
            </w:rPr>
          </w:rPrChange>
        </w:rPr>
      </w:pPr>
      <w:del w:id="1801" w:author="Draško Anđelković" w:date="2020-04-07T23:38:00Z">
        <w:r w:rsidRPr="00C913AC" w:rsidDel="00A94D5C">
          <w:rPr>
            <w:rFonts w:cstheme="minorHAnsi"/>
            <w:color w:val="262626" w:themeColor="text1" w:themeTint="D9"/>
            <w:sz w:val="24"/>
            <w:szCs w:val="24"/>
            <w:rPrChange w:id="1802" w:author="Draško Anđelković" w:date="2020-04-08T17:49:00Z">
              <w:rPr>
                <w:rFonts w:cstheme="minorHAnsi"/>
                <w:color w:val="404040" w:themeColor="text1" w:themeTint="BF"/>
              </w:rPr>
            </w:rPrChange>
          </w:rPr>
          <w:delText>Izrada projekta mora da bude sprovođena korišćenjem alata za verziranje koda Git</w:delText>
        </w:r>
      </w:del>
    </w:p>
    <w:p w:rsidR="000C64D9" w:rsidRPr="00C913AC" w:rsidRDefault="000C64D9" w:rsidP="00A94D5C">
      <w:pPr>
        <w:spacing w:after="0" w:line="240" w:lineRule="auto"/>
        <w:rPr>
          <w:rFonts w:cstheme="minorHAnsi"/>
          <w:i/>
          <w:color w:val="262626" w:themeColor="text1" w:themeTint="D9"/>
          <w:sz w:val="24"/>
          <w:szCs w:val="24"/>
          <w:rPrChange w:id="1803" w:author="Draško Anđelković" w:date="2020-04-08T17:49:00Z">
            <w:rPr>
              <w:rFonts w:cstheme="minorHAnsi"/>
              <w:i/>
              <w:color w:val="404040" w:themeColor="text1" w:themeTint="BF"/>
            </w:rPr>
          </w:rPrChange>
        </w:rPr>
      </w:pPr>
    </w:p>
    <w:p w:rsidR="00FE7792" w:rsidRPr="00C913AC" w:rsidRDefault="00FE7792" w:rsidP="002F7C51">
      <w:pPr>
        <w:spacing w:after="0" w:line="240" w:lineRule="auto"/>
        <w:rPr>
          <w:rFonts w:cstheme="minorHAnsi"/>
          <w:i/>
          <w:color w:val="262626" w:themeColor="text1" w:themeTint="D9"/>
          <w:sz w:val="24"/>
          <w:szCs w:val="24"/>
          <w:rPrChange w:id="1804" w:author="Draško Anđelković" w:date="2020-04-08T17:49:00Z">
            <w:rPr>
              <w:rFonts w:cstheme="minorHAnsi"/>
              <w:i/>
              <w:color w:val="404040" w:themeColor="text1" w:themeTint="BF"/>
            </w:rPr>
          </w:rPrChange>
        </w:rPr>
      </w:pPr>
    </w:p>
    <w:p w:rsidR="00E36348" w:rsidRPr="00C913AC" w:rsidDel="00256B94" w:rsidRDefault="00EA7694">
      <w:pPr>
        <w:pStyle w:val="Heading1"/>
        <w:rPr>
          <w:del w:id="1805" w:author="Draško Anđelković" w:date="2020-04-08T16:36:00Z"/>
          <w:rFonts w:asciiTheme="minorHAnsi" w:hAnsiTheme="minorHAnsi" w:cstheme="minorHAnsi"/>
          <w:b/>
          <w:color w:val="262626" w:themeColor="text1" w:themeTint="D9"/>
          <w:sz w:val="24"/>
          <w:szCs w:val="24"/>
          <w:rPrChange w:id="1806" w:author="Draško Anđelković" w:date="2020-04-08T17:49:00Z">
            <w:rPr>
              <w:del w:id="1807" w:author="Draško Anđelković" w:date="2020-04-08T16:36:00Z"/>
              <w:rFonts w:asciiTheme="minorHAnsi" w:hAnsiTheme="minorHAnsi" w:cstheme="minorHAnsi"/>
              <w:color w:val="404040" w:themeColor="text1" w:themeTint="BF"/>
              <w:sz w:val="22"/>
              <w:szCs w:val="22"/>
            </w:rPr>
          </w:rPrChange>
        </w:rPr>
        <w:pPrChange w:id="1808" w:author="Draško Anđelković" w:date="2020-04-08T16:29:00Z">
          <w:pPr>
            <w:pStyle w:val="Heading1"/>
            <w:numPr>
              <w:ilvl w:val="1"/>
              <w:numId w:val="4"/>
            </w:numPr>
            <w:spacing w:before="0" w:line="240" w:lineRule="auto"/>
            <w:ind w:left="780" w:hanging="420"/>
          </w:pPr>
        </w:pPrChange>
      </w:pPr>
      <w:bookmarkStart w:id="1809" w:name="_3.1_Spoljašnji_interfejsi"/>
      <w:bookmarkStart w:id="1810" w:name="_Toc37259850"/>
      <w:bookmarkStart w:id="1811" w:name="_Toc37261467"/>
      <w:bookmarkEnd w:id="1809"/>
      <w:ins w:id="1812" w:author="Draško Anđelković" w:date="2020-04-08T17:42:00Z">
        <w:r w:rsidRPr="00C913AC">
          <w:rPr>
            <w:rFonts w:cstheme="minorHAnsi"/>
            <w:b/>
            <w:color w:val="262626" w:themeColor="text1" w:themeTint="D9"/>
            <w:sz w:val="24"/>
            <w:szCs w:val="24"/>
            <w:rPrChange w:id="1813" w:author="Draško Anđelković" w:date="2020-04-08T17:49:00Z">
              <w:rPr>
                <w:rFonts w:cstheme="minorHAnsi"/>
                <w:b/>
                <w:color w:val="404040" w:themeColor="text1" w:themeTint="BF"/>
                <w:sz w:val="28"/>
                <w:szCs w:val="28"/>
              </w:rPr>
            </w:rPrChange>
          </w:rPr>
          <w:lastRenderedPageBreak/>
          <w:t xml:space="preserve">3.1 </w:t>
        </w:r>
      </w:ins>
      <w:r w:rsidR="00E36348" w:rsidRPr="00C913AC">
        <w:rPr>
          <w:rFonts w:cstheme="minorHAnsi"/>
          <w:b/>
          <w:color w:val="262626" w:themeColor="text1" w:themeTint="D9"/>
          <w:sz w:val="24"/>
          <w:szCs w:val="24"/>
          <w:rPrChange w:id="1814" w:author="Draško Anđelković" w:date="2020-04-08T17:49:00Z">
            <w:rPr>
              <w:rFonts w:cstheme="minorHAnsi"/>
              <w:color w:val="404040" w:themeColor="text1" w:themeTint="BF"/>
            </w:rPr>
          </w:rPrChange>
        </w:rPr>
        <w:t>Spoljašnji interfejsi</w:t>
      </w:r>
      <w:bookmarkEnd w:id="1810"/>
      <w:bookmarkEnd w:id="1811"/>
    </w:p>
    <w:p w:rsidR="00E379A7" w:rsidRPr="00C913AC" w:rsidRDefault="00E379A7">
      <w:pPr>
        <w:pStyle w:val="Heading1"/>
        <w:rPr>
          <w:rFonts w:cstheme="minorHAnsi"/>
          <w:color w:val="262626" w:themeColor="text1" w:themeTint="D9"/>
          <w:sz w:val="24"/>
          <w:szCs w:val="24"/>
          <w:rPrChange w:id="1815" w:author="Draško Anđelković" w:date="2020-04-08T17:49:00Z">
            <w:rPr/>
          </w:rPrChange>
        </w:rPr>
        <w:pPrChange w:id="1816" w:author="Draško Anđelković" w:date="2020-04-08T16:36:00Z">
          <w:pPr>
            <w:spacing w:after="0" w:line="240" w:lineRule="auto"/>
          </w:pPr>
        </w:pPrChange>
      </w:pPr>
    </w:p>
    <w:p w:rsidR="00DF544E" w:rsidRPr="00C913AC" w:rsidRDefault="00E84336" w:rsidP="002F7C51">
      <w:pPr>
        <w:spacing w:after="0" w:line="240" w:lineRule="auto"/>
        <w:rPr>
          <w:ins w:id="1817" w:author="Draško Anđelković" w:date="2020-04-08T16:18:00Z"/>
          <w:rFonts w:cstheme="minorHAnsi"/>
          <w:color w:val="262626" w:themeColor="text1" w:themeTint="D9"/>
          <w:sz w:val="24"/>
          <w:szCs w:val="24"/>
          <w:rPrChange w:id="1818" w:author="Draško Anđelković" w:date="2020-04-08T17:49:00Z">
            <w:rPr>
              <w:ins w:id="1819" w:author="Draško Anđelković" w:date="2020-04-08T16:18:00Z"/>
              <w:rFonts w:cstheme="minorHAnsi"/>
              <w:color w:val="404040" w:themeColor="text1" w:themeTint="BF"/>
            </w:rPr>
          </w:rPrChange>
        </w:rPr>
      </w:pPr>
      <w:ins w:id="1820" w:author="Draško Anđelković" w:date="2020-04-08T16:18:00Z">
        <w:r w:rsidRPr="00C913AC">
          <w:rPr>
            <w:rFonts w:cstheme="minorHAnsi"/>
            <w:noProof/>
            <w:color w:val="262626" w:themeColor="text1" w:themeTint="D9"/>
            <w:sz w:val="24"/>
            <w:szCs w:val="24"/>
            <w:rPrChange w:id="1821" w:author="Draško Anđelković" w:date="2020-04-08T17:49:00Z">
              <w:rPr>
                <w:rFonts w:cstheme="minorHAnsi"/>
                <w:noProof/>
                <w:color w:val="404040" w:themeColor="text1" w:themeTint="BF"/>
              </w:rPr>
            </w:rPrChange>
          </w:rPr>
          <w:drawing>
            <wp:inline distT="0" distB="0" distL="0" distR="0" wp14:anchorId="4AF395F7" wp14:editId="75ED78E9">
              <wp:extent cx="5760720" cy="3517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17900"/>
                      </a:xfrm>
                      <a:prstGeom prst="rect">
                        <a:avLst/>
                      </a:prstGeom>
                    </pic:spPr>
                  </pic:pic>
                </a:graphicData>
              </a:graphic>
            </wp:inline>
          </w:drawing>
        </w:r>
      </w:ins>
    </w:p>
    <w:p w:rsidR="00DF544E" w:rsidRPr="00C913AC" w:rsidRDefault="00DF544E" w:rsidP="002F7C51">
      <w:pPr>
        <w:spacing w:after="0" w:line="240" w:lineRule="auto"/>
        <w:rPr>
          <w:ins w:id="1822" w:author="Draško Anđelković" w:date="2020-04-08T16:18:00Z"/>
          <w:rFonts w:cstheme="minorHAnsi"/>
          <w:color w:val="262626" w:themeColor="text1" w:themeTint="D9"/>
          <w:sz w:val="24"/>
          <w:szCs w:val="24"/>
          <w:rPrChange w:id="1823" w:author="Draško Anđelković" w:date="2020-04-08T17:49:00Z">
            <w:rPr>
              <w:ins w:id="1824" w:author="Draško Anđelković" w:date="2020-04-08T16:18:00Z"/>
              <w:rFonts w:cstheme="minorHAnsi"/>
              <w:color w:val="404040" w:themeColor="text1" w:themeTint="BF"/>
            </w:rPr>
          </w:rPrChange>
        </w:rPr>
      </w:pPr>
    </w:p>
    <w:p w:rsidR="00DF544E" w:rsidRPr="00C913AC" w:rsidRDefault="00DF544E" w:rsidP="002F7C51">
      <w:pPr>
        <w:spacing w:after="0" w:line="240" w:lineRule="auto"/>
        <w:rPr>
          <w:ins w:id="1825" w:author="Draško Anđelković" w:date="2020-04-08T16:19:00Z"/>
          <w:rFonts w:cstheme="minorHAnsi"/>
          <w:color w:val="262626" w:themeColor="text1" w:themeTint="D9"/>
          <w:sz w:val="24"/>
          <w:szCs w:val="24"/>
          <w:rPrChange w:id="1826" w:author="Draško Anđelković" w:date="2020-04-08T17:49:00Z">
            <w:rPr>
              <w:ins w:id="1827" w:author="Draško Anđelković" w:date="2020-04-08T16:19:00Z"/>
              <w:rFonts w:cstheme="minorHAnsi"/>
              <w:color w:val="404040" w:themeColor="text1" w:themeTint="BF"/>
            </w:rPr>
          </w:rPrChange>
        </w:rPr>
      </w:pPr>
      <w:ins w:id="1828" w:author="Draško Anđelković" w:date="2020-04-08T16:19:00Z">
        <w:r w:rsidRPr="00C913AC">
          <w:rPr>
            <w:rFonts w:cstheme="minorHAnsi"/>
            <w:noProof/>
            <w:color w:val="262626" w:themeColor="text1" w:themeTint="D9"/>
            <w:sz w:val="24"/>
            <w:szCs w:val="24"/>
            <w:rPrChange w:id="1829" w:author="Draško Anđelković" w:date="2020-04-08T17:49:00Z">
              <w:rPr>
                <w:rFonts w:cstheme="minorHAnsi"/>
                <w:noProof/>
                <w:color w:val="404040" w:themeColor="text1" w:themeTint="BF"/>
              </w:rPr>
            </w:rPrChange>
          </w:rPr>
          <w:drawing>
            <wp:inline distT="0" distB="0" distL="0" distR="0" wp14:anchorId="566F440C" wp14:editId="3E82C5E7">
              <wp:extent cx="5760720" cy="4119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9880"/>
                      </a:xfrm>
                      <a:prstGeom prst="rect">
                        <a:avLst/>
                      </a:prstGeom>
                    </pic:spPr>
                  </pic:pic>
                </a:graphicData>
              </a:graphic>
            </wp:inline>
          </w:drawing>
        </w:r>
      </w:ins>
    </w:p>
    <w:p w:rsidR="00DF544E" w:rsidRPr="00C913AC" w:rsidRDefault="00DF544E" w:rsidP="002F7C51">
      <w:pPr>
        <w:spacing w:after="0" w:line="240" w:lineRule="auto"/>
        <w:rPr>
          <w:ins w:id="1830" w:author="Draško Anđelković" w:date="2020-04-08T16:19:00Z"/>
          <w:rFonts w:cstheme="minorHAnsi"/>
          <w:color w:val="262626" w:themeColor="text1" w:themeTint="D9"/>
          <w:sz w:val="24"/>
          <w:szCs w:val="24"/>
          <w:rPrChange w:id="1831" w:author="Draško Anđelković" w:date="2020-04-08T17:49:00Z">
            <w:rPr>
              <w:ins w:id="1832" w:author="Draško Anđelković" w:date="2020-04-08T16:19:00Z"/>
              <w:rFonts w:cstheme="minorHAnsi"/>
              <w:color w:val="404040" w:themeColor="text1" w:themeTint="BF"/>
            </w:rPr>
          </w:rPrChange>
        </w:rPr>
      </w:pPr>
    </w:p>
    <w:p w:rsidR="00DF544E" w:rsidRPr="00C913AC" w:rsidRDefault="00DF544E" w:rsidP="002F7C51">
      <w:pPr>
        <w:spacing w:after="0" w:line="240" w:lineRule="auto"/>
        <w:rPr>
          <w:ins w:id="1833" w:author="Draško Anđelković" w:date="2020-04-08T16:19:00Z"/>
          <w:rFonts w:cstheme="minorHAnsi"/>
          <w:color w:val="262626" w:themeColor="text1" w:themeTint="D9"/>
          <w:sz w:val="24"/>
          <w:szCs w:val="24"/>
          <w:rPrChange w:id="1834" w:author="Draško Anđelković" w:date="2020-04-08T17:49:00Z">
            <w:rPr>
              <w:ins w:id="1835" w:author="Draško Anđelković" w:date="2020-04-08T16:19:00Z"/>
              <w:rFonts w:cstheme="minorHAnsi"/>
              <w:color w:val="404040" w:themeColor="text1" w:themeTint="BF"/>
            </w:rPr>
          </w:rPrChange>
        </w:rPr>
      </w:pPr>
      <w:ins w:id="1836" w:author="Draško Anđelković" w:date="2020-04-08T16:19:00Z">
        <w:r w:rsidRPr="00C913AC">
          <w:rPr>
            <w:rFonts w:cstheme="minorHAnsi"/>
            <w:noProof/>
            <w:color w:val="262626" w:themeColor="text1" w:themeTint="D9"/>
            <w:sz w:val="24"/>
            <w:szCs w:val="24"/>
            <w:rPrChange w:id="1837" w:author="Draško Anđelković" w:date="2020-04-08T17:49:00Z">
              <w:rPr>
                <w:rFonts w:cstheme="minorHAnsi"/>
                <w:noProof/>
                <w:color w:val="404040" w:themeColor="text1" w:themeTint="BF"/>
              </w:rPr>
            </w:rPrChange>
          </w:rPr>
          <w:lastRenderedPageBreak/>
          <w:drawing>
            <wp:inline distT="0" distB="0" distL="0" distR="0" wp14:anchorId="125B8FB9" wp14:editId="61CC95B9">
              <wp:extent cx="5760720" cy="4199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99890"/>
                      </a:xfrm>
                      <a:prstGeom prst="rect">
                        <a:avLst/>
                      </a:prstGeom>
                    </pic:spPr>
                  </pic:pic>
                </a:graphicData>
              </a:graphic>
            </wp:inline>
          </w:drawing>
        </w:r>
      </w:ins>
    </w:p>
    <w:p w:rsidR="00DF544E" w:rsidRPr="00C913AC" w:rsidRDefault="00DF544E" w:rsidP="002F7C51">
      <w:pPr>
        <w:spacing w:after="0" w:line="240" w:lineRule="auto"/>
        <w:rPr>
          <w:ins w:id="1838" w:author="Draško Anđelković" w:date="2020-04-08T16:19:00Z"/>
          <w:rFonts w:cstheme="minorHAnsi"/>
          <w:color w:val="262626" w:themeColor="text1" w:themeTint="D9"/>
          <w:sz w:val="24"/>
          <w:szCs w:val="24"/>
          <w:rPrChange w:id="1839" w:author="Draško Anđelković" w:date="2020-04-08T17:49:00Z">
            <w:rPr>
              <w:ins w:id="1840" w:author="Draško Anđelković" w:date="2020-04-08T16:19:00Z"/>
              <w:rFonts w:cstheme="minorHAnsi"/>
              <w:color w:val="404040" w:themeColor="text1" w:themeTint="BF"/>
            </w:rPr>
          </w:rPrChange>
        </w:rPr>
      </w:pPr>
    </w:p>
    <w:p w:rsidR="00DF544E" w:rsidRPr="00C913AC" w:rsidRDefault="00DF544E" w:rsidP="002F7C51">
      <w:pPr>
        <w:spacing w:after="0" w:line="240" w:lineRule="auto"/>
        <w:rPr>
          <w:ins w:id="1841" w:author="Draško Anđelković" w:date="2020-04-08T16:20:00Z"/>
          <w:rFonts w:cstheme="minorHAnsi"/>
          <w:color w:val="262626" w:themeColor="text1" w:themeTint="D9"/>
          <w:sz w:val="24"/>
          <w:szCs w:val="24"/>
          <w:rPrChange w:id="1842" w:author="Draško Anđelković" w:date="2020-04-08T17:49:00Z">
            <w:rPr>
              <w:ins w:id="1843" w:author="Draško Anđelković" w:date="2020-04-08T16:20:00Z"/>
              <w:rFonts w:cstheme="minorHAnsi"/>
              <w:color w:val="404040" w:themeColor="text1" w:themeTint="BF"/>
            </w:rPr>
          </w:rPrChange>
        </w:rPr>
      </w:pPr>
      <w:ins w:id="1844" w:author="Draško Anđelković" w:date="2020-04-08T16:19:00Z">
        <w:r w:rsidRPr="00C913AC">
          <w:rPr>
            <w:rFonts w:cstheme="minorHAnsi"/>
            <w:noProof/>
            <w:color w:val="262626" w:themeColor="text1" w:themeTint="D9"/>
            <w:sz w:val="24"/>
            <w:szCs w:val="24"/>
            <w:rPrChange w:id="1845" w:author="Draško Anđelković" w:date="2020-04-08T17:49:00Z">
              <w:rPr>
                <w:rFonts w:cstheme="minorHAnsi"/>
                <w:noProof/>
                <w:color w:val="404040" w:themeColor="text1" w:themeTint="BF"/>
              </w:rPr>
            </w:rPrChange>
          </w:rPr>
          <w:drawing>
            <wp:inline distT="0" distB="0" distL="0" distR="0" wp14:anchorId="463FCCA5" wp14:editId="5227A19F">
              <wp:extent cx="5760720" cy="4181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81475"/>
                      </a:xfrm>
                      <a:prstGeom prst="rect">
                        <a:avLst/>
                      </a:prstGeom>
                    </pic:spPr>
                  </pic:pic>
                </a:graphicData>
              </a:graphic>
            </wp:inline>
          </w:drawing>
        </w:r>
      </w:ins>
    </w:p>
    <w:p w:rsidR="00DF544E" w:rsidRPr="00C913AC" w:rsidRDefault="00DF544E" w:rsidP="002F7C51">
      <w:pPr>
        <w:spacing w:after="0" w:line="240" w:lineRule="auto"/>
        <w:rPr>
          <w:ins w:id="1846" w:author="Draško Anđelković" w:date="2020-04-08T16:20:00Z"/>
          <w:rFonts w:cstheme="minorHAnsi"/>
          <w:color w:val="262626" w:themeColor="text1" w:themeTint="D9"/>
          <w:sz w:val="24"/>
          <w:szCs w:val="24"/>
          <w:rPrChange w:id="1847" w:author="Draško Anđelković" w:date="2020-04-08T17:49:00Z">
            <w:rPr>
              <w:ins w:id="1848" w:author="Draško Anđelković" w:date="2020-04-08T16:20:00Z"/>
              <w:rFonts w:cstheme="minorHAnsi"/>
              <w:color w:val="404040" w:themeColor="text1" w:themeTint="BF"/>
            </w:rPr>
          </w:rPrChange>
        </w:rPr>
      </w:pPr>
    </w:p>
    <w:p w:rsidR="00DF544E" w:rsidRPr="00C913AC" w:rsidRDefault="00DF544E" w:rsidP="002F7C51">
      <w:pPr>
        <w:spacing w:after="0" w:line="240" w:lineRule="auto"/>
        <w:rPr>
          <w:ins w:id="1849" w:author="Draško Anđelković" w:date="2020-04-08T16:20:00Z"/>
          <w:rFonts w:cstheme="minorHAnsi"/>
          <w:color w:val="262626" w:themeColor="text1" w:themeTint="D9"/>
          <w:sz w:val="24"/>
          <w:szCs w:val="24"/>
          <w:rPrChange w:id="1850" w:author="Draško Anđelković" w:date="2020-04-08T17:49:00Z">
            <w:rPr>
              <w:ins w:id="1851" w:author="Draško Anđelković" w:date="2020-04-08T16:20:00Z"/>
              <w:rFonts w:cstheme="minorHAnsi"/>
              <w:color w:val="404040" w:themeColor="text1" w:themeTint="BF"/>
            </w:rPr>
          </w:rPrChange>
        </w:rPr>
      </w:pPr>
      <w:ins w:id="1852" w:author="Draško Anđelković" w:date="2020-04-08T16:20:00Z">
        <w:r w:rsidRPr="00C913AC">
          <w:rPr>
            <w:rFonts w:cstheme="minorHAnsi"/>
            <w:noProof/>
            <w:color w:val="262626" w:themeColor="text1" w:themeTint="D9"/>
            <w:sz w:val="24"/>
            <w:szCs w:val="24"/>
            <w:rPrChange w:id="1853" w:author="Draško Anđelković" w:date="2020-04-08T17:49:00Z">
              <w:rPr>
                <w:rFonts w:cstheme="minorHAnsi"/>
                <w:noProof/>
                <w:color w:val="404040" w:themeColor="text1" w:themeTint="BF"/>
              </w:rPr>
            </w:rPrChange>
          </w:rPr>
          <w:lastRenderedPageBreak/>
          <w:drawing>
            <wp:inline distT="0" distB="0" distL="0" distR="0" wp14:anchorId="5321B5B7" wp14:editId="7C3BAD8C">
              <wp:extent cx="5760720" cy="4180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80205"/>
                      </a:xfrm>
                      <a:prstGeom prst="rect">
                        <a:avLst/>
                      </a:prstGeom>
                    </pic:spPr>
                  </pic:pic>
                </a:graphicData>
              </a:graphic>
            </wp:inline>
          </w:drawing>
        </w:r>
      </w:ins>
    </w:p>
    <w:p w:rsidR="00DF544E" w:rsidRPr="00C913AC" w:rsidRDefault="00DF544E" w:rsidP="002F7C51">
      <w:pPr>
        <w:spacing w:after="0" w:line="240" w:lineRule="auto"/>
        <w:rPr>
          <w:ins w:id="1854" w:author="Draško Anđelković" w:date="2020-04-08T16:20:00Z"/>
          <w:rFonts w:cstheme="minorHAnsi"/>
          <w:color w:val="262626" w:themeColor="text1" w:themeTint="D9"/>
          <w:sz w:val="24"/>
          <w:szCs w:val="24"/>
          <w:rPrChange w:id="1855" w:author="Draško Anđelković" w:date="2020-04-08T17:49:00Z">
            <w:rPr>
              <w:ins w:id="1856" w:author="Draško Anđelković" w:date="2020-04-08T16:20:00Z"/>
              <w:rFonts w:cstheme="minorHAnsi"/>
              <w:color w:val="404040" w:themeColor="text1" w:themeTint="BF"/>
            </w:rPr>
          </w:rPrChange>
        </w:rPr>
      </w:pPr>
    </w:p>
    <w:p w:rsidR="00E97AE8" w:rsidRPr="00C913AC" w:rsidDel="00A94D5C" w:rsidRDefault="00E84336" w:rsidP="002F7C51">
      <w:pPr>
        <w:spacing w:after="0" w:line="240" w:lineRule="auto"/>
        <w:rPr>
          <w:del w:id="1857" w:author="Draško Anđelković" w:date="2020-04-07T23:39:00Z"/>
          <w:rFonts w:cstheme="minorHAnsi"/>
          <w:color w:val="262626" w:themeColor="text1" w:themeTint="D9"/>
          <w:sz w:val="24"/>
          <w:szCs w:val="24"/>
          <w:rPrChange w:id="1858" w:author="Draško Anđelković" w:date="2020-04-08T17:49:00Z">
            <w:rPr>
              <w:del w:id="1859" w:author="Draško Anđelković" w:date="2020-04-07T23:39:00Z"/>
              <w:rFonts w:cstheme="minorHAnsi"/>
              <w:color w:val="404040" w:themeColor="text1" w:themeTint="BF"/>
            </w:rPr>
          </w:rPrChange>
        </w:rPr>
      </w:pPr>
      <w:ins w:id="1860" w:author="Draško Anđelković" w:date="2020-04-08T16:18:00Z">
        <w:r w:rsidRPr="00C913AC" w:rsidDel="00A94D5C">
          <w:rPr>
            <w:rFonts w:cstheme="minorHAnsi"/>
            <w:color w:val="262626" w:themeColor="text1" w:themeTint="D9"/>
            <w:sz w:val="24"/>
            <w:szCs w:val="24"/>
            <w:rPrChange w:id="1861" w:author="Draško Anđelković" w:date="2020-04-08T17:49:00Z">
              <w:rPr>
                <w:rFonts w:cstheme="minorHAnsi"/>
                <w:color w:val="404040" w:themeColor="text1" w:themeTint="BF"/>
              </w:rPr>
            </w:rPrChange>
          </w:rPr>
          <w:t xml:space="preserve"> </w:t>
        </w:r>
      </w:ins>
      <w:ins w:id="1862" w:author="Draško Anđelković" w:date="2020-04-08T16:21:00Z">
        <w:r w:rsidR="00DF544E" w:rsidRPr="00C913AC">
          <w:rPr>
            <w:rFonts w:cstheme="minorHAnsi"/>
            <w:noProof/>
            <w:color w:val="262626" w:themeColor="text1" w:themeTint="D9"/>
            <w:sz w:val="24"/>
            <w:szCs w:val="24"/>
            <w:rPrChange w:id="1863" w:author="Draško Anđelković" w:date="2020-04-08T17:49:00Z">
              <w:rPr>
                <w:rFonts w:cstheme="minorHAnsi"/>
                <w:noProof/>
                <w:color w:val="404040" w:themeColor="text1" w:themeTint="BF"/>
              </w:rPr>
            </w:rPrChange>
          </w:rPr>
          <w:drawing>
            <wp:inline distT="0" distB="0" distL="0" distR="0" wp14:anchorId="357FFC04" wp14:editId="4F9CF636">
              <wp:extent cx="2390913" cy="41243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2519" cy="4127096"/>
                      </a:xfrm>
                      <a:prstGeom prst="rect">
                        <a:avLst/>
                      </a:prstGeom>
                    </pic:spPr>
                  </pic:pic>
                </a:graphicData>
              </a:graphic>
            </wp:inline>
          </w:drawing>
        </w:r>
        <w:r w:rsidR="00DF544E" w:rsidRPr="00C913AC" w:rsidDel="00A94D5C">
          <w:rPr>
            <w:rFonts w:cstheme="minorHAnsi"/>
            <w:color w:val="262626" w:themeColor="text1" w:themeTint="D9"/>
            <w:sz w:val="24"/>
            <w:szCs w:val="24"/>
            <w:rPrChange w:id="1864" w:author="Draško Anđelković" w:date="2020-04-08T17:49:00Z">
              <w:rPr>
                <w:rFonts w:cstheme="minorHAnsi"/>
                <w:color w:val="404040" w:themeColor="text1" w:themeTint="BF"/>
              </w:rPr>
            </w:rPrChange>
          </w:rPr>
          <w:t xml:space="preserve"> </w:t>
        </w:r>
      </w:ins>
      <w:del w:id="1865" w:author="Draško Anđelković" w:date="2020-04-07T23:39:00Z">
        <w:r w:rsidR="00E36348" w:rsidRPr="00C913AC" w:rsidDel="00A94D5C">
          <w:rPr>
            <w:rFonts w:cstheme="minorHAnsi"/>
            <w:color w:val="262626" w:themeColor="text1" w:themeTint="D9"/>
            <w:sz w:val="24"/>
            <w:szCs w:val="24"/>
            <w:rPrChange w:id="1866" w:author="Draško Anđelković" w:date="2020-04-08T17:49:00Z">
              <w:rPr>
                <w:rFonts w:cstheme="minorHAnsi"/>
                <w:color w:val="404040" w:themeColor="text1" w:themeTint="BF"/>
              </w:rPr>
            </w:rPrChange>
          </w:rPr>
          <w:delText>Detaljni opis s nazivima, opisima, merama, itd.</w:delText>
        </w:r>
      </w:del>
    </w:p>
    <w:p w:rsidR="003510FC" w:rsidRPr="00C913AC" w:rsidRDefault="003510FC" w:rsidP="002F7C51">
      <w:pPr>
        <w:spacing w:after="0" w:line="240" w:lineRule="auto"/>
        <w:rPr>
          <w:rFonts w:cstheme="minorHAnsi"/>
          <w:color w:val="262626" w:themeColor="text1" w:themeTint="D9"/>
          <w:sz w:val="24"/>
          <w:szCs w:val="24"/>
          <w:rPrChange w:id="1867" w:author="Draško Anđelković" w:date="2020-04-08T17:49:00Z">
            <w:rPr>
              <w:rFonts w:cstheme="minorHAnsi"/>
              <w:color w:val="404040" w:themeColor="text1" w:themeTint="BF"/>
            </w:rPr>
          </w:rPrChange>
        </w:rPr>
      </w:pPr>
    </w:p>
    <w:p w:rsidR="00E36348" w:rsidRPr="00C913AC" w:rsidDel="007A31D5" w:rsidRDefault="00EA7694">
      <w:pPr>
        <w:pStyle w:val="Heading1"/>
        <w:rPr>
          <w:del w:id="1868" w:author="Draško Anđelković" w:date="2020-04-08T13:21:00Z"/>
          <w:rFonts w:asciiTheme="minorHAnsi" w:hAnsiTheme="minorHAnsi" w:cstheme="minorHAnsi"/>
          <w:b/>
          <w:color w:val="262626" w:themeColor="text1" w:themeTint="D9"/>
          <w:sz w:val="24"/>
          <w:szCs w:val="24"/>
          <w:rPrChange w:id="1869" w:author="Draško Anđelković" w:date="2020-04-08T17:49:00Z">
            <w:rPr>
              <w:del w:id="1870" w:author="Draško Anđelković" w:date="2020-04-08T13:21:00Z"/>
              <w:rFonts w:asciiTheme="minorHAnsi" w:hAnsiTheme="minorHAnsi" w:cstheme="minorHAnsi"/>
              <w:color w:val="404040" w:themeColor="text1" w:themeTint="BF"/>
              <w:sz w:val="22"/>
              <w:szCs w:val="22"/>
            </w:rPr>
          </w:rPrChange>
        </w:rPr>
        <w:pPrChange w:id="1871" w:author="Draško Anđelković" w:date="2020-04-08T16:29:00Z">
          <w:pPr>
            <w:pStyle w:val="Heading1"/>
            <w:numPr>
              <w:ilvl w:val="1"/>
              <w:numId w:val="4"/>
            </w:numPr>
            <w:spacing w:before="0" w:line="240" w:lineRule="auto"/>
            <w:ind w:left="780" w:hanging="420"/>
          </w:pPr>
        </w:pPrChange>
      </w:pPr>
      <w:bookmarkStart w:id="1872" w:name="_3.2_Funkcije"/>
      <w:bookmarkStart w:id="1873" w:name="_Toc37259851"/>
      <w:bookmarkStart w:id="1874" w:name="_Toc37261468"/>
      <w:bookmarkEnd w:id="1872"/>
      <w:ins w:id="1875" w:author="Draško Anđelković" w:date="2020-04-08T17:42:00Z">
        <w:r w:rsidRPr="00C913AC">
          <w:rPr>
            <w:rFonts w:cstheme="minorHAnsi"/>
            <w:b/>
            <w:color w:val="262626" w:themeColor="text1" w:themeTint="D9"/>
            <w:sz w:val="24"/>
            <w:szCs w:val="24"/>
            <w:rPrChange w:id="1876" w:author="Draško Anđelković" w:date="2020-04-08T17:49:00Z">
              <w:rPr>
                <w:rFonts w:cstheme="minorHAnsi"/>
                <w:b/>
                <w:color w:val="404040" w:themeColor="text1" w:themeTint="BF"/>
                <w:sz w:val="28"/>
                <w:szCs w:val="28"/>
              </w:rPr>
            </w:rPrChange>
          </w:rPr>
          <w:lastRenderedPageBreak/>
          <w:t xml:space="preserve">3.2 </w:t>
        </w:r>
      </w:ins>
      <w:r w:rsidR="00E36348" w:rsidRPr="00C913AC">
        <w:rPr>
          <w:rFonts w:cstheme="minorHAnsi"/>
          <w:b/>
          <w:color w:val="262626" w:themeColor="text1" w:themeTint="D9"/>
          <w:sz w:val="24"/>
          <w:szCs w:val="24"/>
          <w:rPrChange w:id="1877" w:author="Draško Anđelković" w:date="2020-04-08T17:49:00Z">
            <w:rPr>
              <w:rFonts w:cstheme="minorHAnsi"/>
              <w:color w:val="404040" w:themeColor="text1" w:themeTint="BF"/>
            </w:rPr>
          </w:rPrChange>
        </w:rPr>
        <w:t>Funkcije</w:t>
      </w:r>
      <w:bookmarkEnd w:id="1873"/>
      <w:bookmarkEnd w:id="1874"/>
    </w:p>
    <w:p w:rsidR="00E379A7" w:rsidRPr="00C913AC" w:rsidRDefault="00E379A7">
      <w:pPr>
        <w:pStyle w:val="Heading1"/>
        <w:rPr>
          <w:ins w:id="1878" w:author="Draško Anđelković" w:date="2020-04-07T23:41:00Z"/>
          <w:rFonts w:cstheme="minorHAnsi"/>
          <w:color w:val="262626" w:themeColor="text1" w:themeTint="D9"/>
          <w:sz w:val="24"/>
          <w:szCs w:val="24"/>
          <w:rPrChange w:id="1879" w:author="Draško Anđelković" w:date="2020-04-08T17:49:00Z">
            <w:rPr>
              <w:ins w:id="1880" w:author="Draško Anđelković" w:date="2020-04-07T23:41:00Z"/>
              <w:rFonts w:cstheme="minorHAnsi"/>
              <w:color w:val="404040" w:themeColor="text1" w:themeTint="BF"/>
            </w:rPr>
          </w:rPrChange>
        </w:rPr>
        <w:pPrChange w:id="1881" w:author="Draško Anđelković" w:date="2020-04-08T16:29:00Z">
          <w:pPr>
            <w:spacing w:after="0" w:line="240" w:lineRule="auto"/>
          </w:pPr>
        </w:pPrChange>
      </w:pPr>
    </w:p>
    <w:p w:rsidR="00653A72" w:rsidRPr="00C913AC" w:rsidRDefault="007A31D5" w:rsidP="002F7C51">
      <w:pPr>
        <w:spacing w:after="0" w:line="240" w:lineRule="auto"/>
        <w:rPr>
          <w:ins w:id="1882" w:author="Draško Anđelković" w:date="2020-04-07T23:41:00Z"/>
          <w:rFonts w:cstheme="minorHAnsi"/>
          <w:color w:val="262626" w:themeColor="text1" w:themeTint="D9"/>
          <w:sz w:val="24"/>
          <w:szCs w:val="24"/>
          <w:rPrChange w:id="1883" w:author="Draško Anđelković" w:date="2020-04-08T17:49:00Z">
            <w:rPr>
              <w:ins w:id="1884" w:author="Draško Anđelković" w:date="2020-04-07T23:41:00Z"/>
              <w:rFonts w:cstheme="minorHAnsi"/>
              <w:color w:val="404040" w:themeColor="text1" w:themeTint="BF"/>
            </w:rPr>
          </w:rPrChange>
        </w:rPr>
      </w:pPr>
      <w:moveToRangeStart w:id="1885" w:author="Draško Anđelković" w:date="2020-04-08T13:21:00Z" w:name="move37244476"/>
      <w:moveTo w:id="1886" w:author="Draško Anđelković" w:date="2020-04-08T13:21:00Z">
        <w:r w:rsidRPr="00C913AC">
          <w:rPr>
            <w:rFonts w:cstheme="minorHAnsi"/>
            <w:noProof/>
            <w:color w:val="262626" w:themeColor="text1" w:themeTint="D9"/>
            <w:sz w:val="24"/>
            <w:szCs w:val="24"/>
            <w:rPrChange w:id="1887" w:author="Draško Anđelković" w:date="2020-04-08T17:49:00Z">
              <w:rPr>
                <w:rFonts w:cstheme="minorHAnsi"/>
                <w:noProof/>
                <w:color w:val="404040" w:themeColor="text1" w:themeTint="BF"/>
              </w:rPr>
            </w:rPrChange>
          </w:rPr>
          <w:drawing>
            <wp:inline distT="0" distB="0" distL="0" distR="0" wp14:anchorId="2807D9FE" wp14:editId="5042BCF0">
              <wp:extent cx="5721516" cy="41555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120" cy="4173411"/>
                      </a:xfrm>
                      <a:prstGeom prst="rect">
                        <a:avLst/>
                      </a:prstGeom>
                    </pic:spPr>
                  </pic:pic>
                </a:graphicData>
              </a:graphic>
            </wp:inline>
          </w:drawing>
        </w:r>
      </w:moveTo>
      <w:moveToRangeEnd w:id="1885"/>
    </w:p>
    <w:p w:rsidR="00653A72" w:rsidRPr="00C913AC" w:rsidRDefault="00653A72" w:rsidP="002F7C51">
      <w:pPr>
        <w:spacing w:after="0" w:line="240" w:lineRule="auto"/>
        <w:rPr>
          <w:rFonts w:cstheme="minorHAnsi"/>
          <w:color w:val="262626" w:themeColor="text1" w:themeTint="D9"/>
          <w:sz w:val="24"/>
          <w:szCs w:val="24"/>
          <w:rPrChange w:id="1888" w:author="Draško Anđelković" w:date="2020-04-08T17:49:00Z">
            <w:rPr>
              <w:rFonts w:cstheme="minorHAnsi"/>
              <w:color w:val="404040" w:themeColor="text1" w:themeTint="BF"/>
            </w:rPr>
          </w:rPrChange>
        </w:rPr>
      </w:pPr>
    </w:p>
    <w:p w:rsidR="003510FC" w:rsidRPr="00C913AC" w:rsidRDefault="000A3077" w:rsidP="002F7C51">
      <w:pPr>
        <w:spacing w:after="0" w:line="240" w:lineRule="auto"/>
        <w:rPr>
          <w:rFonts w:cstheme="minorHAnsi"/>
          <w:color w:val="262626" w:themeColor="text1" w:themeTint="D9"/>
          <w:sz w:val="24"/>
          <w:szCs w:val="24"/>
          <w:rPrChange w:id="1889"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890" w:author="Draško Anđelković" w:date="2020-04-08T17:49:00Z">
            <w:rPr>
              <w:rFonts w:cstheme="minorHAnsi"/>
              <w:color w:val="404040" w:themeColor="text1" w:themeTint="BF"/>
            </w:rPr>
          </w:rPrChange>
        </w:rPr>
        <w:t xml:space="preserve">Aplikacija ima administratorski I </w:t>
      </w:r>
      <w:del w:id="1891" w:author="Draško Anđelković" w:date="2020-04-07T12:57:00Z">
        <w:r w:rsidRPr="00C913AC" w:rsidDel="00115233">
          <w:rPr>
            <w:rFonts w:cstheme="minorHAnsi"/>
            <w:color w:val="262626" w:themeColor="text1" w:themeTint="D9"/>
            <w:sz w:val="24"/>
            <w:szCs w:val="24"/>
            <w:rPrChange w:id="1892" w:author="Draško Anđelković" w:date="2020-04-08T17:49:00Z">
              <w:rPr>
                <w:rFonts w:cstheme="minorHAnsi"/>
                <w:color w:val="404040" w:themeColor="text1" w:themeTint="BF"/>
              </w:rPr>
            </w:rPrChange>
          </w:rPr>
          <w:delText>korisnicki</w:delText>
        </w:r>
      </w:del>
      <w:ins w:id="1893" w:author="Draško Anđelković" w:date="2020-04-07T12:57:00Z">
        <w:r w:rsidR="00115233" w:rsidRPr="00C913AC">
          <w:rPr>
            <w:rFonts w:cstheme="minorHAnsi"/>
            <w:color w:val="262626" w:themeColor="text1" w:themeTint="D9"/>
            <w:sz w:val="24"/>
            <w:szCs w:val="24"/>
            <w:rPrChange w:id="1894" w:author="Draško Anđelković" w:date="2020-04-08T17:49:00Z">
              <w:rPr>
                <w:rFonts w:cstheme="minorHAnsi"/>
                <w:color w:val="404040" w:themeColor="text1" w:themeTint="BF"/>
              </w:rPr>
            </w:rPrChange>
          </w:rPr>
          <w:t>korisnički</w:t>
        </w:r>
      </w:ins>
      <w:r w:rsidRPr="00C913AC">
        <w:rPr>
          <w:rFonts w:cstheme="minorHAnsi"/>
          <w:color w:val="262626" w:themeColor="text1" w:themeTint="D9"/>
          <w:sz w:val="24"/>
          <w:szCs w:val="24"/>
          <w:rPrChange w:id="1895" w:author="Draško Anđelković" w:date="2020-04-08T17:49:00Z">
            <w:rPr>
              <w:rFonts w:cstheme="minorHAnsi"/>
              <w:color w:val="404040" w:themeColor="text1" w:themeTint="BF"/>
            </w:rPr>
          </w:rPrChange>
        </w:rPr>
        <w:t xml:space="preserve"> deo. </w:t>
      </w:r>
    </w:p>
    <w:p w:rsidR="00766DED" w:rsidRPr="00C913AC" w:rsidRDefault="00766DED" w:rsidP="002F7C51">
      <w:pPr>
        <w:spacing w:after="0" w:line="240" w:lineRule="auto"/>
        <w:rPr>
          <w:rFonts w:cstheme="minorHAnsi"/>
          <w:color w:val="262626" w:themeColor="text1" w:themeTint="D9"/>
          <w:sz w:val="24"/>
          <w:szCs w:val="24"/>
          <w:rPrChange w:id="1896" w:author="Draško Anđelković" w:date="2020-04-08T17:49:00Z">
            <w:rPr>
              <w:rFonts w:cstheme="minorHAnsi"/>
              <w:color w:val="404040" w:themeColor="text1" w:themeTint="BF"/>
            </w:rPr>
          </w:rPrChange>
        </w:rPr>
      </w:pPr>
    </w:p>
    <w:p w:rsidR="003510FC" w:rsidRPr="00C913AC" w:rsidRDefault="000A3077" w:rsidP="002F7C51">
      <w:pPr>
        <w:pStyle w:val="ListParagraph"/>
        <w:numPr>
          <w:ilvl w:val="0"/>
          <w:numId w:val="3"/>
        </w:numPr>
        <w:spacing w:after="0" w:line="240" w:lineRule="auto"/>
        <w:ind w:left="0" w:firstLine="0"/>
        <w:rPr>
          <w:rFonts w:cstheme="minorHAnsi"/>
          <w:color w:val="262626" w:themeColor="text1" w:themeTint="D9"/>
          <w:sz w:val="24"/>
          <w:szCs w:val="24"/>
          <w:rPrChange w:id="1897"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898" w:author="Draško Anđelković" w:date="2020-04-08T17:49:00Z">
            <w:rPr>
              <w:rFonts w:cstheme="minorHAnsi"/>
              <w:color w:val="404040" w:themeColor="text1" w:themeTint="BF"/>
            </w:rPr>
          </w:rPrChange>
        </w:rPr>
        <w:t xml:space="preserve">Administratorski deo aplikacije </w:t>
      </w:r>
      <w:del w:id="1899" w:author="Draško Anđelković" w:date="2020-04-07T12:57:00Z">
        <w:r w:rsidRPr="00C913AC" w:rsidDel="00115233">
          <w:rPr>
            <w:rFonts w:cstheme="minorHAnsi"/>
            <w:color w:val="262626" w:themeColor="text1" w:themeTint="D9"/>
            <w:sz w:val="24"/>
            <w:szCs w:val="24"/>
            <w:rPrChange w:id="1900" w:author="Draško Anđelković" w:date="2020-04-08T17:49:00Z">
              <w:rPr>
                <w:rFonts w:cstheme="minorHAnsi"/>
                <w:color w:val="404040" w:themeColor="text1" w:themeTint="BF"/>
              </w:rPr>
            </w:rPrChange>
          </w:rPr>
          <w:delText>omogucava</w:delText>
        </w:r>
      </w:del>
      <w:ins w:id="1901" w:author="Draško Anđelković" w:date="2020-04-07T12:57:00Z">
        <w:r w:rsidR="00115233" w:rsidRPr="00C913AC">
          <w:rPr>
            <w:rFonts w:cstheme="minorHAnsi"/>
            <w:color w:val="262626" w:themeColor="text1" w:themeTint="D9"/>
            <w:sz w:val="24"/>
            <w:szCs w:val="24"/>
            <w:rPrChange w:id="1902" w:author="Draško Anđelković" w:date="2020-04-08T17:49:00Z">
              <w:rPr>
                <w:rFonts w:cstheme="minorHAnsi"/>
                <w:color w:val="404040" w:themeColor="text1" w:themeTint="BF"/>
              </w:rPr>
            </w:rPrChange>
          </w:rPr>
          <w:t>omogućava</w:t>
        </w:r>
      </w:ins>
      <w:r w:rsidRPr="00C913AC">
        <w:rPr>
          <w:rFonts w:cstheme="minorHAnsi"/>
          <w:color w:val="262626" w:themeColor="text1" w:themeTint="D9"/>
          <w:sz w:val="24"/>
          <w:szCs w:val="24"/>
          <w:rPrChange w:id="1903" w:author="Draško Anđelković" w:date="2020-04-08T17:49:00Z">
            <w:rPr>
              <w:rFonts w:cstheme="minorHAnsi"/>
              <w:color w:val="404040" w:themeColor="text1" w:themeTint="BF"/>
            </w:rPr>
          </w:rPrChange>
        </w:rPr>
        <w:t xml:space="preserve"> prijavljivanje pomoću prijavnih parametara. Administratori mogu da kreiraju kategorije (jedna kategorija može da pripada drugoj, tj. moguće je pravljenje beskonačno razgranatog stabla kategorija), kao i da dodaju video snimke u kategorije.</w:t>
      </w:r>
    </w:p>
    <w:p w:rsidR="00766DED" w:rsidRPr="00C913AC" w:rsidRDefault="00766DED" w:rsidP="00766DED">
      <w:pPr>
        <w:pStyle w:val="ListParagraph"/>
        <w:spacing w:after="0" w:line="240" w:lineRule="auto"/>
        <w:ind w:left="0"/>
        <w:rPr>
          <w:rFonts w:cstheme="minorHAnsi"/>
          <w:color w:val="262626" w:themeColor="text1" w:themeTint="D9"/>
          <w:sz w:val="24"/>
          <w:szCs w:val="24"/>
          <w:rPrChange w:id="1904" w:author="Draško Anđelković" w:date="2020-04-08T17:49:00Z">
            <w:rPr>
              <w:rFonts w:cstheme="minorHAnsi"/>
              <w:color w:val="404040" w:themeColor="text1" w:themeTint="BF"/>
            </w:rPr>
          </w:rPrChange>
        </w:rPr>
      </w:pPr>
    </w:p>
    <w:p w:rsidR="000A3077" w:rsidRPr="00C913AC" w:rsidRDefault="000A3077" w:rsidP="002F7C51">
      <w:pPr>
        <w:pStyle w:val="ListParagraph"/>
        <w:numPr>
          <w:ilvl w:val="0"/>
          <w:numId w:val="3"/>
        </w:numPr>
        <w:spacing w:after="0" w:line="240" w:lineRule="auto"/>
        <w:ind w:left="0" w:firstLine="0"/>
        <w:rPr>
          <w:rFonts w:cstheme="minorHAnsi"/>
          <w:color w:val="262626" w:themeColor="text1" w:themeTint="D9"/>
          <w:sz w:val="24"/>
          <w:szCs w:val="24"/>
          <w:rPrChange w:id="1905" w:author="Draško Anđelković" w:date="2020-04-08T17:49:00Z">
            <w:rPr>
              <w:rFonts w:cstheme="minorHAnsi"/>
              <w:color w:val="404040" w:themeColor="text1" w:themeTint="BF"/>
            </w:rPr>
          </w:rPrChange>
        </w:rPr>
      </w:pPr>
      <w:r w:rsidRPr="00C913AC">
        <w:rPr>
          <w:rFonts w:cstheme="minorHAnsi"/>
          <w:color w:val="262626" w:themeColor="text1" w:themeTint="D9"/>
          <w:sz w:val="24"/>
          <w:szCs w:val="24"/>
          <w:rPrChange w:id="1906" w:author="Draško Anđelković" w:date="2020-04-08T17:49:00Z">
            <w:rPr>
              <w:rFonts w:cstheme="minorHAnsi"/>
              <w:color w:val="404040" w:themeColor="text1" w:themeTint="BF"/>
            </w:rPr>
          </w:rPrChange>
        </w:rPr>
        <w:t xml:space="preserve">Korisnički deo aplikacije je </w:t>
      </w:r>
      <w:del w:id="1907" w:author="Draško Anđelković" w:date="2020-04-07T12:57:00Z">
        <w:r w:rsidRPr="00C913AC" w:rsidDel="00115233">
          <w:rPr>
            <w:rFonts w:cstheme="minorHAnsi"/>
            <w:color w:val="262626" w:themeColor="text1" w:themeTint="D9"/>
            <w:sz w:val="24"/>
            <w:szCs w:val="24"/>
            <w:rPrChange w:id="1908" w:author="Draško Anđelković" w:date="2020-04-08T17:49:00Z">
              <w:rPr>
                <w:rFonts w:cstheme="minorHAnsi"/>
                <w:color w:val="404040" w:themeColor="text1" w:themeTint="BF"/>
              </w:rPr>
            </w:rPrChange>
          </w:rPr>
          <w:delText>otovren</w:delText>
        </w:r>
      </w:del>
      <w:ins w:id="1909" w:author="Draško Anđelković" w:date="2020-04-07T12:57:00Z">
        <w:r w:rsidR="00115233" w:rsidRPr="00C913AC">
          <w:rPr>
            <w:rFonts w:cstheme="minorHAnsi"/>
            <w:color w:val="262626" w:themeColor="text1" w:themeTint="D9"/>
            <w:sz w:val="24"/>
            <w:szCs w:val="24"/>
            <w:rPrChange w:id="1910" w:author="Draško Anđelković" w:date="2020-04-08T17:49:00Z">
              <w:rPr>
                <w:rFonts w:cstheme="minorHAnsi"/>
                <w:color w:val="404040" w:themeColor="text1" w:themeTint="BF"/>
              </w:rPr>
            </w:rPrChange>
          </w:rPr>
          <w:t>otvoren</w:t>
        </w:r>
      </w:ins>
      <w:r w:rsidRPr="00C913AC">
        <w:rPr>
          <w:rFonts w:cstheme="minorHAnsi"/>
          <w:color w:val="262626" w:themeColor="text1" w:themeTint="D9"/>
          <w:sz w:val="24"/>
          <w:szCs w:val="24"/>
          <w:rPrChange w:id="1911" w:author="Draško Anđelković" w:date="2020-04-08T17:49:00Z">
            <w:rPr>
              <w:rFonts w:cstheme="minorHAnsi"/>
              <w:color w:val="404040" w:themeColor="text1" w:themeTint="BF"/>
            </w:rPr>
          </w:rPrChange>
        </w:rPr>
        <w:t>, tj. Javan I omogućava listanje kategorija i prikaz linkova ka video snimcima koji pripadaju izabranoj kategoriji, kao i listanje video snimaka kojima je dodeljen određeni niz tagova (jedan ili više tagova) uz mogućnost pretrage i po ključnim rečima (tekst) u nazivu, opisu ili tekstu tagova.</w:t>
      </w:r>
    </w:p>
    <w:p w:rsidR="00E36348" w:rsidRPr="00C913AC" w:rsidRDefault="00595F10" w:rsidP="002F7C51">
      <w:pPr>
        <w:spacing w:after="0" w:line="240" w:lineRule="auto"/>
        <w:jc w:val="center"/>
        <w:rPr>
          <w:rFonts w:cstheme="minorHAnsi"/>
          <w:i/>
          <w:color w:val="262626" w:themeColor="text1" w:themeTint="D9"/>
          <w:sz w:val="24"/>
          <w:szCs w:val="24"/>
          <w:rPrChange w:id="1912" w:author="Draško Anđelković" w:date="2020-04-08T17:49:00Z">
            <w:rPr>
              <w:rFonts w:cstheme="minorHAnsi"/>
              <w:i/>
              <w:color w:val="404040" w:themeColor="text1" w:themeTint="BF"/>
            </w:rPr>
          </w:rPrChange>
        </w:rPr>
      </w:pPr>
      <w:moveFromRangeStart w:id="1913" w:author="Draško Anđelković" w:date="2020-04-08T13:21:00Z" w:name="move37244476"/>
      <w:moveFrom w:id="1914" w:author="Draško Anđelković" w:date="2020-04-08T13:21:00Z">
        <w:r w:rsidRPr="00C913AC" w:rsidDel="007A31D5">
          <w:rPr>
            <w:rFonts w:cstheme="minorHAnsi"/>
            <w:noProof/>
            <w:color w:val="262626" w:themeColor="text1" w:themeTint="D9"/>
            <w:sz w:val="24"/>
            <w:szCs w:val="24"/>
            <w:rPrChange w:id="1915" w:author="Draško Anđelković" w:date="2020-04-08T17:49:00Z">
              <w:rPr>
                <w:rFonts w:cstheme="minorHAnsi"/>
                <w:noProof/>
                <w:color w:val="404040" w:themeColor="text1" w:themeTint="BF"/>
              </w:rPr>
            </w:rPrChange>
          </w:rPr>
          <w:drawing>
            <wp:inline distT="0" distB="0" distL="0" distR="0" wp14:anchorId="596E1E56" wp14:editId="708EB86F">
              <wp:extent cx="5721516" cy="4155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120" cy="4173411"/>
                      </a:xfrm>
                      <a:prstGeom prst="rect">
                        <a:avLst/>
                      </a:prstGeom>
                    </pic:spPr>
                  </pic:pic>
                </a:graphicData>
              </a:graphic>
            </wp:inline>
          </w:drawing>
        </w:r>
      </w:moveFrom>
      <w:moveFromRangeEnd w:id="1913"/>
    </w:p>
    <w:p w:rsidR="004B0155" w:rsidRPr="00C913AC" w:rsidRDefault="004B0155" w:rsidP="002F7C51">
      <w:pPr>
        <w:spacing w:after="0" w:line="240" w:lineRule="auto"/>
        <w:jc w:val="center"/>
        <w:rPr>
          <w:rFonts w:cstheme="minorHAnsi"/>
          <w:i/>
          <w:color w:val="262626" w:themeColor="text1" w:themeTint="D9"/>
          <w:sz w:val="24"/>
          <w:szCs w:val="24"/>
          <w:rPrChange w:id="1916" w:author="Draško Anđelković" w:date="2020-04-08T17:49:00Z">
            <w:rPr>
              <w:rFonts w:cstheme="minorHAnsi"/>
              <w:i/>
              <w:color w:val="404040" w:themeColor="text1" w:themeTint="BF"/>
            </w:rPr>
          </w:rPrChange>
        </w:rPr>
      </w:pPr>
    </w:p>
    <w:p w:rsidR="004B0155" w:rsidRPr="00C913AC" w:rsidRDefault="004B0155" w:rsidP="002F7C51">
      <w:pPr>
        <w:spacing w:after="0" w:line="240" w:lineRule="auto"/>
        <w:jc w:val="center"/>
        <w:rPr>
          <w:rFonts w:cstheme="minorHAnsi"/>
          <w:i/>
          <w:color w:val="262626" w:themeColor="text1" w:themeTint="D9"/>
          <w:sz w:val="24"/>
          <w:szCs w:val="24"/>
          <w:rPrChange w:id="1917" w:author="Draško Anđelković" w:date="2020-04-08T17:49:00Z">
            <w:rPr>
              <w:rFonts w:cstheme="minorHAnsi"/>
              <w:i/>
              <w:color w:val="404040" w:themeColor="text1" w:themeTint="BF"/>
            </w:rPr>
          </w:rPrChange>
        </w:rPr>
      </w:pPr>
      <w:moveFromRangeStart w:id="1918" w:author="Draško Anđelković" w:date="2020-04-07T23:40:00Z" w:name="move37195266"/>
      <w:moveFrom w:id="1919" w:author="Draško Anđelković" w:date="2020-04-07T23:40:00Z">
        <w:r w:rsidRPr="00C913AC" w:rsidDel="00A94D5C">
          <w:rPr>
            <w:rFonts w:cstheme="minorHAnsi"/>
            <w:noProof/>
            <w:color w:val="262626" w:themeColor="text1" w:themeTint="D9"/>
            <w:sz w:val="24"/>
            <w:szCs w:val="24"/>
            <w:rPrChange w:id="1920" w:author="Draško Anđelković" w:date="2020-04-08T17:49:00Z">
              <w:rPr>
                <w:rFonts w:cstheme="minorHAnsi"/>
                <w:noProof/>
                <w:color w:val="404040" w:themeColor="text1" w:themeTint="BF"/>
              </w:rPr>
            </w:rPrChange>
          </w:rPr>
          <w:drawing>
            <wp:inline distT="0" distB="0" distL="0" distR="0" wp14:anchorId="5ADE121E" wp14:editId="1469F4B9">
              <wp:extent cx="5631168" cy="3232087"/>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0863" cy="3260610"/>
                      </a:xfrm>
                      <a:prstGeom prst="rect">
                        <a:avLst/>
                      </a:prstGeom>
                    </pic:spPr>
                  </pic:pic>
                </a:graphicData>
              </a:graphic>
            </wp:inline>
          </w:drawing>
        </w:r>
      </w:moveFrom>
      <w:moveFromRangeEnd w:id="1918"/>
    </w:p>
    <w:p w:rsidR="00E36348" w:rsidRPr="00C913AC" w:rsidRDefault="00EA7694">
      <w:pPr>
        <w:pStyle w:val="Heading1"/>
        <w:rPr>
          <w:rFonts w:asciiTheme="minorHAnsi" w:hAnsiTheme="minorHAnsi" w:cstheme="minorHAnsi"/>
          <w:b/>
          <w:color w:val="262626" w:themeColor="text1" w:themeTint="D9"/>
          <w:sz w:val="24"/>
          <w:szCs w:val="24"/>
          <w:rPrChange w:id="1921" w:author="Draško Anđelković" w:date="2020-04-08T17:49:00Z">
            <w:rPr>
              <w:rFonts w:asciiTheme="minorHAnsi" w:hAnsiTheme="minorHAnsi" w:cstheme="minorHAnsi"/>
              <w:color w:val="404040" w:themeColor="text1" w:themeTint="BF"/>
              <w:sz w:val="22"/>
              <w:szCs w:val="22"/>
            </w:rPr>
          </w:rPrChange>
        </w:rPr>
        <w:pPrChange w:id="1922" w:author="Draško Anđelković" w:date="2020-04-08T16:29:00Z">
          <w:pPr>
            <w:pStyle w:val="Heading1"/>
            <w:numPr>
              <w:ilvl w:val="1"/>
              <w:numId w:val="4"/>
            </w:numPr>
            <w:spacing w:before="0" w:line="240" w:lineRule="auto"/>
            <w:ind w:left="780" w:hanging="420"/>
          </w:pPr>
        </w:pPrChange>
      </w:pPr>
      <w:bookmarkStart w:id="1923" w:name="_3.3_Pogodnost_za"/>
      <w:bookmarkStart w:id="1924" w:name="_Toc37259852"/>
      <w:bookmarkStart w:id="1925" w:name="_Toc37261469"/>
      <w:bookmarkEnd w:id="1923"/>
      <w:ins w:id="1926" w:author="Draško Anđelković" w:date="2020-04-08T17:42:00Z">
        <w:r w:rsidRPr="00C913AC">
          <w:rPr>
            <w:rFonts w:asciiTheme="minorHAnsi" w:hAnsiTheme="minorHAnsi" w:cstheme="minorHAnsi"/>
            <w:b/>
            <w:color w:val="262626" w:themeColor="text1" w:themeTint="D9"/>
            <w:sz w:val="24"/>
            <w:szCs w:val="24"/>
            <w:rPrChange w:id="1927" w:author="Draško Anđelković" w:date="2020-04-08T17:49:00Z">
              <w:rPr>
                <w:rFonts w:asciiTheme="minorHAnsi" w:hAnsiTheme="minorHAnsi" w:cstheme="minorHAnsi"/>
                <w:b/>
                <w:color w:val="404040" w:themeColor="text1" w:themeTint="BF"/>
                <w:sz w:val="28"/>
                <w:szCs w:val="28"/>
              </w:rPr>
            </w:rPrChange>
          </w:rPr>
          <w:t xml:space="preserve">3.3 </w:t>
        </w:r>
      </w:ins>
      <w:r w:rsidR="00E36348" w:rsidRPr="00C913AC">
        <w:rPr>
          <w:rFonts w:asciiTheme="minorHAnsi" w:hAnsiTheme="minorHAnsi" w:cstheme="minorHAnsi"/>
          <w:b/>
          <w:color w:val="262626" w:themeColor="text1" w:themeTint="D9"/>
          <w:sz w:val="24"/>
          <w:szCs w:val="24"/>
          <w:rPrChange w:id="1928" w:author="Draško Anđelković" w:date="2020-04-08T17:49:00Z">
            <w:rPr>
              <w:rFonts w:asciiTheme="minorHAnsi" w:hAnsiTheme="minorHAnsi" w:cstheme="minorHAnsi"/>
              <w:color w:val="404040" w:themeColor="text1" w:themeTint="BF"/>
              <w:sz w:val="22"/>
              <w:szCs w:val="22"/>
            </w:rPr>
          </w:rPrChange>
        </w:rPr>
        <w:t>Pogodnost za upotrebu</w:t>
      </w:r>
      <w:bookmarkEnd w:id="1924"/>
      <w:bookmarkEnd w:id="1925"/>
    </w:p>
    <w:p w:rsidR="00E379A7" w:rsidRPr="00C913AC" w:rsidRDefault="00E379A7" w:rsidP="002F7C51">
      <w:pPr>
        <w:spacing w:after="0" w:line="240" w:lineRule="auto"/>
        <w:rPr>
          <w:rFonts w:cstheme="minorHAnsi"/>
          <w:color w:val="262626" w:themeColor="text1" w:themeTint="D9"/>
          <w:sz w:val="24"/>
          <w:szCs w:val="24"/>
          <w:rPrChange w:id="1929" w:author="Draško Anđelković" w:date="2020-04-08T17:49:00Z">
            <w:rPr>
              <w:rFonts w:cstheme="minorHAnsi"/>
              <w:color w:val="404040" w:themeColor="text1" w:themeTint="BF"/>
            </w:rPr>
          </w:rPrChange>
        </w:rPr>
      </w:pPr>
    </w:p>
    <w:p w:rsidR="00E36348" w:rsidRPr="00C913AC" w:rsidRDefault="00E36348" w:rsidP="002F7C51">
      <w:pPr>
        <w:spacing w:after="0" w:line="240" w:lineRule="auto"/>
        <w:rPr>
          <w:rFonts w:cstheme="minorHAnsi"/>
          <w:i/>
          <w:color w:val="262626" w:themeColor="text1" w:themeTint="D9"/>
          <w:sz w:val="24"/>
          <w:szCs w:val="24"/>
          <w:rPrChange w:id="1930" w:author="Draško Anđelković" w:date="2020-04-08T17:49:00Z">
            <w:rPr>
              <w:rFonts w:cstheme="minorHAnsi"/>
              <w:i/>
              <w:color w:val="404040" w:themeColor="text1" w:themeTint="BF"/>
            </w:rPr>
          </w:rPrChange>
        </w:rPr>
      </w:pPr>
      <w:r w:rsidRPr="00C913AC">
        <w:rPr>
          <w:rFonts w:cstheme="minorHAnsi"/>
          <w:i/>
          <w:color w:val="262626" w:themeColor="text1" w:themeTint="D9"/>
          <w:sz w:val="24"/>
          <w:szCs w:val="24"/>
          <w:rPrChange w:id="1931" w:author="Draško Anđelković" w:date="2020-04-08T17:49:00Z">
            <w:rPr>
              <w:rFonts w:cstheme="minorHAnsi"/>
              <w:i/>
              <w:color w:val="404040" w:themeColor="text1" w:themeTint="BF"/>
            </w:rPr>
          </w:rPrChange>
        </w:rPr>
        <w:t>Definiše se zahtevi pogodnosti za upotrebu (kvaliteta korišćenja), koji obuhvataju merljive</w:t>
      </w:r>
    </w:p>
    <w:p w:rsidR="00E36348" w:rsidRPr="00C913AC" w:rsidRDefault="00E36348" w:rsidP="002F7C51">
      <w:pPr>
        <w:spacing w:after="0" w:line="240" w:lineRule="auto"/>
        <w:rPr>
          <w:rFonts w:cstheme="minorHAnsi"/>
          <w:i/>
          <w:color w:val="262626" w:themeColor="text1" w:themeTint="D9"/>
          <w:sz w:val="24"/>
          <w:szCs w:val="24"/>
          <w:rPrChange w:id="1932" w:author="Draško Anđelković" w:date="2020-04-08T17:49:00Z">
            <w:rPr>
              <w:rFonts w:cstheme="minorHAnsi"/>
              <w:i/>
              <w:color w:val="404040" w:themeColor="text1" w:themeTint="BF"/>
            </w:rPr>
          </w:rPrChange>
        </w:rPr>
      </w:pPr>
      <w:r w:rsidRPr="00C913AC">
        <w:rPr>
          <w:rFonts w:cstheme="minorHAnsi"/>
          <w:i/>
          <w:color w:val="262626" w:themeColor="text1" w:themeTint="D9"/>
          <w:sz w:val="24"/>
          <w:szCs w:val="24"/>
          <w:rPrChange w:id="1933" w:author="Draško Anđelković" w:date="2020-04-08T17:49:00Z">
            <w:rPr>
              <w:rFonts w:cstheme="minorHAnsi"/>
              <w:i/>
              <w:color w:val="404040" w:themeColor="text1" w:themeTint="BF"/>
            </w:rPr>
          </w:rPrChange>
        </w:rPr>
        <w:t>kriterijume efektivnosti, efikasnosti i zadovoljstva korisnika u određenom kontekstu upotrebe.</w:t>
      </w:r>
    </w:p>
    <w:p w:rsidR="00FE7792" w:rsidRPr="00C913AC" w:rsidRDefault="00FE7792" w:rsidP="002F7C51">
      <w:pPr>
        <w:spacing w:after="0" w:line="240" w:lineRule="auto"/>
        <w:rPr>
          <w:rFonts w:cstheme="minorHAnsi"/>
          <w:i/>
          <w:color w:val="262626" w:themeColor="text1" w:themeTint="D9"/>
          <w:sz w:val="24"/>
          <w:szCs w:val="24"/>
          <w:rPrChange w:id="1934" w:author="Draško Anđelković" w:date="2020-04-08T17:49:00Z">
            <w:rPr>
              <w:rFonts w:cstheme="minorHAnsi"/>
              <w:i/>
              <w:color w:val="404040" w:themeColor="text1" w:themeTint="BF"/>
            </w:rPr>
          </w:rPrChange>
        </w:rPr>
      </w:pPr>
    </w:p>
    <w:p w:rsidR="00E36348" w:rsidRPr="00C913AC" w:rsidRDefault="00EA7694">
      <w:pPr>
        <w:pStyle w:val="Heading1"/>
        <w:rPr>
          <w:rFonts w:asciiTheme="minorHAnsi" w:hAnsiTheme="minorHAnsi" w:cstheme="minorHAnsi"/>
          <w:b/>
          <w:color w:val="262626" w:themeColor="text1" w:themeTint="D9"/>
          <w:sz w:val="24"/>
          <w:szCs w:val="24"/>
          <w:rPrChange w:id="1935" w:author="Draško Anđelković" w:date="2020-04-08T17:49:00Z">
            <w:rPr>
              <w:rFonts w:asciiTheme="minorHAnsi" w:hAnsiTheme="minorHAnsi" w:cstheme="minorHAnsi"/>
              <w:color w:val="404040" w:themeColor="text1" w:themeTint="BF"/>
              <w:sz w:val="22"/>
              <w:szCs w:val="22"/>
            </w:rPr>
          </w:rPrChange>
        </w:rPr>
        <w:pPrChange w:id="1936" w:author="Draško Anđelković" w:date="2020-04-08T16:29:00Z">
          <w:pPr>
            <w:pStyle w:val="Heading1"/>
            <w:numPr>
              <w:ilvl w:val="1"/>
              <w:numId w:val="4"/>
            </w:numPr>
            <w:spacing w:before="0" w:line="240" w:lineRule="auto"/>
            <w:ind w:left="780" w:hanging="420"/>
          </w:pPr>
        </w:pPrChange>
      </w:pPr>
      <w:bookmarkStart w:id="1937" w:name="_3.4_Zahtevane_performanse"/>
      <w:bookmarkStart w:id="1938" w:name="_Toc37259853"/>
      <w:bookmarkStart w:id="1939" w:name="_Toc37261470"/>
      <w:bookmarkEnd w:id="1937"/>
      <w:ins w:id="1940" w:author="Draško Anđelković" w:date="2020-04-08T17:42:00Z">
        <w:r w:rsidRPr="00C913AC">
          <w:rPr>
            <w:rFonts w:asciiTheme="minorHAnsi" w:hAnsiTheme="minorHAnsi" w:cstheme="minorHAnsi"/>
            <w:b/>
            <w:color w:val="262626" w:themeColor="text1" w:themeTint="D9"/>
            <w:sz w:val="24"/>
            <w:szCs w:val="24"/>
            <w:rPrChange w:id="1941" w:author="Draško Anđelković" w:date="2020-04-08T17:49:00Z">
              <w:rPr>
                <w:rFonts w:asciiTheme="minorHAnsi" w:hAnsiTheme="minorHAnsi" w:cstheme="minorHAnsi"/>
                <w:b/>
                <w:color w:val="404040" w:themeColor="text1" w:themeTint="BF"/>
                <w:sz w:val="28"/>
                <w:szCs w:val="28"/>
              </w:rPr>
            </w:rPrChange>
          </w:rPr>
          <w:lastRenderedPageBreak/>
          <w:t xml:space="preserve">3.4 </w:t>
        </w:r>
      </w:ins>
      <w:r w:rsidR="00E36348" w:rsidRPr="00C913AC">
        <w:rPr>
          <w:rFonts w:asciiTheme="minorHAnsi" w:hAnsiTheme="minorHAnsi" w:cstheme="minorHAnsi"/>
          <w:b/>
          <w:color w:val="262626" w:themeColor="text1" w:themeTint="D9"/>
          <w:sz w:val="24"/>
          <w:szCs w:val="24"/>
          <w:rPrChange w:id="1942" w:author="Draško Anđelković" w:date="2020-04-08T17:49:00Z">
            <w:rPr>
              <w:rFonts w:asciiTheme="minorHAnsi" w:hAnsiTheme="minorHAnsi" w:cstheme="minorHAnsi"/>
              <w:color w:val="404040" w:themeColor="text1" w:themeTint="BF"/>
              <w:sz w:val="22"/>
              <w:szCs w:val="22"/>
            </w:rPr>
          </w:rPrChange>
        </w:rPr>
        <w:t xml:space="preserve">Zahtevane </w:t>
      </w:r>
      <w:del w:id="1943" w:author="Draško Anđelković" w:date="2020-04-07T12:57:00Z">
        <w:r w:rsidR="00E379A7" w:rsidRPr="00C913AC" w:rsidDel="00115233">
          <w:rPr>
            <w:rFonts w:asciiTheme="minorHAnsi" w:hAnsiTheme="minorHAnsi" w:cstheme="minorHAnsi"/>
            <w:b/>
            <w:color w:val="262626" w:themeColor="text1" w:themeTint="D9"/>
            <w:sz w:val="24"/>
            <w:szCs w:val="24"/>
            <w:rPrChange w:id="1944" w:author="Draško Anđelković" w:date="2020-04-08T17:49:00Z">
              <w:rPr>
                <w:rFonts w:asciiTheme="minorHAnsi" w:hAnsiTheme="minorHAnsi" w:cstheme="minorHAnsi"/>
                <w:color w:val="404040" w:themeColor="text1" w:themeTint="BF"/>
                <w:sz w:val="22"/>
                <w:szCs w:val="22"/>
              </w:rPr>
            </w:rPrChange>
          </w:rPr>
          <w:delText>performance</w:delText>
        </w:r>
      </w:del>
      <w:ins w:id="1945" w:author="Draško Anđelković" w:date="2020-04-07T12:57:00Z">
        <w:r w:rsidR="00115233" w:rsidRPr="00C913AC">
          <w:rPr>
            <w:rFonts w:asciiTheme="minorHAnsi" w:hAnsiTheme="minorHAnsi" w:cstheme="minorHAnsi"/>
            <w:b/>
            <w:color w:val="262626" w:themeColor="text1" w:themeTint="D9"/>
            <w:sz w:val="24"/>
            <w:szCs w:val="24"/>
            <w:rPrChange w:id="1946" w:author="Draško Anđelković" w:date="2020-04-08T17:49:00Z">
              <w:rPr>
                <w:rFonts w:asciiTheme="minorHAnsi" w:hAnsiTheme="minorHAnsi" w:cstheme="minorHAnsi"/>
                <w:color w:val="404040" w:themeColor="text1" w:themeTint="BF"/>
                <w:sz w:val="22"/>
                <w:szCs w:val="22"/>
              </w:rPr>
            </w:rPrChange>
          </w:rPr>
          <w:t>performanse</w:t>
        </w:r>
      </w:ins>
      <w:bookmarkEnd w:id="1938"/>
      <w:bookmarkEnd w:id="1939"/>
    </w:p>
    <w:p w:rsidR="00E379A7" w:rsidRPr="00C913AC" w:rsidRDefault="00E379A7" w:rsidP="002F7C51">
      <w:pPr>
        <w:spacing w:after="0" w:line="240" w:lineRule="auto"/>
        <w:rPr>
          <w:rFonts w:cstheme="minorHAnsi"/>
          <w:color w:val="262626" w:themeColor="text1" w:themeTint="D9"/>
          <w:sz w:val="24"/>
          <w:szCs w:val="24"/>
          <w:rPrChange w:id="1947" w:author="Draško Anđelković" w:date="2020-04-08T17:49:00Z">
            <w:rPr>
              <w:rFonts w:cstheme="minorHAnsi"/>
              <w:color w:val="404040" w:themeColor="text1" w:themeTint="BF"/>
            </w:rPr>
          </w:rPrChange>
        </w:rPr>
      </w:pPr>
    </w:p>
    <w:p w:rsidR="00E36348" w:rsidRPr="00C913AC" w:rsidRDefault="00E36348" w:rsidP="002F7C51">
      <w:pPr>
        <w:spacing w:after="0" w:line="240" w:lineRule="auto"/>
        <w:rPr>
          <w:rFonts w:cstheme="minorHAnsi"/>
          <w:color w:val="262626" w:themeColor="text1" w:themeTint="D9"/>
          <w:sz w:val="24"/>
          <w:szCs w:val="24"/>
          <w:rPrChange w:id="1948" w:author="Draško Anđelković" w:date="2020-04-08T17:53:00Z">
            <w:rPr>
              <w:rFonts w:cstheme="minorHAnsi"/>
              <w:i/>
              <w:color w:val="404040" w:themeColor="text1" w:themeTint="BF"/>
            </w:rPr>
          </w:rPrChange>
        </w:rPr>
      </w:pPr>
      <w:r w:rsidRPr="00C913AC">
        <w:rPr>
          <w:rFonts w:cstheme="minorHAnsi"/>
          <w:color w:val="262626" w:themeColor="text1" w:themeTint="D9"/>
          <w:sz w:val="24"/>
          <w:szCs w:val="24"/>
          <w:rPrChange w:id="1949" w:author="Draško Anđelković" w:date="2020-04-08T17:53:00Z">
            <w:rPr>
              <w:rFonts w:cstheme="minorHAnsi"/>
              <w:i/>
              <w:color w:val="404040" w:themeColor="text1" w:themeTint="BF"/>
            </w:rPr>
          </w:rPrChange>
        </w:rPr>
        <w:t>Za Web aplikacije, zahtevane performanse su pre svega vreme odziva i propusnost sistema</w:t>
      </w:r>
    </w:p>
    <w:p w:rsidR="00FE7792" w:rsidRPr="00C913AC" w:rsidRDefault="00E36348" w:rsidP="002F7C51">
      <w:pPr>
        <w:spacing w:after="0" w:line="240" w:lineRule="auto"/>
        <w:rPr>
          <w:rFonts w:cstheme="minorHAnsi"/>
          <w:color w:val="262626" w:themeColor="text1" w:themeTint="D9"/>
          <w:sz w:val="24"/>
          <w:szCs w:val="24"/>
          <w:rPrChange w:id="1950" w:author="Draško Anđelković" w:date="2020-04-08T17:53:00Z">
            <w:rPr>
              <w:rFonts w:cstheme="minorHAnsi"/>
              <w:i/>
              <w:color w:val="404040" w:themeColor="text1" w:themeTint="BF"/>
            </w:rPr>
          </w:rPrChange>
        </w:rPr>
      </w:pPr>
      <w:r w:rsidRPr="00C913AC">
        <w:rPr>
          <w:rFonts w:cstheme="minorHAnsi"/>
          <w:color w:val="262626" w:themeColor="text1" w:themeTint="D9"/>
          <w:sz w:val="24"/>
          <w:szCs w:val="24"/>
          <w:rPrChange w:id="1951" w:author="Draško Anđelković" w:date="2020-04-08T17:53:00Z">
            <w:rPr>
              <w:rFonts w:cstheme="minorHAnsi"/>
              <w:i/>
              <w:color w:val="404040" w:themeColor="text1" w:themeTint="BF"/>
            </w:rPr>
          </w:rPrChange>
        </w:rPr>
        <w:t>izražena u broju istovremenih korisnika.</w:t>
      </w:r>
    </w:p>
    <w:p w:rsidR="002F7C51" w:rsidRPr="00C913AC" w:rsidRDefault="002F7C51" w:rsidP="002F7C51">
      <w:pPr>
        <w:spacing w:after="0" w:line="240" w:lineRule="auto"/>
        <w:rPr>
          <w:rFonts w:cstheme="minorHAnsi"/>
          <w:i/>
          <w:color w:val="262626" w:themeColor="text1" w:themeTint="D9"/>
          <w:sz w:val="24"/>
          <w:szCs w:val="24"/>
          <w:rPrChange w:id="1952" w:author="Draško Anđelković" w:date="2020-04-08T17:49:00Z">
            <w:rPr>
              <w:rFonts w:cstheme="minorHAnsi"/>
              <w:i/>
              <w:color w:val="404040" w:themeColor="text1" w:themeTint="BF"/>
            </w:rPr>
          </w:rPrChange>
        </w:rPr>
      </w:pPr>
    </w:p>
    <w:p w:rsidR="00E36348" w:rsidRPr="00C913AC" w:rsidDel="00653A72" w:rsidRDefault="00EA7694">
      <w:pPr>
        <w:pStyle w:val="Heading1"/>
        <w:rPr>
          <w:del w:id="1953" w:author="Draško Anđelković" w:date="2020-04-07T23:40:00Z"/>
          <w:rFonts w:asciiTheme="minorHAnsi" w:hAnsiTheme="minorHAnsi" w:cstheme="minorHAnsi"/>
          <w:b/>
          <w:color w:val="262626" w:themeColor="text1" w:themeTint="D9"/>
          <w:sz w:val="24"/>
          <w:szCs w:val="24"/>
          <w:rPrChange w:id="1954" w:author="Draško Anđelković" w:date="2020-04-08T17:49:00Z">
            <w:rPr>
              <w:del w:id="1955" w:author="Draško Anđelković" w:date="2020-04-07T23:40:00Z"/>
              <w:rFonts w:asciiTheme="minorHAnsi" w:hAnsiTheme="minorHAnsi" w:cstheme="minorHAnsi"/>
              <w:color w:val="404040" w:themeColor="text1" w:themeTint="BF"/>
              <w:sz w:val="22"/>
              <w:szCs w:val="22"/>
            </w:rPr>
          </w:rPrChange>
        </w:rPr>
        <w:pPrChange w:id="1956" w:author="Draško Anđelković" w:date="2020-04-08T16:29:00Z">
          <w:pPr>
            <w:pStyle w:val="Heading1"/>
            <w:numPr>
              <w:ilvl w:val="1"/>
              <w:numId w:val="4"/>
            </w:numPr>
            <w:spacing w:before="0" w:line="240" w:lineRule="auto"/>
            <w:ind w:left="780" w:hanging="420"/>
          </w:pPr>
        </w:pPrChange>
      </w:pPr>
      <w:bookmarkStart w:id="1957" w:name="_3.5_Zahtevi_baze"/>
      <w:bookmarkStart w:id="1958" w:name="_Toc37195570"/>
      <w:bookmarkStart w:id="1959" w:name="_Toc37259854"/>
      <w:bookmarkStart w:id="1960" w:name="_Toc37261471"/>
      <w:bookmarkEnd w:id="1957"/>
      <w:ins w:id="1961" w:author="Draško Anđelković" w:date="2020-04-08T17:42:00Z">
        <w:r w:rsidRPr="00C913AC">
          <w:rPr>
            <w:rFonts w:cstheme="minorHAnsi"/>
            <w:b/>
            <w:color w:val="262626" w:themeColor="text1" w:themeTint="D9"/>
            <w:sz w:val="24"/>
            <w:szCs w:val="24"/>
            <w:rPrChange w:id="1962" w:author="Draško Anđelković" w:date="2020-04-08T17:49:00Z">
              <w:rPr>
                <w:rFonts w:cstheme="minorHAnsi"/>
                <w:b/>
                <w:color w:val="404040" w:themeColor="text1" w:themeTint="BF"/>
                <w:sz w:val="28"/>
                <w:szCs w:val="28"/>
              </w:rPr>
            </w:rPrChange>
          </w:rPr>
          <w:t xml:space="preserve">3.5 </w:t>
        </w:r>
      </w:ins>
      <w:r w:rsidR="00E36348" w:rsidRPr="00C913AC">
        <w:rPr>
          <w:rFonts w:cstheme="minorHAnsi"/>
          <w:b/>
          <w:color w:val="262626" w:themeColor="text1" w:themeTint="D9"/>
          <w:sz w:val="24"/>
          <w:szCs w:val="24"/>
          <w:rPrChange w:id="1963" w:author="Draško Anđelković" w:date="2020-04-08T17:49:00Z">
            <w:rPr>
              <w:rFonts w:cstheme="minorHAnsi"/>
              <w:color w:val="404040" w:themeColor="text1" w:themeTint="BF"/>
            </w:rPr>
          </w:rPrChange>
        </w:rPr>
        <w:t>Zahtevi baze podataka</w:t>
      </w:r>
      <w:bookmarkEnd w:id="1958"/>
      <w:bookmarkEnd w:id="1959"/>
      <w:bookmarkEnd w:id="1960"/>
    </w:p>
    <w:p w:rsidR="000C64D9" w:rsidRPr="00C913AC" w:rsidRDefault="000C64D9">
      <w:pPr>
        <w:pStyle w:val="Heading1"/>
        <w:rPr>
          <w:ins w:id="1964" w:author="Draško Anđelković" w:date="2020-04-07T23:40:00Z"/>
          <w:rFonts w:cstheme="minorHAnsi"/>
          <w:color w:val="262626" w:themeColor="text1" w:themeTint="D9"/>
          <w:sz w:val="24"/>
          <w:szCs w:val="24"/>
          <w:rPrChange w:id="1965" w:author="Draško Anđelković" w:date="2020-04-08T17:49:00Z">
            <w:rPr>
              <w:ins w:id="1966" w:author="Draško Anđelković" w:date="2020-04-07T23:40:00Z"/>
              <w:rFonts w:cstheme="minorHAnsi"/>
              <w:color w:val="404040" w:themeColor="text1" w:themeTint="BF"/>
            </w:rPr>
          </w:rPrChange>
        </w:rPr>
        <w:pPrChange w:id="1967" w:author="Draško Anđelković" w:date="2020-04-08T16:29:00Z">
          <w:pPr/>
        </w:pPrChange>
      </w:pPr>
    </w:p>
    <w:p w:rsidR="007A31D5" w:rsidRPr="00C913AC" w:rsidRDefault="00653A72">
      <w:pPr>
        <w:jc w:val="center"/>
        <w:rPr>
          <w:ins w:id="1968" w:author="Draško Anđelković" w:date="2020-04-07T23:43:00Z"/>
          <w:rFonts w:cstheme="minorHAnsi"/>
          <w:color w:val="262626" w:themeColor="text1" w:themeTint="D9"/>
          <w:sz w:val="24"/>
          <w:szCs w:val="24"/>
          <w:rPrChange w:id="1969" w:author="Draško Anđelković" w:date="2020-04-08T17:49:00Z">
            <w:rPr>
              <w:ins w:id="1970" w:author="Draško Anđelković" w:date="2020-04-07T23:43:00Z"/>
              <w:rFonts w:cstheme="minorHAnsi"/>
              <w:color w:val="404040" w:themeColor="text1" w:themeTint="BF"/>
            </w:rPr>
          </w:rPrChange>
        </w:rPr>
        <w:pPrChange w:id="1971" w:author="Draško Anđelković" w:date="2020-04-26T23:21:00Z">
          <w:pPr/>
        </w:pPrChange>
      </w:pPr>
      <w:moveToRangeStart w:id="1972" w:author="Draško Anđelković" w:date="2020-04-07T23:40:00Z" w:name="move37195266"/>
      <w:moveTo w:id="1973" w:author="Draško Anđelković" w:date="2020-04-07T23:40:00Z">
        <w:r w:rsidRPr="00C913AC">
          <w:rPr>
            <w:rFonts w:cstheme="minorHAnsi"/>
            <w:noProof/>
            <w:color w:val="262626" w:themeColor="text1" w:themeTint="D9"/>
            <w:sz w:val="24"/>
            <w:szCs w:val="24"/>
            <w:rPrChange w:id="1974" w:author="Draško Anđelković" w:date="2020-04-08T17:49:00Z">
              <w:rPr>
                <w:rFonts w:cstheme="minorHAnsi"/>
                <w:noProof/>
                <w:color w:val="404040" w:themeColor="text1" w:themeTint="BF"/>
              </w:rPr>
            </w:rPrChange>
          </w:rPr>
          <w:drawing>
            <wp:inline distT="0" distB="0" distL="0" distR="0" wp14:anchorId="61CB0F32" wp14:editId="4612E2AC">
              <wp:extent cx="4730750" cy="271528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1307" cy="2778735"/>
                      </a:xfrm>
                      <a:prstGeom prst="rect">
                        <a:avLst/>
                      </a:prstGeom>
                    </pic:spPr>
                  </pic:pic>
                </a:graphicData>
              </a:graphic>
            </wp:inline>
          </w:drawing>
        </w:r>
      </w:moveTo>
      <w:moveToRangeEnd w:id="1972"/>
    </w:p>
    <w:tbl>
      <w:tblPr>
        <w:tblStyle w:val="PlainTable1"/>
        <w:tblW w:w="5000" w:type="pct"/>
        <w:tblLook w:val="04A0" w:firstRow="1" w:lastRow="0" w:firstColumn="1" w:lastColumn="0" w:noHBand="0" w:noVBand="1"/>
        <w:tblPrChange w:id="1975" w:author="Draško Anđelković" w:date="2020-04-08T13:13:00Z">
          <w:tblPr>
            <w:tblStyle w:val="PlainTable1"/>
            <w:tblW w:w="5000" w:type="pct"/>
            <w:tblLook w:val="04A0" w:firstRow="1" w:lastRow="0" w:firstColumn="1" w:lastColumn="0" w:noHBand="0" w:noVBand="1"/>
          </w:tblPr>
        </w:tblPrChange>
      </w:tblPr>
      <w:tblGrid>
        <w:gridCol w:w="3255"/>
        <w:gridCol w:w="3723"/>
        <w:gridCol w:w="2084"/>
        <w:tblGridChange w:id="1976">
          <w:tblGrid>
            <w:gridCol w:w="2645"/>
            <w:gridCol w:w="610"/>
            <w:gridCol w:w="2417"/>
            <w:gridCol w:w="1306"/>
            <w:gridCol w:w="389"/>
            <w:gridCol w:w="1695"/>
          </w:tblGrid>
        </w:tblGridChange>
      </w:tblGrid>
      <w:tr w:rsidR="00B01D20" w:rsidRPr="00C913AC" w:rsidTr="00B01D20">
        <w:trPr>
          <w:cnfStyle w:val="100000000000" w:firstRow="1" w:lastRow="0" w:firstColumn="0" w:lastColumn="0" w:oddVBand="0" w:evenVBand="0" w:oddHBand="0" w:evenHBand="0" w:firstRowFirstColumn="0" w:firstRowLastColumn="0" w:lastRowFirstColumn="0" w:lastRowLastColumn="0"/>
          <w:trHeight w:val="20"/>
          <w:ins w:id="1977" w:author="Draško Anđelković" w:date="2020-04-08T13:11:00Z"/>
          <w:trPrChange w:id="1978"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shd w:val="clear" w:color="auto" w:fill="595959" w:themeFill="text1" w:themeFillTint="A6"/>
            <w:noWrap/>
            <w:hideMark/>
            <w:tcPrChange w:id="1979" w:author="Draško Anđelković" w:date="2020-04-08T13:13:00Z">
              <w:tcPr>
                <w:tcW w:w="1459" w:type="pct"/>
                <w:noWrap/>
                <w:hideMark/>
              </w:tcPr>
            </w:tcPrChange>
          </w:tcPr>
          <w:p w:rsidR="00B01D20" w:rsidRPr="00980957" w:rsidRDefault="00B01D20" w:rsidP="00B01D20">
            <w:pPr>
              <w:cnfStyle w:val="101000000000" w:firstRow="1" w:lastRow="0" w:firstColumn="1" w:lastColumn="0" w:oddVBand="0" w:evenVBand="0" w:oddHBand="0" w:evenHBand="0" w:firstRowFirstColumn="0" w:firstRowLastColumn="0" w:lastRowFirstColumn="0" w:lastRowLastColumn="0"/>
              <w:rPr>
                <w:ins w:id="1980" w:author="Draško Anđelković" w:date="2020-04-08T13:11:00Z"/>
                <w:rFonts w:eastAsia="Times New Roman" w:cstheme="minorHAnsi"/>
                <w:color w:val="FFFFFF" w:themeColor="background1"/>
                <w:sz w:val="24"/>
                <w:szCs w:val="24"/>
                <w:lang w:val="en-US"/>
                <w:rPrChange w:id="1981" w:author="Draško Anđelković" w:date="2020-04-26T23:21:00Z">
                  <w:rPr>
                    <w:ins w:id="1982" w:author="Draško Anđelković" w:date="2020-04-08T13:11:00Z"/>
                    <w:rFonts w:eastAsia="Times New Roman" w:cstheme="minorHAnsi"/>
                    <w:color w:val="404040" w:themeColor="text1" w:themeTint="BF"/>
                    <w:lang w:val="en-US"/>
                  </w:rPr>
                </w:rPrChange>
              </w:rPr>
            </w:pPr>
            <w:ins w:id="1983" w:author="Draško Anđelković" w:date="2020-04-08T13:11:00Z">
              <w:r w:rsidRPr="00980957">
                <w:rPr>
                  <w:rFonts w:eastAsia="Times New Roman" w:cstheme="minorHAnsi"/>
                  <w:color w:val="FFFFFF" w:themeColor="background1"/>
                  <w:sz w:val="24"/>
                  <w:szCs w:val="24"/>
                  <w:rPrChange w:id="1984" w:author="Draško Anđelković" w:date="2020-04-26T23:21:00Z">
                    <w:rPr>
                      <w:rFonts w:eastAsia="Times New Roman" w:cstheme="minorHAnsi"/>
                      <w:color w:val="404040" w:themeColor="text1" w:themeTint="BF"/>
                    </w:rPr>
                  </w:rPrChange>
                </w:rPr>
                <w:t>Entitet</w:t>
              </w:r>
            </w:ins>
          </w:p>
        </w:tc>
        <w:tc>
          <w:tcPr>
            <w:tcW w:w="2054" w:type="pct"/>
            <w:shd w:val="clear" w:color="auto" w:fill="595959" w:themeFill="text1" w:themeFillTint="A6"/>
            <w:noWrap/>
            <w:hideMark/>
            <w:tcPrChange w:id="1985" w:author="Draško Anđelković" w:date="2020-04-08T13:13:00Z">
              <w:tcPr>
                <w:tcW w:w="1670" w:type="pct"/>
                <w:gridSpan w:val="2"/>
                <w:noWrap/>
                <w:hideMark/>
              </w:tcPr>
            </w:tcPrChange>
          </w:tcPr>
          <w:p w:rsidR="00B01D20" w:rsidRPr="00980957" w:rsidRDefault="00B01D20" w:rsidP="00B01D20">
            <w:pPr>
              <w:cnfStyle w:val="100000000000" w:firstRow="1" w:lastRow="0" w:firstColumn="0" w:lastColumn="0" w:oddVBand="0" w:evenVBand="0" w:oddHBand="0" w:evenHBand="0" w:firstRowFirstColumn="0" w:firstRowLastColumn="0" w:lastRowFirstColumn="0" w:lastRowLastColumn="0"/>
              <w:rPr>
                <w:ins w:id="1986" w:author="Draško Anđelković" w:date="2020-04-08T13:11:00Z"/>
                <w:rFonts w:eastAsia="Times New Roman" w:cstheme="minorHAnsi"/>
                <w:color w:val="FFFFFF" w:themeColor="background1"/>
                <w:sz w:val="24"/>
                <w:szCs w:val="24"/>
                <w:lang w:val="en-US"/>
                <w:rPrChange w:id="1987" w:author="Draško Anđelković" w:date="2020-04-26T23:21:00Z">
                  <w:rPr>
                    <w:ins w:id="1988" w:author="Draško Anđelković" w:date="2020-04-08T13:11:00Z"/>
                    <w:rFonts w:eastAsia="Times New Roman" w:cstheme="minorHAnsi"/>
                    <w:color w:val="404040" w:themeColor="text1" w:themeTint="BF"/>
                    <w:lang w:val="en-US"/>
                  </w:rPr>
                </w:rPrChange>
              </w:rPr>
            </w:pPr>
            <w:ins w:id="1989" w:author="Draško Anđelković" w:date="2020-04-08T13:11:00Z">
              <w:r w:rsidRPr="00980957">
                <w:rPr>
                  <w:rFonts w:eastAsia="Times New Roman" w:cstheme="minorHAnsi"/>
                  <w:color w:val="FFFFFF" w:themeColor="background1"/>
                  <w:sz w:val="24"/>
                  <w:szCs w:val="24"/>
                  <w:rPrChange w:id="1990" w:author="Draško Anđelković" w:date="2020-04-26T23:21:00Z">
                    <w:rPr>
                      <w:rFonts w:eastAsia="Times New Roman" w:cstheme="minorHAnsi"/>
                      <w:color w:val="404040" w:themeColor="text1" w:themeTint="BF"/>
                    </w:rPr>
                  </w:rPrChange>
                </w:rPr>
                <w:t>Tabela</w:t>
              </w:r>
            </w:ins>
          </w:p>
        </w:tc>
        <w:tc>
          <w:tcPr>
            <w:tcW w:w="1150" w:type="pct"/>
            <w:shd w:val="clear" w:color="auto" w:fill="595959" w:themeFill="text1" w:themeFillTint="A6"/>
            <w:noWrap/>
            <w:hideMark/>
            <w:tcPrChange w:id="1991" w:author="Draško Anđelković" w:date="2020-04-08T13:13:00Z">
              <w:tcPr>
                <w:tcW w:w="935" w:type="pct"/>
                <w:gridSpan w:val="2"/>
                <w:noWrap/>
                <w:hideMark/>
              </w:tcPr>
            </w:tcPrChange>
          </w:tcPr>
          <w:p w:rsidR="00B01D20" w:rsidRPr="00980957" w:rsidRDefault="00B01D20" w:rsidP="00B01D20">
            <w:pPr>
              <w:cnfStyle w:val="100000000000" w:firstRow="1" w:lastRow="0" w:firstColumn="0" w:lastColumn="0" w:oddVBand="0" w:evenVBand="0" w:oddHBand="0" w:evenHBand="0" w:firstRowFirstColumn="0" w:firstRowLastColumn="0" w:lastRowFirstColumn="0" w:lastRowLastColumn="0"/>
              <w:rPr>
                <w:ins w:id="1992" w:author="Draško Anđelković" w:date="2020-04-08T13:11:00Z"/>
                <w:rFonts w:eastAsia="Times New Roman" w:cstheme="minorHAnsi"/>
                <w:color w:val="FFFFFF" w:themeColor="background1"/>
                <w:sz w:val="24"/>
                <w:szCs w:val="24"/>
                <w:lang w:val="en-US"/>
                <w:rPrChange w:id="1993" w:author="Draško Anđelković" w:date="2020-04-26T23:21:00Z">
                  <w:rPr>
                    <w:ins w:id="1994" w:author="Draško Anđelković" w:date="2020-04-08T13:11:00Z"/>
                    <w:rFonts w:eastAsia="Times New Roman" w:cstheme="minorHAnsi"/>
                    <w:color w:val="404040" w:themeColor="text1" w:themeTint="BF"/>
                    <w:lang w:val="en-US"/>
                  </w:rPr>
                </w:rPrChange>
              </w:rPr>
            </w:pPr>
            <w:ins w:id="1995" w:author="Draško Anđelković" w:date="2020-04-08T13:11:00Z">
              <w:r w:rsidRPr="00980957">
                <w:rPr>
                  <w:rFonts w:eastAsia="Times New Roman" w:cstheme="minorHAnsi"/>
                  <w:color w:val="FFFFFF" w:themeColor="background1"/>
                  <w:sz w:val="24"/>
                  <w:szCs w:val="24"/>
                  <w:rPrChange w:id="1996" w:author="Draško Anđelković" w:date="2020-04-26T23:21:00Z">
                    <w:rPr>
                      <w:rFonts w:eastAsia="Times New Roman" w:cstheme="minorHAnsi"/>
                      <w:color w:val="404040" w:themeColor="text1" w:themeTint="BF"/>
                    </w:rPr>
                  </w:rPrChange>
                </w:rPr>
                <w:t>Type</w:t>
              </w:r>
            </w:ins>
          </w:p>
        </w:tc>
      </w:tr>
      <w:tr w:rsidR="00B01D20" w:rsidRPr="00C913AC" w:rsidTr="00B01D20">
        <w:trPr>
          <w:cnfStyle w:val="000000100000" w:firstRow="0" w:lastRow="0" w:firstColumn="0" w:lastColumn="0" w:oddVBand="0" w:evenVBand="0" w:oddHBand="1" w:evenHBand="0" w:firstRowFirstColumn="0" w:firstRowLastColumn="0" w:lastRowFirstColumn="0" w:lastRowLastColumn="0"/>
          <w:trHeight w:val="20"/>
          <w:ins w:id="1997" w:author="Draško Anđelković" w:date="2020-04-08T13:11:00Z"/>
          <w:trPrChange w:id="1998"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shd w:val="clear" w:color="auto" w:fill="D0CECE" w:themeFill="background2" w:themeFillShade="E6"/>
            <w:noWrap/>
            <w:hideMark/>
            <w:tcPrChange w:id="1999" w:author="Draško Anđelković" w:date="2020-04-08T13:13:00Z">
              <w:tcPr>
                <w:tcW w:w="1459" w:type="pct"/>
                <w:noWrap/>
                <w:hideMark/>
              </w:tcPr>
            </w:tcPrChange>
          </w:tcPr>
          <w:p w:rsidR="00B01D20" w:rsidRPr="00C913AC" w:rsidRDefault="00B01D20" w:rsidP="00B01D20">
            <w:pPr>
              <w:cnfStyle w:val="001000100000" w:firstRow="0" w:lastRow="0" w:firstColumn="1" w:lastColumn="0" w:oddVBand="0" w:evenVBand="0" w:oddHBand="1" w:evenHBand="0" w:firstRowFirstColumn="0" w:firstRowLastColumn="0" w:lastRowFirstColumn="0" w:lastRowLastColumn="0"/>
              <w:rPr>
                <w:ins w:id="2000" w:author="Draško Anđelković" w:date="2020-04-08T13:11:00Z"/>
                <w:rFonts w:eastAsia="Times New Roman" w:cstheme="minorHAnsi"/>
                <w:color w:val="262626" w:themeColor="text1" w:themeTint="D9"/>
                <w:sz w:val="24"/>
                <w:szCs w:val="24"/>
                <w:lang w:val="en-US"/>
                <w:rPrChange w:id="2001" w:author="Draško Anđelković" w:date="2020-04-08T17:49:00Z">
                  <w:rPr>
                    <w:ins w:id="2002" w:author="Draško Anđelković" w:date="2020-04-08T13:11:00Z"/>
                    <w:rFonts w:eastAsia="Times New Roman" w:cstheme="minorHAnsi"/>
                    <w:color w:val="404040" w:themeColor="text1" w:themeTint="BF"/>
                    <w:lang w:val="en-US"/>
                  </w:rPr>
                </w:rPrChange>
              </w:rPr>
            </w:pPr>
            <w:ins w:id="2003" w:author="Draško Anđelković" w:date="2020-04-08T13:11:00Z">
              <w:r w:rsidRPr="00C913AC">
                <w:rPr>
                  <w:rFonts w:eastAsia="Times New Roman" w:cstheme="minorHAnsi"/>
                  <w:color w:val="262626" w:themeColor="text1" w:themeTint="D9"/>
                  <w:sz w:val="24"/>
                  <w:szCs w:val="24"/>
                  <w:rPrChange w:id="2004" w:author="Draško Anđelković" w:date="2020-04-08T17:49:00Z">
                    <w:rPr>
                      <w:rFonts w:eastAsia="Times New Roman" w:cstheme="minorHAnsi"/>
                      <w:color w:val="404040" w:themeColor="text1" w:themeTint="BF"/>
                    </w:rPr>
                  </w:rPrChange>
                </w:rPr>
                <w:t>Administrator</w:t>
              </w:r>
            </w:ins>
          </w:p>
        </w:tc>
        <w:tc>
          <w:tcPr>
            <w:tcW w:w="2054" w:type="pct"/>
            <w:shd w:val="clear" w:color="auto" w:fill="D0CECE" w:themeFill="background2" w:themeFillShade="E6"/>
            <w:noWrap/>
            <w:hideMark/>
            <w:tcPrChange w:id="2005" w:author="Draško Anđelković" w:date="2020-04-08T13:13:00Z">
              <w:tcPr>
                <w:tcW w:w="1670"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006" w:author="Draško Anđelković" w:date="2020-04-08T13:11:00Z"/>
                <w:rFonts w:eastAsia="Times New Roman" w:cstheme="minorHAnsi"/>
                <w:b/>
                <w:color w:val="262626" w:themeColor="text1" w:themeTint="D9"/>
                <w:sz w:val="24"/>
                <w:szCs w:val="24"/>
                <w:lang w:val="en-US"/>
                <w:rPrChange w:id="2007" w:author="Draško Anđelković" w:date="2020-04-08T17:49:00Z">
                  <w:rPr>
                    <w:ins w:id="2008" w:author="Draško Anđelković" w:date="2020-04-08T13:11:00Z"/>
                    <w:rFonts w:eastAsia="Times New Roman" w:cstheme="minorHAnsi"/>
                    <w:b/>
                    <w:color w:val="404040" w:themeColor="text1" w:themeTint="BF"/>
                    <w:lang w:val="en-US"/>
                  </w:rPr>
                </w:rPrChange>
              </w:rPr>
            </w:pPr>
            <w:ins w:id="2009" w:author="Draško Anđelković" w:date="2020-04-08T13:11:00Z">
              <w:r w:rsidRPr="00C913AC">
                <w:rPr>
                  <w:rFonts w:eastAsia="Times New Roman" w:cstheme="minorHAnsi"/>
                  <w:b/>
                  <w:color w:val="262626" w:themeColor="text1" w:themeTint="D9"/>
                  <w:sz w:val="24"/>
                  <w:szCs w:val="24"/>
                  <w:rPrChange w:id="2010" w:author="Draško Anđelković" w:date="2020-04-08T17:49:00Z">
                    <w:rPr>
                      <w:rFonts w:eastAsia="Times New Roman" w:cstheme="minorHAnsi"/>
                      <w:b/>
                      <w:color w:val="404040" w:themeColor="text1" w:themeTint="BF"/>
                    </w:rPr>
                  </w:rPrChange>
                </w:rPr>
                <w:t>administrator</w:t>
              </w:r>
            </w:ins>
          </w:p>
        </w:tc>
        <w:tc>
          <w:tcPr>
            <w:tcW w:w="1150" w:type="pct"/>
            <w:shd w:val="clear" w:color="auto" w:fill="D0CECE" w:themeFill="background2" w:themeFillShade="E6"/>
            <w:noWrap/>
            <w:hideMark/>
            <w:tcPrChange w:id="2011" w:author="Draško Anđelković" w:date="2020-04-08T13:13:00Z">
              <w:tcPr>
                <w:tcW w:w="935"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012" w:author="Draško Anđelković" w:date="2020-04-08T13:11:00Z"/>
                <w:rFonts w:eastAsia="Times New Roman" w:cstheme="minorHAnsi"/>
                <w:color w:val="262626" w:themeColor="text1" w:themeTint="D9"/>
                <w:sz w:val="24"/>
                <w:szCs w:val="24"/>
                <w:lang w:val="en-US"/>
                <w:rPrChange w:id="2013" w:author="Draško Anđelković" w:date="2020-04-08T17:49:00Z">
                  <w:rPr>
                    <w:ins w:id="2014" w:author="Draško Anđelković" w:date="2020-04-08T13:11:00Z"/>
                    <w:rFonts w:eastAsia="Times New Roman" w:cstheme="minorHAnsi"/>
                    <w:color w:val="404040" w:themeColor="text1" w:themeTint="BF"/>
                    <w:lang w:val="en-US"/>
                  </w:rPr>
                </w:rPrChange>
              </w:rPr>
            </w:pPr>
            <w:ins w:id="2015" w:author="Draško Anđelković" w:date="2020-04-08T13:11:00Z">
              <w:r w:rsidRPr="00C913AC">
                <w:rPr>
                  <w:rFonts w:eastAsia="Times New Roman" w:cstheme="minorHAnsi"/>
                  <w:color w:val="262626" w:themeColor="text1" w:themeTint="D9"/>
                  <w:sz w:val="24"/>
                  <w:szCs w:val="24"/>
                  <w:rPrChange w:id="2016" w:author="Draško Anđelković" w:date="2020-04-08T17:49:00Z">
                    <w:rPr>
                      <w:rFonts w:eastAsia="Times New Roman" w:cstheme="minorHAnsi"/>
                      <w:color w:val="404040" w:themeColor="text1" w:themeTint="BF"/>
                    </w:rPr>
                  </w:rPrChange>
                </w:rPr>
                <w:t> </w:t>
              </w:r>
            </w:ins>
          </w:p>
        </w:tc>
      </w:tr>
      <w:tr w:rsidR="00C913AC" w:rsidRPr="00C913AC" w:rsidTr="00B01D20">
        <w:trPr>
          <w:trHeight w:val="20"/>
          <w:ins w:id="2017" w:author="Draško Anđelković" w:date="2020-04-08T13:11:00Z"/>
        </w:trPr>
        <w:tc>
          <w:tcPr>
            <w:cnfStyle w:val="001000000000" w:firstRow="0" w:lastRow="0" w:firstColumn="1" w:lastColumn="0" w:oddVBand="0" w:evenVBand="0" w:oddHBand="0" w:evenHBand="0" w:firstRowFirstColumn="0" w:firstRowLastColumn="0" w:lastRowFirstColumn="0" w:lastRowLastColumn="0"/>
            <w:tcW w:w="1796" w:type="pct"/>
            <w:noWrap/>
            <w:hideMark/>
          </w:tcPr>
          <w:p w:rsidR="00B01D20" w:rsidRPr="00C913AC" w:rsidRDefault="00B01D20" w:rsidP="00B01D20">
            <w:pPr>
              <w:rPr>
                <w:ins w:id="2018" w:author="Draško Anđelković" w:date="2020-04-08T13:11:00Z"/>
                <w:rFonts w:eastAsia="Times New Roman" w:cstheme="minorHAnsi"/>
                <w:color w:val="262626" w:themeColor="text1" w:themeTint="D9"/>
                <w:sz w:val="24"/>
                <w:szCs w:val="24"/>
                <w:lang w:val="en-US"/>
                <w:rPrChange w:id="2019" w:author="Draško Anđelković" w:date="2020-04-08T17:49:00Z">
                  <w:rPr>
                    <w:ins w:id="2020" w:author="Draško Anđelković" w:date="2020-04-08T13:11:00Z"/>
                    <w:rFonts w:eastAsia="Times New Roman" w:cstheme="minorHAnsi"/>
                    <w:color w:val="404040" w:themeColor="text1" w:themeTint="BF"/>
                    <w:lang w:val="en-US"/>
                  </w:rPr>
                </w:rPrChange>
              </w:rPr>
            </w:pPr>
          </w:p>
        </w:tc>
        <w:tc>
          <w:tcPr>
            <w:tcW w:w="2054" w:type="pct"/>
            <w:noWrap/>
            <w:hideMark/>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021" w:author="Draško Anđelković" w:date="2020-04-08T13:11:00Z"/>
                <w:rFonts w:eastAsia="Times New Roman" w:cstheme="minorHAnsi"/>
                <w:color w:val="262626" w:themeColor="text1" w:themeTint="D9"/>
                <w:sz w:val="24"/>
                <w:szCs w:val="24"/>
                <w:lang w:val="en-US"/>
                <w:rPrChange w:id="2022" w:author="Draško Anđelković" w:date="2020-04-08T17:49:00Z">
                  <w:rPr>
                    <w:ins w:id="2023" w:author="Draško Anđelković" w:date="2020-04-08T13:11:00Z"/>
                    <w:rFonts w:eastAsia="Times New Roman" w:cstheme="minorHAnsi"/>
                    <w:color w:val="404040" w:themeColor="text1" w:themeTint="BF"/>
                    <w:lang w:val="en-US"/>
                  </w:rPr>
                </w:rPrChange>
              </w:rPr>
            </w:pPr>
            <w:ins w:id="2024" w:author="Draško Anđelković" w:date="2020-04-08T13:11:00Z">
              <w:r w:rsidRPr="00C913AC">
                <w:rPr>
                  <w:rFonts w:eastAsia="Times New Roman" w:cstheme="minorHAnsi"/>
                  <w:color w:val="262626" w:themeColor="text1" w:themeTint="D9"/>
                  <w:sz w:val="24"/>
                  <w:szCs w:val="24"/>
                  <w:rPrChange w:id="2025" w:author="Draško Anđelković" w:date="2020-04-08T17:49:00Z">
                    <w:rPr>
                      <w:rFonts w:eastAsia="Times New Roman" w:cstheme="minorHAnsi"/>
                      <w:color w:val="404040" w:themeColor="text1" w:themeTint="BF"/>
                    </w:rPr>
                  </w:rPrChange>
                </w:rPr>
                <w:t>administartor_id</w:t>
              </w:r>
            </w:ins>
          </w:p>
        </w:tc>
        <w:tc>
          <w:tcPr>
            <w:tcW w:w="1150" w:type="pct"/>
            <w:noWrap/>
            <w:hideMark/>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026" w:author="Draško Anđelković" w:date="2020-04-08T13:11:00Z"/>
                <w:rFonts w:eastAsia="Times New Roman" w:cstheme="minorHAnsi"/>
                <w:color w:val="262626" w:themeColor="text1" w:themeTint="D9"/>
                <w:sz w:val="24"/>
                <w:szCs w:val="24"/>
                <w:lang w:val="en-US"/>
                <w:rPrChange w:id="2027" w:author="Draško Anđelković" w:date="2020-04-08T17:49:00Z">
                  <w:rPr>
                    <w:ins w:id="2028" w:author="Draško Anđelković" w:date="2020-04-08T13:11:00Z"/>
                    <w:rFonts w:eastAsia="Times New Roman" w:cstheme="minorHAnsi"/>
                    <w:color w:val="404040" w:themeColor="text1" w:themeTint="BF"/>
                    <w:lang w:val="en-US"/>
                  </w:rPr>
                </w:rPrChange>
              </w:rPr>
            </w:pPr>
            <w:ins w:id="2029" w:author="Draško Anđelković" w:date="2020-04-08T13:11:00Z">
              <w:r w:rsidRPr="00C913AC">
                <w:rPr>
                  <w:rFonts w:eastAsia="Times New Roman" w:cstheme="minorHAnsi"/>
                  <w:color w:val="262626" w:themeColor="text1" w:themeTint="D9"/>
                  <w:sz w:val="24"/>
                  <w:szCs w:val="24"/>
                  <w:rPrChange w:id="2030" w:author="Draško Anđelković" w:date="2020-04-08T17:49:00Z">
                    <w:rPr>
                      <w:rFonts w:eastAsia="Times New Roman" w:cstheme="minorHAnsi"/>
                      <w:color w:val="404040" w:themeColor="text1" w:themeTint="BF"/>
                    </w:rPr>
                  </w:rPrChange>
                </w:rPr>
                <w:t>PK</w:t>
              </w:r>
            </w:ins>
          </w:p>
        </w:tc>
      </w:tr>
      <w:tr w:rsidR="00B01D20" w:rsidRPr="00C913AC" w:rsidTr="00B01D20">
        <w:trPr>
          <w:cnfStyle w:val="000000100000" w:firstRow="0" w:lastRow="0" w:firstColumn="0" w:lastColumn="0" w:oddVBand="0" w:evenVBand="0" w:oddHBand="1" w:evenHBand="0" w:firstRowFirstColumn="0" w:firstRowLastColumn="0" w:lastRowFirstColumn="0" w:lastRowLastColumn="0"/>
          <w:trHeight w:val="20"/>
          <w:ins w:id="2031" w:author="Draško Anđelković" w:date="2020-04-08T13:11:00Z"/>
          <w:trPrChange w:id="2032"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033" w:author="Draško Anđelković" w:date="2020-04-08T13:13:00Z">
              <w:tcPr>
                <w:tcW w:w="1459" w:type="pct"/>
                <w:noWrap/>
                <w:hideMark/>
              </w:tcPr>
            </w:tcPrChange>
          </w:tcPr>
          <w:p w:rsidR="00B01D20" w:rsidRPr="00C913AC" w:rsidRDefault="00B01D20" w:rsidP="00B01D20">
            <w:pPr>
              <w:cnfStyle w:val="001000100000" w:firstRow="0" w:lastRow="0" w:firstColumn="1" w:lastColumn="0" w:oddVBand="0" w:evenVBand="0" w:oddHBand="1" w:evenHBand="0" w:firstRowFirstColumn="0" w:firstRowLastColumn="0" w:lastRowFirstColumn="0" w:lastRowLastColumn="0"/>
              <w:rPr>
                <w:ins w:id="2034" w:author="Draško Anđelković" w:date="2020-04-08T13:11:00Z"/>
                <w:rFonts w:eastAsia="Times New Roman" w:cstheme="minorHAnsi"/>
                <w:color w:val="262626" w:themeColor="text1" w:themeTint="D9"/>
                <w:sz w:val="24"/>
                <w:szCs w:val="24"/>
                <w:lang w:val="en-US"/>
                <w:rPrChange w:id="2035" w:author="Draško Anđelković" w:date="2020-04-08T17:49:00Z">
                  <w:rPr>
                    <w:ins w:id="2036" w:author="Draško Anđelković" w:date="2020-04-08T13:11:00Z"/>
                    <w:rFonts w:ascii="Calibri" w:eastAsia="Times New Roman" w:hAnsi="Calibri" w:cs="Calibri"/>
                    <w:color w:val="000000"/>
                    <w:lang w:val="en-US"/>
                  </w:rPr>
                </w:rPrChange>
              </w:rPr>
            </w:pPr>
            <w:ins w:id="2037" w:author="Draško Anđelković" w:date="2020-04-08T13:11:00Z">
              <w:r w:rsidRPr="00C913AC">
                <w:rPr>
                  <w:rFonts w:eastAsia="Times New Roman" w:cstheme="minorHAnsi"/>
                  <w:color w:val="262626" w:themeColor="text1" w:themeTint="D9"/>
                  <w:sz w:val="24"/>
                  <w:szCs w:val="24"/>
                  <w:rPrChange w:id="2038" w:author="Draško Anđelković" w:date="2020-04-08T17:49:00Z">
                    <w:rPr>
                      <w:rFonts w:ascii="Calibri" w:eastAsia="Times New Roman" w:hAnsi="Calibri" w:cs="Calibri"/>
                      <w:color w:val="000000"/>
                    </w:rPr>
                  </w:rPrChange>
                </w:rPr>
                <w:t> </w:t>
              </w:r>
            </w:ins>
          </w:p>
        </w:tc>
        <w:tc>
          <w:tcPr>
            <w:tcW w:w="2054" w:type="pct"/>
            <w:noWrap/>
            <w:hideMark/>
            <w:tcPrChange w:id="2039" w:author="Draško Anđelković" w:date="2020-04-08T13:13:00Z">
              <w:tcPr>
                <w:tcW w:w="1670"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040" w:author="Draško Anđelković" w:date="2020-04-08T13:11:00Z"/>
                <w:rFonts w:eastAsia="Times New Roman" w:cstheme="minorHAnsi"/>
                <w:color w:val="262626" w:themeColor="text1" w:themeTint="D9"/>
                <w:sz w:val="24"/>
                <w:szCs w:val="24"/>
                <w:lang w:val="en-US"/>
                <w:rPrChange w:id="2041" w:author="Draško Anđelković" w:date="2020-04-08T17:49:00Z">
                  <w:rPr>
                    <w:ins w:id="2042" w:author="Draško Anđelković" w:date="2020-04-08T13:11:00Z"/>
                    <w:rFonts w:ascii="Calibri" w:eastAsia="Times New Roman" w:hAnsi="Calibri" w:cs="Calibri"/>
                    <w:color w:val="000000"/>
                    <w:lang w:val="en-US"/>
                  </w:rPr>
                </w:rPrChange>
              </w:rPr>
            </w:pPr>
            <w:ins w:id="2043" w:author="Draško Anđelković" w:date="2020-04-08T13:11:00Z">
              <w:r w:rsidRPr="00C913AC">
                <w:rPr>
                  <w:rFonts w:eastAsia="Times New Roman" w:cstheme="minorHAnsi"/>
                  <w:color w:val="262626" w:themeColor="text1" w:themeTint="D9"/>
                  <w:sz w:val="24"/>
                  <w:szCs w:val="24"/>
                  <w:rPrChange w:id="2044" w:author="Draško Anđelković" w:date="2020-04-08T17:49:00Z">
                    <w:rPr>
                      <w:rFonts w:ascii="Calibri" w:eastAsia="Times New Roman" w:hAnsi="Calibri" w:cs="Calibri"/>
                      <w:color w:val="000000"/>
                    </w:rPr>
                  </w:rPrChange>
                </w:rPr>
                <w:t>username</w:t>
              </w:r>
            </w:ins>
          </w:p>
        </w:tc>
        <w:tc>
          <w:tcPr>
            <w:tcW w:w="1150" w:type="pct"/>
            <w:noWrap/>
            <w:hideMark/>
            <w:tcPrChange w:id="2045" w:author="Draško Anđelković" w:date="2020-04-08T13:13:00Z">
              <w:tcPr>
                <w:tcW w:w="935"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046" w:author="Draško Anđelković" w:date="2020-04-08T13:11:00Z"/>
                <w:rFonts w:eastAsia="Times New Roman" w:cstheme="minorHAnsi"/>
                <w:color w:val="262626" w:themeColor="text1" w:themeTint="D9"/>
                <w:sz w:val="24"/>
                <w:szCs w:val="24"/>
                <w:lang w:val="en-US"/>
                <w:rPrChange w:id="2047" w:author="Draško Anđelković" w:date="2020-04-08T17:49:00Z">
                  <w:rPr>
                    <w:ins w:id="2048" w:author="Draško Anđelković" w:date="2020-04-08T13:11:00Z"/>
                    <w:rFonts w:ascii="Calibri" w:eastAsia="Times New Roman" w:hAnsi="Calibri" w:cs="Calibri"/>
                    <w:color w:val="000000"/>
                    <w:lang w:val="en-US"/>
                  </w:rPr>
                </w:rPrChange>
              </w:rPr>
            </w:pPr>
            <w:ins w:id="2049" w:author="Draško Anđelković" w:date="2020-04-08T13:11:00Z">
              <w:r w:rsidRPr="00C913AC">
                <w:rPr>
                  <w:rFonts w:eastAsia="Times New Roman" w:cstheme="minorHAnsi"/>
                  <w:color w:val="262626" w:themeColor="text1" w:themeTint="D9"/>
                  <w:sz w:val="24"/>
                  <w:szCs w:val="24"/>
                  <w:rPrChange w:id="2050" w:author="Draško Anđelković" w:date="2020-04-08T17:49:00Z">
                    <w:rPr>
                      <w:rFonts w:ascii="Calibri" w:eastAsia="Times New Roman" w:hAnsi="Calibri" w:cs="Calibri"/>
                      <w:color w:val="000000"/>
                    </w:rPr>
                  </w:rPrChange>
                </w:rPr>
                <w:t>UQ</w:t>
              </w:r>
            </w:ins>
          </w:p>
        </w:tc>
      </w:tr>
      <w:tr w:rsidR="00B01D20" w:rsidRPr="00C913AC" w:rsidTr="00B01D20">
        <w:trPr>
          <w:trHeight w:val="20"/>
          <w:ins w:id="2051" w:author="Draško Anđelković" w:date="2020-04-08T13:11:00Z"/>
          <w:trPrChange w:id="2052"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053" w:author="Draško Anđelković" w:date="2020-04-08T13:13:00Z">
              <w:tcPr>
                <w:tcW w:w="1459" w:type="pct"/>
                <w:noWrap/>
                <w:hideMark/>
              </w:tcPr>
            </w:tcPrChange>
          </w:tcPr>
          <w:p w:rsidR="00B01D20" w:rsidRPr="00C913AC" w:rsidRDefault="00B01D20" w:rsidP="00B01D20">
            <w:pPr>
              <w:rPr>
                <w:ins w:id="2054" w:author="Draško Anđelković" w:date="2020-04-08T13:11:00Z"/>
                <w:rFonts w:eastAsia="Times New Roman" w:cstheme="minorHAnsi"/>
                <w:color w:val="262626" w:themeColor="text1" w:themeTint="D9"/>
                <w:sz w:val="24"/>
                <w:szCs w:val="24"/>
                <w:lang w:val="en-US"/>
                <w:rPrChange w:id="2055" w:author="Draško Anđelković" w:date="2020-04-08T17:49:00Z">
                  <w:rPr>
                    <w:ins w:id="2056" w:author="Draško Anđelković" w:date="2020-04-08T13:11:00Z"/>
                    <w:rFonts w:ascii="Calibri" w:eastAsia="Times New Roman" w:hAnsi="Calibri" w:cs="Calibri"/>
                    <w:color w:val="000000"/>
                    <w:lang w:val="en-US"/>
                  </w:rPr>
                </w:rPrChange>
              </w:rPr>
            </w:pPr>
          </w:p>
        </w:tc>
        <w:tc>
          <w:tcPr>
            <w:tcW w:w="2054" w:type="pct"/>
            <w:noWrap/>
            <w:hideMark/>
            <w:tcPrChange w:id="2057" w:author="Draško Anđelković" w:date="2020-04-08T13:13:00Z">
              <w:tcPr>
                <w:tcW w:w="1670" w:type="pct"/>
                <w:gridSpan w:val="2"/>
                <w:noWrap/>
                <w:hideMark/>
              </w:tcPr>
            </w:tcPrChange>
          </w:tcPr>
          <w:p w:rsidR="00B01D20" w:rsidRPr="00C913AC" w:rsidRDefault="00110394" w:rsidP="00B01D20">
            <w:pPr>
              <w:cnfStyle w:val="000000000000" w:firstRow="0" w:lastRow="0" w:firstColumn="0" w:lastColumn="0" w:oddVBand="0" w:evenVBand="0" w:oddHBand="0" w:evenHBand="0" w:firstRowFirstColumn="0" w:firstRowLastColumn="0" w:lastRowFirstColumn="0" w:lastRowLastColumn="0"/>
              <w:rPr>
                <w:ins w:id="2058" w:author="Draško Anđelković" w:date="2020-04-08T13:11:00Z"/>
                <w:rFonts w:eastAsia="Times New Roman" w:cstheme="minorHAnsi"/>
                <w:color w:val="262626" w:themeColor="text1" w:themeTint="D9"/>
                <w:sz w:val="24"/>
                <w:szCs w:val="24"/>
                <w:lang w:val="en-US"/>
                <w:rPrChange w:id="2059" w:author="Draško Anđelković" w:date="2020-04-08T17:49:00Z">
                  <w:rPr>
                    <w:ins w:id="2060" w:author="Draško Anđelković" w:date="2020-04-08T13:11:00Z"/>
                    <w:rFonts w:ascii="Calibri" w:eastAsia="Times New Roman" w:hAnsi="Calibri" w:cs="Calibri"/>
                    <w:color w:val="000000"/>
                    <w:lang w:val="en-US"/>
                  </w:rPr>
                </w:rPrChange>
              </w:rPr>
            </w:pPr>
            <w:ins w:id="2061" w:author="Draško Anđelković" w:date="2020-04-08T13:11:00Z">
              <w:r w:rsidRPr="00C913AC">
                <w:rPr>
                  <w:rFonts w:eastAsia="Times New Roman" w:cstheme="minorHAnsi"/>
                  <w:color w:val="262626" w:themeColor="text1" w:themeTint="D9"/>
                  <w:sz w:val="24"/>
                  <w:szCs w:val="24"/>
                </w:rPr>
                <w:t>P</w:t>
              </w:r>
              <w:r w:rsidR="00B01D20" w:rsidRPr="00C913AC">
                <w:rPr>
                  <w:rFonts w:eastAsia="Times New Roman" w:cstheme="minorHAnsi"/>
                  <w:color w:val="262626" w:themeColor="text1" w:themeTint="D9"/>
                  <w:sz w:val="24"/>
                  <w:szCs w:val="24"/>
                  <w:rPrChange w:id="2062" w:author="Draško Anđelković" w:date="2020-04-08T17:49:00Z">
                    <w:rPr>
                      <w:rFonts w:ascii="Calibri" w:eastAsia="Times New Roman" w:hAnsi="Calibri" w:cs="Calibri"/>
                      <w:color w:val="000000"/>
                    </w:rPr>
                  </w:rPrChange>
                </w:rPr>
                <w:t>assword</w:t>
              </w:r>
            </w:ins>
            <w:ins w:id="2063" w:author="Draško Anđelković" w:date="2020-04-27T15:04:00Z">
              <w:r>
                <w:rPr>
                  <w:rFonts w:eastAsia="Times New Roman" w:cstheme="minorHAnsi"/>
                  <w:color w:val="262626" w:themeColor="text1" w:themeTint="D9"/>
                  <w:sz w:val="24"/>
                  <w:szCs w:val="24"/>
                </w:rPr>
                <w:t>_hash</w:t>
              </w:r>
            </w:ins>
          </w:p>
        </w:tc>
        <w:tc>
          <w:tcPr>
            <w:tcW w:w="1150" w:type="pct"/>
            <w:noWrap/>
            <w:hideMark/>
            <w:tcPrChange w:id="2064" w:author="Draško Anđelković" w:date="2020-04-08T13:13:00Z">
              <w:tcPr>
                <w:tcW w:w="935" w:type="pct"/>
                <w:gridSpan w:val="2"/>
                <w:noWrap/>
                <w:hideMark/>
              </w:tcPr>
            </w:tcPrChange>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065" w:author="Draško Anđelković" w:date="2020-04-08T13:11:00Z"/>
                <w:rFonts w:eastAsia="Times New Roman" w:cstheme="minorHAnsi"/>
                <w:color w:val="262626" w:themeColor="text1" w:themeTint="D9"/>
                <w:sz w:val="24"/>
                <w:szCs w:val="24"/>
                <w:lang w:val="en-US"/>
                <w:rPrChange w:id="2066" w:author="Draško Anđelković" w:date="2020-04-08T17:49:00Z">
                  <w:rPr>
                    <w:ins w:id="2067" w:author="Draško Anđelković" w:date="2020-04-08T13:11:00Z"/>
                    <w:rFonts w:ascii="Calibri" w:eastAsia="Times New Roman" w:hAnsi="Calibri" w:cs="Calibri"/>
                    <w:color w:val="000000"/>
                    <w:lang w:val="en-US"/>
                  </w:rPr>
                </w:rPrChange>
              </w:rPr>
            </w:pPr>
          </w:p>
        </w:tc>
      </w:tr>
      <w:tr w:rsidR="00C913AC" w:rsidRPr="00C913AC" w:rsidTr="00B01D20">
        <w:trPr>
          <w:cnfStyle w:val="000000100000" w:firstRow="0" w:lastRow="0" w:firstColumn="0" w:lastColumn="0" w:oddVBand="0" w:evenVBand="0" w:oddHBand="1" w:evenHBand="0" w:firstRowFirstColumn="0" w:firstRowLastColumn="0" w:lastRowFirstColumn="0" w:lastRowLastColumn="0"/>
          <w:trHeight w:val="20"/>
          <w:ins w:id="2068" w:author="Draško Anđelković" w:date="2020-04-08T13:11:00Z"/>
        </w:trPr>
        <w:tc>
          <w:tcPr>
            <w:cnfStyle w:val="001000000000" w:firstRow="0" w:lastRow="0" w:firstColumn="1" w:lastColumn="0" w:oddVBand="0" w:evenVBand="0" w:oddHBand="0" w:evenHBand="0" w:firstRowFirstColumn="0" w:firstRowLastColumn="0" w:lastRowFirstColumn="0" w:lastRowLastColumn="0"/>
            <w:tcW w:w="1796" w:type="pct"/>
            <w:shd w:val="clear" w:color="auto" w:fill="D0CECE" w:themeFill="background2" w:themeFillShade="E6"/>
            <w:noWrap/>
            <w:hideMark/>
          </w:tcPr>
          <w:p w:rsidR="00B01D20" w:rsidRPr="00C913AC" w:rsidRDefault="00B01D20" w:rsidP="00B01D20">
            <w:pPr>
              <w:rPr>
                <w:ins w:id="2069" w:author="Draško Anđelković" w:date="2020-04-08T13:11:00Z"/>
                <w:rFonts w:eastAsia="Times New Roman" w:cstheme="minorHAnsi"/>
                <w:color w:val="262626" w:themeColor="text1" w:themeTint="D9"/>
                <w:sz w:val="24"/>
                <w:szCs w:val="24"/>
                <w:lang w:val="en-US"/>
                <w:rPrChange w:id="2070" w:author="Draško Anđelković" w:date="2020-04-08T17:49:00Z">
                  <w:rPr>
                    <w:ins w:id="2071" w:author="Draško Anđelković" w:date="2020-04-08T13:11:00Z"/>
                    <w:rFonts w:ascii="Calibri" w:eastAsia="Times New Roman" w:hAnsi="Calibri" w:cs="Calibri"/>
                    <w:color w:val="FFFFFF"/>
                    <w:lang w:val="en-US"/>
                  </w:rPr>
                </w:rPrChange>
              </w:rPr>
            </w:pPr>
            <w:ins w:id="2072" w:author="Draško Anđelković" w:date="2020-04-08T13:11:00Z">
              <w:r w:rsidRPr="00C913AC">
                <w:rPr>
                  <w:rFonts w:eastAsia="Times New Roman" w:cstheme="minorHAnsi"/>
                  <w:color w:val="262626" w:themeColor="text1" w:themeTint="D9"/>
                  <w:sz w:val="24"/>
                  <w:szCs w:val="24"/>
                  <w:rPrChange w:id="2073" w:author="Draško Anđelković" w:date="2020-04-08T17:49:00Z">
                    <w:rPr>
                      <w:rFonts w:ascii="Calibri" w:eastAsia="Times New Roman" w:hAnsi="Calibri" w:cs="Calibri"/>
                      <w:color w:val="FFFFFF"/>
                    </w:rPr>
                  </w:rPrChange>
                </w:rPr>
                <w:t>Kategorija</w:t>
              </w:r>
            </w:ins>
          </w:p>
        </w:tc>
        <w:tc>
          <w:tcPr>
            <w:tcW w:w="2054" w:type="pct"/>
            <w:shd w:val="clear" w:color="auto" w:fill="D0CECE" w:themeFill="background2" w:themeFillShade="E6"/>
            <w:noWrap/>
            <w:hideMark/>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074" w:author="Draško Anđelković" w:date="2020-04-08T13:11:00Z"/>
                <w:rFonts w:eastAsia="Times New Roman" w:cstheme="minorHAnsi"/>
                <w:b/>
                <w:color w:val="262626" w:themeColor="text1" w:themeTint="D9"/>
                <w:sz w:val="24"/>
                <w:szCs w:val="24"/>
                <w:lang w:val="en-US"/>
                <w:rPrChange w:id="2075" w:author="Draško Anđelković" w:date="2020-04-08T17:49:00Z">
                  <w:rPr>
                    <w:ins w:id="2076" w:author="Draško Anđelković" w:date="2020-04-08T13:11:00Z"/>
                    <w:rFonts w:ascii="Calibri" w:eastAsia="Times New Roman" w:hAnsi="Calibri" w:cs="Calibri"/>
                    <w:color w:val="FFFFFF"/>
                    <w:lang w:val="en-US"/>
                  </w:rPr>
                </w:rPrChange>
              </w:rPr>
            </w:pPr>
            <w:ins w:id="2077" w:author="Draško Anđelković" w:date="2020-04-08T13:11:00Z">
              <w:r w:rsidRPr="00C913AC">
                <w:rPr>
                  <w:rFonts w:eastAsia="Times New Roman" w:cstheme="minorHAnsi"/>
                  <w:b/>
                  <w:color w:val="262626" w:themeColor="text1" w:themeTint="D9"/>
                  <w:sz w:val="24"/>
                  <w:szCs w:val="24"/>
                  <w:rPrChange w:id="2078" w:author="Draško Anđelković" w:date="2020-04-08T17:49:00Z">
                    <w:rPr>
                      <w:rFonts w:ascii="Calibri" w:eastAsia="Times New Roman" w:hAnsi="Calibri" w:cs="Calibri"/>
                      <w:color w:val="FFFFFF"/>
                    </w:rPr>
                  </w:rPrChange>
                </w:rPr>
                <w:t>category</w:t>
              </w:r>
            </w:ins>
          </w:p>
        </w:tc>
        <w:tc>
          <w:tcPr>
            <w:tcW w:w="1150" w:type="pct"/>
            <w:shd w:val="clear" w:color="auto" w:fill="D0CECE" w:themeFill="background2" w:themeFillShade="E6"/>
            <w:noWrap/>
            <w:hideMark/>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079" w:author="Draško Anđelković" w:date="2020-04-08T13:11:00Z"/>
                <w:rFonts w:eastAsia="Times New Roman" w:cstheme="minorHAnsi"/>
                <w:color w:val="262626" w:themeColor="text1" w:themeTint="D9"/>
                <w:sz w:val="24"/>
                <w:szCs w:val="24"/>
                <w:lang w:val="en-US"/>
                <w:rPrChange w:id="2080" w:author="Draško Anđelković" w:date="2020-04-08T17:49:00Z">
                  <w:rPr>
                    <w:ins w:id="2081" w:author="Draško Anđelković" w:date="2020-04-08T13:11:00Z"/>
                    <w:rFonts w:ascii="Calibri" w:eastAsia="Times New Roman" w:hAnsi="Calibri" w:cs="Calibri"/>
                    <w:color w:val="FFFFFF"/>
                    <w:lang w:val="en-US"/>
                  </w:rPr>
                </w:rPrChange>
              </w:rPr>
            </w:pPr>
            <w:ins w:id="2082" w:author="Draško Anđelković" w:date="2020-04-08T13:11:00Z">
              <w:r w:rsidRPr="00C913AC">
                <w:rPr>
                  <w:rFonts w:eastAsia="Times New Roman" w:cstheme="minorHAnsi"/>
                  <w:color w:val="262626" w:themeColor="text1" w:themeTint="D9"/>
                  <w:sz w:val="24"/>
                  <w:szCs w:val="24"/>
                  <w:rPrChange w:id="2083" w:author="Draško Anđelković" w:date="2020-04-08T17:49:00Z">
                    <w:rPr>
                      <w:rFonts w:ascii="Calibri" w:eastAsia="Times New Roman" w:hAnsi="Calibri" w:cs="Calibri"/>
                      <w:color w:val="FFFFFF"/>
                    </w:rPr>
                  </w:rPrChange>
                </w:rPr>
                <w:t> </w:t>
              </w:r>
            </w:ins>
          </w:p>
        </w:tc>
      </w:tr>
      <w:tr w:rsidR="00B01D20" w:rsidRPr="00C913AC" w:rsidTr="00B01D20">
        <w:trPr>
          <w:trHeight w:val="20"/>
          <w:ins w:id="2084" w:author="Draško Anđelković" w:date="2020-04-08T13:11:00Z"/>
          <w:trPrChange w:id="2085"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086" w:author="Draško Anđelković" w:date="2020-04-08T13:13:00Z">
              <w:tcPr>
                <w:tcW w:w="1459" w:type="pct"/>
                <w:noWrap/>
                <w:hideMark/>
              </w:tcPr>
            </w:tcPrChange>
          </w:tcPr>
          <w:p w:rsidR="00B01D20" w:rsidRPr="00C913AC" w:rsidRDefault="00B01D20" w:rsidP="00B01D20">
            <w:pPr>
              <w:rPr>
                <w:ins w:id="2087" w:author="Draško Anđelković" w:date="2020-04-08T13:11:00Z"/>
                <w:rFonts w:eastAsia="Times New Roman" w:cstheme="minorHAnsi"/>
                <w:color w:val="262626" w:themeColor="text1" w:themeTint="D9"/>
                <w:sz w:val="24"/>
                <w:szCs w:val="24"/>
                <w:lang w:val="en-US"/>
                <w:rPrChange w:id="2088" w:author="Draško Anđelković" w:date="2020-04-08T17:49:00Z">
                  <w:rPr>
                    <w:ins w:id="2089" w:author="Draško Anđelković" w:date="2020-04-08T13:11:00Z"/>
                    <w:rFonts w:ascii="Calibri" w:eastAsia="Times New Roman" w:hAnsi="Calibri" w:cs="Calibri"/>
                    <w:color w:val="000000"/>
                    <w:lang w:val="en-US"/>
                  </w:rPr>
                </w:rPrChange>
              </w:rPr>
            </w:pPr>
            <w:ins w:id="2090" w:author="Draško Anđelković" w:date="2020-04-08T13:11:00Z">
              <w:r w:rsidRPr="00C913AC">
                <w:rPr>
                  <w:rFonts w:eastAsia="Times New Roman" w:cstheme="minorHAnsi"/>
                  <w:color w:val="262626" w:themeColor="text1" w:themeTint="D9"/>
                  <w:sz w:val="24"/>
                  <w:szCs w:val="24"/>
                  <w:rPrChange w:id="2091" w:author="Draško Anđelković" w:date="2020-04-08T17:49:00Z">
                    <w:rPr>
                      <w:rFonts w:ascii="Calibri" w:eastAsia="Times New Roman" w:hAnsi="Calibri" w:cs="Calibri"/>
                      <w:color w:val="000000"/>
                    </w:rPr>
                  </w:rPrChange>
                </w:rPr>
                <w:t> </w:t>
              </w:r>
            </w:ins>
          </w:p>
        </w:tc>
        <w:tc>
          <w:tcPr>
            <w:tcW w:w="2054" w:type="pct"/>
            <w:noWrap/>
            <w:hideMark/>
            <w:tcPrChange w:id="2092" w:author="Draško Anđelković" w:date="2020-04-08T13:13:00Z">
              <w:tcPr>
                <w:tcW w:w="1670" w:type="pct"/>
                <w:gridSpan w:val="2"/>
                <w:noWrap/>
                <w:hideMark/>
              </w:tcPr>
            </w:tcPrChange>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093" w:author="Draško Anđelković" w:date="2020-04-08T13:11:00Z"/>
                <w:rFonts w:eastAsia="Times New Roman" w:cstheme="minorHAnsi"/>
                <w:color w:val="262626" w:themeColor="text1" w:themeTint="D9"/>
                <w:sz w:val="24"/>
                <w:szCs w:val="24"/>
                <w:lang w:val="en-US"/>
                <w:rPrChange w:id="2094" w:author="Draško Anđelković" w:date="2020-04-08T17:49:00Z">
                  <w:rPr>
                    <w:ins w:id="2095" w:author="Draško Anđelković" w:date="2020-04-08T13:11:00Z"/>
                    <w:rFonts w:ascii="Calibri" w:eastAsia="Times New Roman" w:hAnsi="Calibri" w:cs="Calibri"/>
                    <w:color w:val="000000"/>
                    <w:lang w:val="en-US"/>
                  </w:rPr>
                </w:rPrChange>
              </w:rPr>
            </w:pPr>
            <w:ins w:id="2096" w:author="Draško Anđelković" w:date="2020-04-08T13:11:00Z">
              <w:r w:rsidRPr="00C913AC">
                <w:rPr>
                  <w:rFonts w:eastAsia="Times New Roman" w:cstheme="minorHAnsi"/>
                  <w:color w:val="262626" w:themeColor="text1" w:themeTint="D9"/>
                  <w:sz w:val="24"/>
                  <w:szCs w:val="24"/>
                  <w:rPrChange w:id="2097" w:author="Draško Anđelković" w:date="2020-04-08T17:49:00Z">
                    <w:rPr>
                      <w:rFonts w:ascii="Calibri" w:eastAsia="Times New Roman" w:hAnsi="Calibri" w:cs="Calibri"/>
                      <w:color w:val="000000"/>
                    </w:rPr>
                  </w:rPrChange>
                </w:rPr>
                <w:t>category_id</w:t>
              </w:r>
            </w:ins>
          </w:p>
        </w:tc>
        <w:tc>
          <w:tcPr>
            <w:tcW w:w="1150" w:type="pct"/>
            <w:noWrap/>
            <w:hideMark/>
            <w:tcPrChange w:id="2098" w:author="Draško Anđelković" w:date="2020-04-08T13:13:00Z">
              <w:tcPr>
                <w:tcW w:w="935" w:type="pct"/>
                <w:gridSpan w:val="2"/>
                <w:noWrap/>
                <w:hideMark/>
              </w:tcPr>
            </w:tcPrChange>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099" w:author="Draško Anđelković" w:date="2020-04-08T13:11:00Z"/>
                <w:rFonts w:eastAsia="Times New Roman" w:cstheme="minorHAnsi"/>
                <w:color w:val="262626" w:themeColor="text1" w:themeTint="D9"/>
                <w:sz w:val="24"/>
                <w:szCs w:val="24"/>
                <w:lang w:val="en-US"/>
                <w:rPrChange w:id="2100" w:author="Draško Anđelković" w:date="2020-04-08T17:49:00Z">
                  <w:rPr>
                    <w:ins w:id="2101" w:author="Draško Anđelković" w:date="2020-04-08T13:11:00Z"/>
                    <w:rFonts w:ascii="Calibri" w:eastAsia="Times New Roman" w:hAnsi="Calibri" w:cs="Calibri"/>
                    <w:color w:val="000000"/>
                    <w:lang w:val="en-US"/>
                  </w:rPr>
                </w:rPrChange>
              </w:rPr>
            </w:pPr>
            <w:ins w:id="2102" w:author="Draško Anđelković" w:date="2020-04-08T13:11:00Z">
              <w:r w:rsidRPr="00C913AC">
                <w:rPr>
                  <w:rFonts w:eastAsia="Times New Roman" w:cstheme="minorHAnsi"/>
                  <w:color w:val="262626" w:themeColor="text1" w:themeTint="D9"/>
                  <w:sz w:val="24"/>
                  <w:szCs w:val="24"/>
                  <w:rPrChange w:id="2103" w:author="Draško Anđelković" w:date="2020-04-08T17:49:00Z">
                    <w:rPr>
                      <w:rFonts w:ascii="Calibri" w:eastAsia="Times New Roman" w:hAnsi="Calibri" w:cs="Calibri"/>
                      <w:color w:val="000000"/>
                    </w:rPr>
                  </w:rPrChange>
                </w:rPr>
                <w:t>PK</w:t>
              </w:r>
            </w:ins>
          </w:p>
        </w:tc>
      </w:tr>
      <w:tr w:rsidR="00B01D20" w:rsidRPr="00C913AC" w:rsidTr="00B01D20">
        <w:trPr>
          <w:cnfStyle w:val="000000100000" w:firstRow="0" w:lastRow="0" w:firstColumn="0" w:lastColumn="0" w:oddVBand="0" w:evenVBand="0" w:oddHBand="1" w:evenHBand="0" w:firstRowFirstColumn="0" w:firstRowLastColumn="0" w:lastRowFirstColumn="0" w:lastRowLastColumn="0"/>
          <w:trHeight w:val="20"/>
          <w:ins w:id="2104" w:author="Draško Anđelković" w:date="2020-04-08T13:11:00Z"/>
          <w:trPrChange w:id="2105"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106" w:author="Draško Anđelković" w:date="2020-04-08T13:13:00Z">
              <w:tcPr>
                <w:tcW w:w="1459" w:type="pct"/>
                <w:noWrap/>
                <w:hideMark/>
              </w:tcPr>
            </w:tcPrChange>
          </w:tcPr>
          <w:p w:rsidR="00B01D20" w:rsidRPr="00C913AC" w:rsidRDefault="00B01D20" w:rsidP="00B01D20">
            <w:pPr>
              <w:cnfStyle w:val="001000100000" w:firstRow="0" w:lastRow="0" w:firstColumn="1" w:lastColumn="0" w:oddVBand="0" w:evenVBand="0" w:oddHBand="1" w:evenHBand="0" w:firstRowFirstColumn="0" w:firstRowLastColumn="0" w:lastRowFirstColumn="0" w:lastRowLastColumn="0"/>
              <w:rPr>
                <w:ins w:id="2107" w:author="Draško Anđelković" w:date="2020-04-08T13:11:00Z"/>
                <w:rFonts w:eastAsia="Times New Roman" w:cstheme="minorHAnsi"/>
                <w:color w:val="262626" w:themeColor="text1" w:themeTint="D9"/>
                <w:sz w:val="24"/>
                <w:szCs w:val="24"/>
                <w:lang w:val="en-US"/>
                <w:rPrChange w:id="2108" w:author="Draško Anđelković" w:date="2020-04-08T17:49:00Z">
                  <w:rPr>
                    <w:ins w:id="2109" w:author="Draško Anđelković" w:date="2020-04-08T13:11:00Z"/>
                    <w:rFonts w:ascii="Calibri" w:eastAsia="Times New Roman" w:hAnsi="Calibri" w:cs="Calibri"/>
                    <w:color w:val="000000"/>
                    <w:lang w:val="en-US"/>
                  </w:rPr>
                </w:rPrChange>
              </w:rPr>
            </w:pPr>
          </w:p>
        </w:tc>
        <w:tc>
          <w:tcPr>
            <w:tcW w:w="2054" w:type="pct"/>
            <w:noWrap/>
            <w:hideMark/>
            <w:tcPrChange w:id="2110" w:author="Draško Anđelković" w:date="2020-04-08T13:13:00Z">
              <w:tcPr>
                <w:tcW w:w="1670"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111" w:author="Draško Anđelković" w:date="2020-04-08T13:11:00Z"/>
                <w:rFonts w:eastAsia="Times New Roman" w:cstheme="minorHAnsi"/>
                <w:color w:val="262626" w:themeColor="text1" w:themeTint="D9"/>
                <w:sz w:val="24"/>
                <w:szCs w:val="24"/>
                <w:lang w:val="en-US"/>
                <w:rPrChange w:id="2112" w:author="Draško Anđelković" w:date="2020-04-08T17:49:00Z">
                  <w:rPr>
                    <w:ins w:id="2113" w:author="Draško Anđelković" w:date="2020-04-08T13:11:00Z"/>
                    <w:rFonts w:ascii="Calibri" w:eastAsia="Times New Roman" w:hAnsi="Calibri" w:cs="Calibri"/>
                    <w:color w:val="000000"/>
                    <w:lang w:val="en-US"/>
                  </w:rPr>
                </w:rPrChange>
              </w:rPr>
            </w:pPr>
            <w:ins w:id="2114" w:author="Draško Anđelković" w:date="2020-04-08T13:11:00Z">
              <w:r w:rsidRPr="00C913AC">
                <w:rPr>
                  <w:rFonts w:eastAsia="Times New Roman" w:cstheme="minorHAnsi"/>
                  <w:color w:val="262626" w:themeColor="text1" w:themeTint="D9"/>
                  <w:sz w:val="24"/>
                  <w:szCs w:val="24"/>
                  <w:rPrChange w:id="2115" w:author="Draško Anđelković" w:date="2020-04-08T17:49:00Z">
                    <w:rPr>
                      <w:rFonts w:ascii="Calibri" w:eastAsia="Times New Roman" w:hAnsi="Calibri" w:cs="Calibri"/>
                      <w:color w:val="000000"/>
                    </w:rPr>
                  </w:rPrChange>
                </w:rPr>
                <w:t>name</w:t>
              </w:r>
            </w:ins>
          </w:p>
        </w:tc>
        <w:tc>
          <w:tcPr>
            <w:tcW w:w="1150" w:type="pct"/>
            <w:noWrap/>
            <w:hideMark/>
            <w:tcPrChange w:id="2116" w:author="Draško Anđelković" w:date="2020-04-08T13:13:00Z">
              <w:tcPr>
                <w:tcW w:w="935" w:type="pct"/>
                <w:gridSpan w:val="2"/>
                <w:noWrap/>
                <w:hideMark/>
              </w:tcPr>
            </w:tcPrChange>
          </w:tcPr>
          <w:p w:rsidR="00B01D20" w:rsidRPr="00C913AC" w:rsidRDefault="00110394" w:rsidP="00B01D20">
            <w:pPr>
              <w:cnfStyle w:val="000000100000" w:firstRow="0" w:lastRow="0" w:firstColumn="0" w:lastColumn="0" w:oddVBand="0" w:evenVBand="0" w:oddHBand="1" w:evenHBand="0" w:firstRowFirstColumn="0" w:firstRowLastColumn="0" w:lastRowFirstColumn="0" w:lastRowLastColumn="0"/>
              <w:rPr>
                <w:ins w:id="2117" w:author="Draško Anđelković" w:date="2020-04-08T13:11:00Z"/>
                <w:rFonts w:eastAsia="Times New Roman" w:cstheme="minorHAnsi"/>
                <w:color w:val="262626" w:themeColor="text1" w:themeTint="D9"/>
                <w:sz w:val="24"/>
                <w:szCs w:val="24"/>
                <w:lang w:val="en-US"/>
                <w:rPrChange w:id="2118" w:author="Draško Anđelković" w:date="2020-04-08T17:49:00Z">
                  <w:rPr>
                    <w:ins w:id="2119" w:author="Draško Anđelković" w:date="2020-04-08T13:11:00Z"/>
                    <w:rFonts w:ascii="Calibri" w:eastAsia="Times New Roman" w:hAnsi="Calibri" w:cs="Calibri"/>
                    <w:color w:val="000000"/>
                    <w:lang w:val="en-US"/>
                  </w:rPr>
                </w:rPrChange>
              </w:rPr>
            </w:pPr>
            <w:ins w:id="2120" w:author="Draško Anđelković" w:date="2020-04-27T15:04:00Z">
              <w:r>
                <w:rPr>
                  <w:rFonts w:eastAsia="Times New Roman" w:cstheme="minorHAnsi"/>
                  <w:color w:val="262626" w:themeColor="text1" w:themeTint="D9"/>
                  <w:sz w:val="24"/>
                  <w:szCs w:val="24"/>
                  <w:lang w:val="en-US"/>
                </w:rPr>
                <w:t>UQ</w:t>
              </w:r>
            </w:ins>
          </w:p>
        </w:tc>
      </w:tr>
      <w:tr w:rsidR="00B01D20" w:rsidRPr="00C913AC" w:rsidTr="00B01D20">
        <w:trPr>
          <w:trHeight w:val="20"/>
          <w:ins w:id="2121" w:author="Draško Anđelković" w:date="2020-04-08T13:11:00Z"/>
          <w:trPrChange w:id="2122"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123" w:author="Draško Anđelković" w:date="2020-04-08T13:13:00Z">
              <w:tcPr>
                <w:tcW w:w="1459" w:type="pct"/>
                <w:noWrap/>
                <w:hideMark/>
              </w:tcPr>
            </w:tcPrChange>
          </w:tcPr>
          <w:p w:rsidR="00B01D20" w:rsidRPr="00C913AC" w:rsidRDefault="00B01D20" w:rsidP="00B01D20">
            <w:pPr>
              <w:rPr>
                <w:ins w:id="2124" w:author="Draško Anđelković" w:date="2020-04-08T13:11:00Z"/>
                <w:rFonts w:eastAsia="Times New Roman" w:cstheme="minorHAnsi"/>
                <w:color w:val="262626" w:themeColor="text1" w:themeTint="D9"/>
                <w:sz w:val="24"/>
                <w:szCs w:val="24"/>
                <w:lang w:val="en-US"/>
                <w:rPrChange w:id="2125" w:author="Draško Anđelković" w:date="2020-04-08T17:49:00Z">
                  <w:rPr>
                    <w:ins w:id="2126" w:author="Draško Anđelković" w:date="2020-04-08T13:11:00Z"/>
                    <w:rFonts w:ascii="Calibri" w:eastAsia="Times New Roman" w:hAnsi="Calibri" w:cs="Calibri"/>
                    <w:color w:val="000000"/>
                    <w:lang w:val="en-US"/>
                  </w:rPr>
                </w:rPrChange>
              </w:rPr>
            </w:pPr>
            <w:ins w:id="2127" w:author="Draško Anđelković" w:date="2020-04-08T13:11:00Z">
              <w:r w:rsidRPr="00C913AC">
                <w:rPr>
                  <w:rFonts w:eastAsia="Times New Roman" w:cstheme="minorHAnsi"/>
                  <w:color w:val="262626" w:themeColor="text1" w:themeTint="D9"/>
                  <w:sz w:val="24"/>
                  <w:szCs w:val="24"/>
                  <w:rPrChange w:id="2128" w:author="Draško Anđelković" w:date="2020-04-08T17:49:00Z">
                    <w:rPr>
                      <w:rFonts w:ascii="Calibri" w:eastAsia="Times New Roman" w:hAnsi="Calibri" w:cs="Calibri"/>
                      <w:color w:val="000000"/>
                    </w:rPr>
                  </w:rPrChange>
                </w:rPr>
                <w:t> </w:t>
              </w:r>
            </w:ins>
          </w:p>
        </w:tc>
        <w:tc>
          <w:tcPr>
            <w:tcW w:w="2054" w:type="pct"/>
            <w:noWrap/>
            <w:hideMark/>
            <w:tcPrChange w:id="2129" w:author="Draško Anđelković" w:date="2020-04-08T13:13:00Z">
              <w:tcPr>
                <w:tcW w:w="1670" w:type="pct"/>
                <w:gridSpan w:val="2"/>
                <w:noWrap/>
                <w:hideMark/>
              </w:tcPr>
            </w:tcPrChange>
          </w:tcPr>
          <w:p w:rsidR="00B01D20" w:rsidRPr="00C913AC" w:rsidRDefault="00980957" w:rsidP="00B01D20">
            <w:pPr>
              <w:cnfStyle w:val="000000000000" w:firstRow="0" w:lastRow="0" w:firstColumn="0" w:lastColumn="0" w:oddVBand="0" w:evenVBand="0" w:oddHBand="0" w:evenHBand="0" w:firstRowFirstColumn="0" w:firstRowLastColumn="0" w:lastRowFirstColumn="0" w:lastRowLastColumn="0"/>
              <w:rPr>
                <w:ins w:id="2130" w:author="Draško Anđelković" w:date="2020-04-08T13:11:00Z"/>
                <w:rFonts w:eastAsia="Times New Roman" w:cstheme="minorHAnsi"/>
                <w:color w:val="262626" w:themeColor="text1" w:themeTint="D9"/>
                <w:sz w:val="24"/>
                <w:szCs w:val="24"/>
                <w:lang w:val="en-US"/>
                <w:rPrChange w:id="2131" w:author="Draško Anđelković" w:date="2020-04-08T17:49:00Z">
                  <w:rPr>
                    <w:ins w:id="2132" w:author="Draško Anđelković" w:date="2020-04-08T13:11:00Z"/>
                    <w:rFonts w:ascii="Calibri" w:eastAsia="Times New Roman" w:hAnsi="Calibri" w:cs="Calibri"/>
                    <w:color w:val="000000"/>
                    <w:lang w:val="en-US"/>
                  </w:rPr>
                </w:rPrChange>
              </w:rPr>
            </w:pPr>
            <w:proofErr w:type="spellStart"/>
            <w:ins w:id="2133" w:author="Draško Anđelković" w:date="2020-04-26T23:17:00Z">
              <w:r>
                <w:rPr>
                  <w:rFonts w:eastAsia="Times New Roman" w:cstheme="minorHAnsi"/>
                  <w:color w:val="262626" w:themeColor="text1" w:themeTint="D9"/>
                  <w:sz w:val="24"/>
                  <w:szCs w:val="24"/>
                </w:rPr>
                <w:t>video_</w:t>
              </w:r>
            </w:ins>
            <w:ins w:id="2134" w:author="Draško Anđelković" w:date="2020-05-20T16:52:00Z">
              <w:r w:rsidR="00506109">
                <w:rPr>
                  <w:rFonts w:eastAsia="Times New Roman" w:cstheme="minorHAnsi"/>
                  <w:color w:val="262626" w:themeColor="text1" w:themeTint="D9"/>
                  <w:sz w:val="24"/>
                  <w:szCs w:val="24"/>
                </w:rPr>
                <w:t>id</w:t>
              </w:r>
            </w:ins>
            <w:proofErr w:type="spellEnd"/>
          </w:p>
        </w:tc>
        <w:tc>
          <w:tcPr>
            <w:tcW w:w="1150" w:type="pct"/>
            <w:noWrap/>
            <w:hideMark/>
            <w:tcPrChange w:id="2135" w:author="Draško Anđelković" w:date="2020-04-08T13:13:00Z">
              <w:tcPr>
                <w:tcW w:w="935" w:type="pct"/>
                <w:gridSpan w:val="2"/>
                <w:noWrap/>
                <w:hideMark/>
              </w:tcPr>
            </w:tcPrChange>
          </w:tcPr>
          <w:p w:rsidR="00B01D20" w:rsidRPr="00C913AC" w:rsidRDefault="00110394" w:rsidP="00B01D20">
            <w:pPr>
              <w:cnfStyle w:val="000000000000" w:firstRow="0" w:lastRow="0" w:firstColumn="0" w:lastColumn="0" w:oddVBand="0" w:evenVBand="0" w:oddHBand="0" w:evenHBand="0" w:firstRowFirstColumn="0" w:firstRowLastColumn="0" w:lastRowFirstColumn="0" w:lastRowLastColumn="0"/>
              <w:rPr>
                <w:ins w:id="2136" w:author="Draško Anđelković" w:date="2020-04-08T13:11:00Z"/>
                <w:rFonts w:eastAsia="Times New Roman" w:cstheme="minorHAnsi"/>
                <w:color w:val="262626" w:themeColor="text1" w:themeTint="D9"/>
                <w:sz w:val="24"/>
                <w:szCs w:val="24"/>
                <w:lang w:val="en-US"/>
                <w:rPrChange w:id="2137" w:author="Draško Anđelković" w:date="2020-04-08T17:49:00Z">
                  <w:rPr>
                    <w:ins w:id="2138" w:author="Draško Anđelković" w:date="2020-04-08T13:11:00Z"/>
                    <w:rFonts w:ascii="Calibri" w:eastAsia="Times New Roman" w:hAnsi="Calibri" w:cs="Calibri"/>
                    <w:color w:val="000000"/>
                    <w:lang w:val="en-US"/>
                  </w:rPr>
                </w:rPrChange>
              </w:rPr>
            </w:pPr>
            <w:ins w:id="2139" w:author="Draško Anđelković" w:date="2020-04-27T15:04:00Z">
              <w:r>
                <w:rPr>
                  <w:rFonts w:eastAsia="Times New Roman" w:cstheme="minorHAnsi"/>
                  <w:color w:val="262626" w:themeColor="text1" w:themeTint="D9"/>
                  <w:sz w:val="24"/>
                  <w:szCs w:val="24"/>
                </w:rPr>
                <w:t>UQ</w:t>
              </w:r>
            </w:ins>
            <w:ins w:id="2140" w:author="Draško Anđelković" w:date="2020-04-27T15:12:00Z">
              <w:r w:rsidR="00BE6395">
                <w:rPr>
                  <w:rFonts w:eastAsia="Times New Roman" w:cstheme="minorHAnsi"/>
                  <w:color w:val="262626" w:themeColor="text1" w:themeTint="D9"/>
                  <w:sz w:val="24"/>
                  <w:szCs w:val="24"/>
                </w:rPr>
                <w:t xml:space="preserve">, </w:t>
              </w:r>
            </w:ins>
            <w:ins w:id="2141" w:author="Draško Anđelković" w:date="2020-04-26T23:20:00Z">
              <w:r w:rsidR="00980957">
                <w:rPr>
                  <w:rFonts w:eastAsia="Times New Roman" w:cstheme="minorHAnsi"/>
                  <w:color w:val="262626" w:themeColor="text1" w:themeTint="D9"/>
                  <w:sz w:val="24"/>
                  <w:szCs w:val="24"/>
                </w:rPr>
                <w:t>FK</w:t>
              </w:r>
            </w:ins>
          </w:p>
        </w:tc>
      </w:tr>
      <w:tr w:rsidR="00B01D20" w:rsidRPr="00C913AC" w:rsidTr="00B01D20">
        <w:trPr>
          <w:cnfStyle w:val="000000100000" w:firstRow="0" w:lastRow="0" w:firstColumn="0" w:lastColumn="0" w:oddVBand="0" w:evenVBand="0" w:oddHBand="1" w:evenHBand="0" w:firstRowFirstColumn="0" w:firstRowLastColumn="0" w:lastRowFirstColumn="0" w:lastRowLastColumn="0"/>
          <w:trHeight w:val="20"/>
          <w:ins w:id="2142" w:author="Draško Anđelković" w:date="2020-04-08T13:11:00Z"/>
          <w:trPrChange w:id="2143"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144" w:author="Draško Anđelković" w:date="2020-04-08T13:13:00Z">
              <w:tcPr>
                <w:tcW w:w="1459" w:type="pct"/>
                <w:noWrap/>
                <w:hideMark/>
              </w:tcPr>
            </w:tcPrChange>
          </w:tcPr>
          <w:p w:rsidR="00B01D20" w:rsidRPr="00C913AC" w:rsidRDefault="00B01D20" w:rsidP="00B01D20">
            <w:pPr>
              <w:cnfStyle w:val="001000100000" w:firstRow="0" w:lastRow="0" w:firstColumn="1" w:lastColumn="0" w:oddVBand="0" w:evenVBand="0" w:oddHBand="1" w:evenHBand="0" w:firstRowFirstColumn="0" w:firstRowLastColumn="0" w:lastRowFirstColumn="0" w:lastRowLastColumn="0"/>
              <w:rPr>
                <w:ins w:id="2145" w:author="Draško Anđelković" w:date="2020-04-08T13:11:00Z"/>
                <w:rFonts w:eastAsia="Times New Roman" w:cstheme="minorHAnsi"/>
                <w:color w:val="262626" w:themeColor="text1" w:themeTint="D9"/>
                <w:sz w:val="24"/>
                <w:szCs w:val="24"/>
                <w:lang w:val="en-US"/>
                <w:rPrChange w:id="2146" w:author="Draško Anđelković" w:date="2020-04-08T17:49:00Z">
                  <w:rPr>
                    <w:ins w:id="2147" w:author="Draško Anđelković" w:date="2020-04-08T13:11:00Z"/>
                    <w:rFonts w:ascii="Calibri" w:eastAsia="Times New Roman" w:hAnsi="Calibri" w:cs="Calibri"/>
                    <w:color w:val="000000"/>
                    <w:lang w:val="en-US"/>
                  </w:rPr>
                </w:rPrChange>
              </w:rPr>
            </w:pPr>
          </w:p>
        </w:tc>
        <w:tc>
          <w:tcPr>
            <w:tcW w:w="2054" w:type="pct"/>
            <w:noWrap/>
            <w:hideMark/>
            <w:tcPrChange w:id="2148" w:author="Draško Anđelković" w:date="2020-04-08T13:13:00Z">
              <w:tcPr>
                <w:tcW w:w="1670" w:type="pct"/>
                <w:gridSpan w:val="2"/>
                <w:noWrap/>
                <w:hideMark/>
              </w:tcPr>
            </w:tcPrChange>
          </w:tcPr>
          <w:p w:rsidR="00B01D20" w:rsidRPr="00C913AC" w:rsidRDefault="00980957" w:rsidP="00B01D20">
            <w:pPr>
              <w:cnfStyle w:val="000000100000" w:firstRow="0" w:lastRow="0" w:firstColumn="0" w:lastColumn="0" w:oddVBand="0" w:evenVBand="0" w:oddHBand="1" w:evenHBand="0" w:firstRowFirstColumn="0" w:firstRowLastColumn="0" w:lastRowFirstColumn="0" w:lastRowLastColumn="0"/>
              <w:rPr>
                <w:ins w:id="2149" w:author="Draško Anđelković" w:date="2020-04-08T13:11:00Z"/>
                <w:rFonts w:eastAsia="Times New Roman" w:cstheme="minorHAnsi"/>
                <w:color w:val="262626" w:themeColor="text1" w:themeTint="D9"/>
                <w:sz w:val="24"/>
                <w:szCs w:val="24"/>
                <w:lang w:val="en-US"/>
                <w:rPrChange w:id="2150" w:author="Draško Anđelković" w:date="2020-04-08T17:49:00Z">
                  <w:rPr>
                    <w:ins w:id="2151" w:author="Draško Anđelković" w:date="2020-04-08T13:11:00Z"/>
                    <w:rFonts w:ascii="Calibri" w:eastAsia="Times New Roman" w:hAnsi="Calibri" w:cs="Calibri"/>
                    <w:color w:val="000000"/>
                    <w:lang w:val="en-US"/>
                  </w:rPr>
                </w:rPrChange>
              </w:rPr>
            </w:pPr>
            <w:ins w:id="2152" w:author="Draško Anđelković" w:date="2020-04-26T23:17:00Z">
              <w:r>
                <w:rPr>
                  <w:rFonts w:eastAsia="Times New Roman" w:cstheme="minorHAnsi"/>
                  <w:color w:val="262626" w:themeColor="text1" w:themeTint="D9"/>
                  <w:sz w:val="24"/>
                  <w:szCs w:val="24"/>
                </w:rPr>
                <w:t>Parent_category_id</w:t>
              </w:r>
            </w:ins>
          </w:p>
        </w:tc>
        <w:tc>
          <w:tcPr>
            <w:tcW w:w="1150" w:type="pct"/>
            <w:noWrap/>
            <w:hideMark/>
            <w:tcPrChange w:id="2153" w:author="Draško Anđelković" w:date="2020-04-08T13:13:00Z">
              <w:tcPr>
                <w:tcW w:w="935" w:type="pct"/>
                <w:gridSpan w:val="2"/>
                <w:noWrap/>
                <w:hideMark/>
              </w:tcPr>
            </w:tcPrChange>
          </w:tcPr>
          <w:p w:rsidR="00B01D20" w:rsidRPr="00C913AC" w:rsidRDefault="00BE6395" w:rsidP="00B01D20">
            <w:pPr>
              <w:cnfStyle w:val="000000100000" w:firstRow="0" w:lastRow="0" w:firstColumn="0" w:lastColumn="0" w:oddVBand="0" w:evenVBand="0" w:oddHBand="1" w:evenHBand="0" w:firstRowFirstColumn="0" w:firstRowLastColumn="0" w:lastRowFirstColumn="0" w:lastRowLastColumn="0"/>
              <w:rPr>
                <w:ins w:id="2154" w:author="Draško Anđelković" w:date="2020-04-08T13:11:00Z"/>
                <w:rFonts w:eastAsia="Times New Roman" w:cstheme="minorHAnsi"/>
                <w:color w:val="262626" w:themeColor="text1" w:themeTint="D9"/>
                <w:sz w:val="24"/>
                <w:szCs w:val="24"/>
                <w:lang w:val="en-US"/>
                <w:rPrChange w:id="2155" w:author="Draško Anđelković" w:date="2020-04-08T17:49:00Z">
                  <w:rPr>
                    <w:ins w:id="2156" w:author="Draško Anđelković" w:date="2020-04-08T13:11:00Z"/>
                    <w:rFonts w:ascii="Calibri" w:eastAsia="Times New Roman" w:hAnsi="Calibri" w:cs="Calibri"/>
                    <w:color w:val="000000"/>
                    <w:lang w:val="en-US"/>
                  </w:rPr>
                </w:rPrChange>
              </w:rPr>
            </w:pPr>
            <w:ins w:id="2157" w:author="Draško Anđelković" w:date="2020-04-27T15:12:00Z">
              <w:r>
                <w:rPr>
                  <w:rFonts w:eastAsia="Times New Roman" w:cstheme="minorHAnsi"/>
                  <w:color w:val="262626" w:themeColor="text1" w:themeTint="D9"/>
                  <w:sz w:val="24"/>
                  <w:szCs w:val="24"/>
                  <w:lang w:val="en-US"/>
                </w:rPr>
                <w:t>FK</w:t>
              </w:r>
            </w:ins>
          </w:p>
        </w:tc>
      </w:tr>
      <w:tr w:rsidR="00B01D20" w:rsidRPr="00C913AC" w:rsidTr="00B01D20">
        <w:trPr>
          <w:trHeight w:val="20"/>
          <w:ins w:id="2158" w:author="Draško Anđelković" w:date="2020-04-08T13:11:00Z"/>
          <w:trPrChange w:id="2159"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shd w:val="clear" w:color="auto" w:fill="D0CECE" w:themeFill="background2" w:themeFillShade="E6"/>
            <w:noWrap/>
            <w:hideMark/>
            <w:tcPrChange w:id="2160" w:author="Draško Anđelković" w:date="2020-04-08T13:13:00Z">
              <w:tcPr>
                <w:tcW w:w="1459" w:type="pct"/>
                <w:noWrap/>
                <w:hideMark/>
              </w:tcPr>
            </w:tcPrChange>
          </w:tcPr>
          <w:p w:rsidR="00B01D20" w:rsidRPr="00C913AC" w:rsidRDefault="00B01D20" w:rsidP="00B01D20">
            <w:pPr>
              <w:rPr>
                <w:ins w:id="2161" w:author="Draško Anđelković" w:date="2020-04-08T13:11:00Z"/>
                <w:rFonts w:eastAsia="Times New Roman" w:cstheme="minorHAnsi"/>
                <w:color w:val="262626" w:themeColor="text1" w:themeTint="D9"/>
                <w:sz w:val="24"/>
                <w:szCs w:val="24"/>
                <w:lang w:val="en-US"/>
                <w:rPrChange w:id="2162" w:author="Draško Anđelković" w:date="2020-04-08T17:49:00Z">
                  <w:rPr>
                    <w:ins w:id="2163" w:author="Draško Anđelković" w:date="2020-04-08T13:11:00Z"/>
                    <w:rFonts w:ascii="Calibri" w:eastAsia="Times New Roman" w:hAnsi="Calibri" w:cs="Calibri"/>
                    <w:color w:val="FFFFFF"/>
                    <w:lang w:val="en-US"/>
                  </w:rPr>
                </w:rPrChange>
              </w:rPr>
            </w:pPr>
            <w:ins w:id="2164" w:author="Draško Anđelković" w:date="2020-04-08T13:11:00Z">
              <w:r w:rsidRPr="00C913AC">
                <w:rPr>
                  <w:rFonts w:eastAsia="Times New Roman" w:cstheme="minorHAnsi"/>
                  <w:color w:val="262626" w:themeColor="text1" w:themeTint="D9"/>
                  <w:sz w:val="24"/>
                  <w:szCs w:val="24"/>
                  <w:rPrChange w:id="2165" w:author="Draško Anđelković" w:date="2020-04-08T17:49:00Z">
                    <w:rPr>
                      <w:rFonts w:ascii="Calibri" w:eastAsia="Times New Roman" w:hAnsi="Calibri" w:cs="Calibri"/>
                      <w:color w:val="FFFFFF"/>
                    </w:rPr>
                  </w:rPrChange>
                </w:rPr>
                <w:t>Video</w:t>
              </w:r>
            </w:ins>
          </w:p>
        </w:tc>
        <w:tc>
          <w:tcPr>
            <w:tcW w:w="2054" w:type="pct"/>
            <w:shd w:val="clear" w:color="auto" w:fill="D0CECE" w:themeFill="background2" w:themeFillShade="E6"/>
            <w:noWrap/>
            <w:hideMark/>
            <w:tcPrChange w:id="2166" w:author="Draško Anđelković" w:date="2020-04-08T13:13:00Z">
              <w:tcPr>
                <w:tcW w:w="1670" w:type="pct"/>
                <w:gridSpan w:val="2"/>
                <w:noWrap/>
                <w:hideMark/>
              </w:tcPr>
            </w:tcPrChange>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167" w:author="Draško Anđelković" w:date="2020-04-08T13:11:00Z"/>
                <w:rFonts w:eastAsia="Times New Roman" w:cstheme="minorHAnsi"/>
                <w:b/>
                <w:color w:val="262626" w:themeColor="text1" w:themeTint="D9"/>
                <w:sz w:val="24"/>
                <w:szCs w:val="24"/>
                <w:lang w:val="en-US"/>
                <w:rPrChange w:id="2168" w:author="Draško Anđelković" w:date="2020-04-08T17:49:00Z">
                  <w:rPr>
                    <w:ins w:id="2169" w:author="Draško Anđelković" w:date="2020-04-08T13:11:00Z"/>
                    <w:rFonts w:ascii="Calibri" w:eastAsia="Times New Roman" w:hAnsi="Calibri" w:cs="Calibri"/>
                    <w:color w:val="FFFFFF"/>
                    <w:lang w:val="en-US"/>
                  </w:rPr>
                </w:rPrChange>
              </w:rPr>
            </w:pPr>
            <w:ins w:id="2170" w:author="Draško Anđelković" w:date="2020-04-08T13:11:00Z">
              <w:r w:rsidRPr="00C913AC">
                <w:rPr>
                  <w:rFonts w:eastAsia="Times New Roman" w:cstheme="minorHAnsi"/>
                  <w:b/>
                  <w:color w:val="262626" w:themeColor="text1" w:themeTint="D9"/>
                  <w:sz w:val="24"/>
                  <w:szCs w:val="24"/>
                  <w:rPrChange w:id="2171" w:author="Draško Anđelković" w:date="2020-04-08T17:49:00Z">
                    <w:rPr>
                      <w:rFonts w:ascii="Calibri" w:eastAsia="Times New Roman" w:hAnsi="Calibri" w:cs="Calibri"/>
                      <w:color w:val="FFFFFF"/>
                    </w:rPr>
                  </w:rPrChange>
                </w:rPr>
                <w:t>video</w:t>
              </w:r>
            </w:ins>
          </w:p>
        </w:tc>
        <w:tc>
          <w:tcPr>
            <w:tcW w:w="1150" w:type="pct"/>
            <w:shd w:val="clear" w:color="auto" w:fill="D0CECE" w:themeFill="background2" w:themeFillShade="E6"/>
            <w:noWrap/>
            <w:hideMark/>
            <w:tcPrChange w:id="2172" w:author="Draško Anđelković" w:date="2020-04-08T13:13:00Z">
              <w:tcPr>
                <w:tcW w:w="935" w:type="pct"/>
                <w:gridSpan w:val="2"/>
                <w:noWrap/>
                <w:hideMark/>
              </w:tcPr>
            </w:tcPrChange>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173" w:author="Draško Anđelković" w:date="2020-04-08T13:11:00Z"/>
                <w:rFonts w:eastAsia="Times New Roman" w:cstheme="minorHAnsi"/>
                <w:color w:val="262626" w:themeColor="text1" w:themeTint="D9"/>
                <w:sz w:val="24"/>
                <w:szCs w:val="24"/>
                <w:lang w:val="en-US"/>
                <w:rPrChange w:id="2174" w:author="Draško Anđelković" w:date="2020-04-08T17:49:00Z">
                  <w:rPr>
                    <w:ins w:id="2175" w:author="Draško Anđelković" w:date="2020-04-08T13:11:00Z"/>
                    <w:rFonts w:ascii="Calibri" w:eastAsia="Times New Roman" w:hAnsi="Calibri" w:cs="Calibri"/>
                    <w:color w:val="FFFFFF"/>
                    <w:lang w:val="en-US"/>
                  </w:rPr>
                </w:rPrChange>
              </w:rPr>
            </w:pPr>
            <w:ins w:id="2176" w:author="Draško Anđelković" w:date="2020-04-08T13:11:00Z">
              <w:r w:rsidRPr="00C913AC">
                <w:rPr>
                  <w:rFonts w:eastAsia="Times New Roman" w:cstheme="minorHAnsi"/>
                  <w:color w:val="262626" w:themeColor="text1" w:themeTint="D9"/>
                  <w:sz w:val="24"/>
                  <w:szCs w:val="24"/>
                  <w:rPrChange w:id="2177" w:author="Draško Anđelković" w:date="2020-04-08T17:49:00Z">
                    <w:rPr>
                      <w:rFonts w:ascii="Calibri" w:eastAsia="Times New Roman" w:hAnsi="Calibri" w:cs="Calibri"/>
                      <w:color w:val="FFFFFF"/>
                    </w:rPr>
                  </w:rPrChange>
                </w:rPr>
                <w:t> </w:t>
              </w:r>
            </w:ins>
          </w:p>
        </w:tc>
      </w:tr>
      <w:tr w:rsidR="00C913AC" w:rsidRPr="00C913AC" w:rsidTr="00B01D20">
        <w:trPr>
          <w:cnfStyle w:val="000000100000" w:firstRow="0" w:lastRow="0" w:firstColumn="0" w:lastColumn="0" w:oddVBand="0" w:evenVBand="0" w:oddHBand="1" w:evenHBand="0" w:firstRowFirstColumn="0" w:firstRowLastColumn="0" w:lastRowFirstColumn="0" w:lastRowLastColumn="0"/>
          <w:trHeight w:val="20"/>
          <w:ins w:id="2178" w:author="Draško Anđelković" w:date="2020-04-08T13:11:00Z"/>
        </w:trPr>
        <w:tc>
          <w:tcPr>
            <w:cnfStyle w:val="001000000000" w:firstRow="0" w:lastRow="0" w:firstColumn="1" w:lastColumn="0" w:oddVBand="0" w:evenVBand="0" w:oddHBand="0" w:evenHBand="0" w:firstRowFirstColumn="0" w:firstRowLastColumn="0" w:lastRowFirstColumn="0" w:lastRowLastColumn="0"/>
            <w:tcW w:w="1796" w:type="pct"/>
            <w:noWrap/>
            <w:hideMark/>
          </w:tcPr>
          <w:p w:rsidR="00B01D20" w:rsidRPr="00C913AC" w:rsidRDefault="00B01D20" w:rsidP="00B01D20">
            <w:pPr>
              <w:rPr>
                <w:ins w:id="2179" w:author="Draško Anđelković" w:date="2020-04-08T13:11:00Z"/>
                <w:rFonts w:eastAsia="Times New Roman" w:cstheme="minorHAnsi"/>
                <w:color w:val="262626" w:themeColor="text1" w:themeTint="D9"/>
                <w:sz w:val="24"/>
                <w:szCs w:val="24"/>
                <w:lang w:val="en-US"/>
                <w:rPrChange w:id="2180" w:author="Draško Anđelković" w:date="2020-04-08T17:49:00Z">
                  <w:rPr>
                    <w:ins w:id="2181" w:author="Draško Anđelković" w:date="2020-04-08T13:11:00Z"/>
                    <w:rFonts w:ascii="Calibri" w:eastAsia="Times New Roman" w:hAnsi="Calibri" w:cs="Calibri"/>
                    <w:color w:val="FFFFFF"/>
                    <w:lang w:val="en-US"/>
                  </w:rPr>
                </w:rPrChange>
              </w:rPr>
            </w:pPr>
          </w:p>
        </w:tc>
        <w:tc>
          <w:tcPr>
            <w:tcW w:w="2054" w:type="pct"/>
            <w:noWrap/>
            <w:hideMark/>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182" w:author="Draško Anđelković" w:date="2020-04-08T13:11:00Z"/>
                <w:rFonts w:eastAsia="Times New Roman" w:cstheme="minorHAnsi"/>
                <w:color w:val="262626" w:themeColor="text1" w:themeTint="D9"/>
                <w:sz w:val="24"/>
                <w:szCs w:val="24"/>
                <w:lang w:val="en-US"/>
                <w:rPrChange w:id="2183" w:author="Draško Anđelković" w:date="2020-04-08T17:49:00Z">
                  <w:rPr>
                    <w:ins w:id="2184" w:author="Draško Anđelković" w:date="2020-04-08T13:11:00Z"/>
                    <w:rFonts w:ascii="Calibri" w:eastAsia="Times New Roman" w:hAnsi="Calibri" w:cs="Calibri"/>
                    <w:color w:val="000000"/>
                    <w:lang w:val="en-US"/>
                  </w:rPr>
                </w:rPrChange>
              </w:rPr>
            </w:pPr>
            <w:ins w:id="2185" w:author="Draško Anđelković" w:date="2020-04-08T13:11:00Z">
              <w:r w:rsidRPr="00C913AC">
                <w:rPr>
                  <w:rFonts w:eastAsia="Times New Roman" w:cstheme="minorHAnsi"/>
                  <w:color w:val="262626" w:themeColor="text1" w:themeTint="D9"/>
                  <w:sz w:val="24"/>
                  <w:szCs w:val="24"/>
                  <w:rPrChange w:id="2186" w:author="Draško Anđelković" w:date="2020-04-08T17:49:00Z">
                    <w:rPr>
                      <w:rFonts w:ascii="Calibri" w:eastAsia="Times New Roman" w:hAnsi="Calibri" w:cs="Calibri"/>
                      <w:color w:val="000000"/>
                    </w:rPr>
                  </w:rPrChange>
                </w:rPr>
                <w:t>video_id</w:t>
              </w:r>
            </w:ins>
          </w:p>
        </w:tc>
        <w:tc>
          <w:tcPr>
            <w:tcW w:w="1150" w:type="pct"/>
            <w:noWrap/>
            <w:hideMark/>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187" w:author="Draško Anđelković" w:date="2020-04-08T13:11:00Z"/>
                <w:rFonts w:eastAsia="Times New Roman" w:cstheme="minorHAnsi"/>
                <w:color w:val="262626" w:themeColor="text1" w:themeTint="D9"/>
                <w:sz w:val="24"/>
                <w:szCs w:val="24"/>
                <w:lang w:val="en-US"/>
                <w:rPrChange w:id="2188" w:author="Draško Anđelković" w:date="2020-04-08T17:49:00Z">
                  <w:rPr>
                    <w:ins w:id="2189" w:author="Draško Anđelković" w:date="2020-04-08T13:11:00Z"/>
                    <w:rFonts w:ascii="Calibri" w:eastAsia="Times New Roman" w:hAnsi="Calibri" w:cs="Calibri"/>
                    <w:color w:val="000000"/>
                    <w:lang w:val="en-US"/>
                  </w:rPr>
                </w:rPrChange>
              </w:rPr>
            </w:pPr>
            <w:ins w:id="2190" w:author="Draško Anđelković" w:date="2020-04-08T13:11:00Z">
              <w:r w:rsidRPr="00C913AC">
                <w:rPr>
                  <w:rFonts w:eastAsia="Times New Roman" w:cstheme="minorHAnsi"/>
                  <w:color w:val="262626" w:themeColor="text1" w:themeTint="D9"/>
                  <w:sz w:val="24"/>
                  <w:szCs w:val="24"/>
                  <w:rPrChange w:id="2191" w:author="Draško Anđelković" w:date="2020-04-08T17:49:00Z">
                    <w:rPr>
                      <w:rFonts w:ascii="Calibri" w:eastAsia="Times New Roman" w:hAnsi="Calibri" w:cs="Calibri"/>
                      <w:color w:val="000000"/>
                    </w:rPr>
                  </w:rPrChange>
                </w:rPr>
                <w:t>PK</w:t>
              </w:r>
            </w:ins>
          </w:p>
        </w:tc>
      </w:tr>
      <w:tr w:rsidR="00B01D20" w:rsidRPr="00C913AC" w:rsidTr="00B01D20">
        <w:trPr>
          <w:trHeight w:val="20"/>
          <w:ins w:id="2192" w:author="Draško Anđelković" w:date="2020-04-08T13:11:00Z"/>
          <w:trPrChange w:id="2193"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194" w:author="Draško Anđelković" w:date="2020-04-08T13:13:00Z">
              <w:tcPr>
                <w:tcW w:w="1459" w:type="pct"/>
                <w:noWrap/>
                <w:hideMark/>
              </w:tcPr>
            </w:tcPrChange>
          </w:tcPr>
          <w:p w:rsidR="00B01D20" w:rsidRPr="00C913AC" w:rsidRDefault="00B01D20" w:rsidP="00B01D20">
            <w:pPr>
              <w:rPr>
                <w:ins w:id="2195" w:author="Draško Anđelković" w:date="2020-04-08T13:11:00Z"/>
                <w:rFonts w:eastAsia="Times New Roman" w:cstheme="minorHAnsi"/>
                <w:color w:val="262626" w:themeColor="text1" w:themeTint="D9"/>
                <w:sz w:val="24"/>
                <w:szCs w:val="24"/>
                <w:lang w:val="en-US"/>
                <w:rPrChange w:id="2196" w:author="Draško Anđelković" w:date="2020-04-08T17:49:00Z">
                  <w:rPr>
                    <w:ins w:id="2197" w:author="Draško Anđelković" w:date="2020-04-08T13:11:00Z"/>
                    <w:rFonts w:ascii="Calibri" w:eastAsia="Times New Roman" w:hAnsi="Calibri" w:cs="Calibri"/>
                    <w:color w:val="000000"/>
                    <w:lang w:val="en-US"/>
                  </w:rPr>
                </w:rPrChange>
              </w:rPr>
            </w:pPr>
            <w:ins w:id="2198" w:author="Draško Anđelković" w:date="2020-04-08T13:11:00Z">
              <w:r w:rsidRPr="00C913AC">
                <w:rPr>
                  <w:rFonts w:eastAsia="Times New Roman" w:cstheme="minorHAnsi"/>
                  <w:color w:val="262626" w:themeColor="text1" w:themeTint="D9"/>
                  <w:sz w:val="24"/>
                  <w:szCs w:val="24"/>
                  <w:rPrChange w:id="2199" w:author="Draško Anđelković" w:date="2020-04-08T17:49:00Z">
                    <w:rPr>
                      <w:rFonts w:ascii="Calibri" w:eastAsia="Times New Roman" w:hAnsi="Calibri" w:cs="Calibri"/>
                      <w:color w:val="000000"/>
                    </w:rPr>
                  </w:rPrChange>
                </w:rPr>
                <w:t> </w:t>
              </w:r>
            </w:ins>
          </w:p>
        </w:tc>
        <w:tc>
          <w:tcPr>
            <w:tcW w:w="2054" w:type="pct"/>
            <w:noWrap/>
            <w:hideMark/>
            <w:tcPrChange w:id="2200" w:author="Draško Anđelković" w:date="2020-04-08T13:13:00Z">
              <w:tcPr>
                <w:tcW w:w="1670" w:type="pct"/>
                <w:gridSpan w:val="2"/>
                <w:noWrap/>
                <w:hideMark/>
              </w:tcPr>
            </w:tcPrChange>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201" w:author="Draško Anđelković" w:date="2020-04-08T13:11:00Z"/>
                <w:rFonts w:eastAsia="Times New Roman" w:cstheme="minorHAnsi"/>
                <w:color w:val="262626" w:themeColor="text1" w:themeTint="D9"/>
                <w:sz w:val="24"/>
                <w:szCs w:val="24"/>
                <w:lang w:val="en-US"/>
                <w:rPrChange w:id="2202" w:author="Draško Anđelković" w:date="2020-04-08T17:49:00Z">
                  <w:rPr>
                    <w:ins w:id="2203" w:author="Draško Anđelković" w:date="2020-04-08T13:11:00Z"/>
                    <w:rFonts w:ascii="Calibri" w:eastAsia="Times New Roman" w:hAnsi="Calibri" w:cs="Calibri"/>
                    <w:color w:val="000000"/>
                    <w:lang w:val="en-US"/>
                  </w:rPr>
                </w:rPrChange>
              </w:rPr>
            </w:pPr>
            <w:ins w:id="2204" w:author="Draško Anđelković" w:date="2020-04-08T13:11:00Z">
              <w:r w:rsidRPr="00C913AC">
                <w:rPr>
                  <w:rFonts w:eastAsia="Times New Roman" w:cstheme="minorHAnsi"/>
                  <w:color w:val="262626" w:themeColor="text1" w:themeTint="D9"/>
                  <w:sz w:val="24"/>
                  <w:szCs w:val="24"/>
                  <w:rPrChange w:id="2205" w:author="Draško Anđelković" w:date="2020-04-08T17:49:00Z">
                    <w:rPr>
                      <w:rFonts w:ascii="Calibri" w:eastAsia="Times New Roman" w:hAnsi="Calibri" w:cs="Calibri"/>
                      <w:color w:val="000000"/>
                    </w:rPr>
                  </w:rPrChange>
                </w:rPr>
                <w:t>title</w:t>
              </w:r>
            </w:ins>
          </w:p>
        </w:tc>
        <w:tc>
          <w:tcPr>
            <w:tcW w:w="1150" w:type="pct"/>
            <w:noWrap/>
            <w:hideMark/>
            <w:tcPrChange w:id="2206" w:author="Draško Anđelković" w:date="2020-04-08T13:13:00Z">
              <w:tcPr>
                <w:tcW w:w="935" w:type="pct"/>
                <w:gridSpan w:val="2"/>
                <w:noWrap/>
                <w:hideMark/>
              </w:tcPr>
            </w:tcPrChange>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207" w:author="Draško Anđelković" w:date="2020-04-08T13:11:00Z"/>
                <w:rFonts w:eastAsia="Times New Roman" w:cstheme="minorHAnsi"/>
                <w:color w:val="262626" w:themeColor="text1" w:themeTint="D9"/>
                <w:sz w:val="24"/>
                <w:szCs w:val="24"/>
                <w:lang w:val="en-US"/>
                <w:rPrChange w:id="2208" w:author="Draško Anđelković" w:date="2020-04-08T17:49:00Z">
                  <w:rPr>
                    <w:ins w:id="2209" w:author="Draško Anđelković" w:date="2020-04-08T13:11:00Z"/>
                    <w:rFonts w:ascii="Calibri" w:eastAsia="Times New Roman" w:hAnsi="Calibri" w:cs="Calibri"/>
                    <w:color w:val="000000"/>
                    <w:lang w:val="en-US"/>
                  </w:rPr>
                </w:rPrChange>
              </w:rPr>
            </w:pPr>
            <w:ins w:id="2210" w:author="Draško Anđelković" w:date="2020-04-08T13:11:00Z">
              <w:r w:rsidRPr="00C913AC">
                <w:rPr>
                  <w:rFonts w:eastAsia="Times New Roman" w:cstheme="minorHAnsi"/>
                  <w:color w:val="262626" w:themeColor="text1" w:themeTint="D9"/>
                  <w:sz w:val="24"/>
                  <w:szCs w:val="24"/>
                  <w:rPrChange w:id="2211" w:author="Draško Anđelković" w:date="2020-04-08T17:49:00Z">
                    <w:rPr>
                      <w:rFonts w:ascii="Calibri" w:eastAsia="Times New Roman" w:hAnsi="Calibri" w:cs="Calibri"/>
                      <w:color w:val="000000"/>
                    </w:rPr>
                  </w:rPrChange>
                </w:rPr>
                <w:t> </w:t>
              </w:r>
            </w:ins>
          </w:p>
        </w:tc>
      </w:tr>
      <w:tr w:rsidR="00B01D20" w:rsidRPr="00C913AC" w:rsidTr="00B01D20">
        <w:trPr>
          <w:cnfStyle w:val="000000100000" w:firstRow="0" w:lastRow="0" w:firstColumn="0" w:lastColumn="0" w:oddVBand="0" w:evenVBand="0" w:oddHBand="1" w:evenHBand="0" w:firstRowFirstColumn="0" w:firstRowLastColumn="0" w:lastRowFirstColumn="0" w:lastRowLastColumn="0"/>
          <w:trHeight w:val="20"/>
          <w:ins w:id="2212" w:author="Draško Anđelković" w:date="2020-04-08T13:11:00Z"/>
          <w:trPrChange w:id="2213"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214" w:author="Draško Anđelković" w:date="2020-04-08T13:13:00Z">
              <w:tcPr>
                <w:tcW w:w="1459" w:type="pct"/>
                <w:noWrap/>
                <w:hideMark/>
              </w:tcPr>
            </w:tcPrChange>
          </w:tcPr>
          <w:p w:rsidR="00B01D20" w:rsidRPr="00C913AC" w:rsidRDefault="00B01D20" w:rsidP="00B01D20">
            <w:pPr>
              <w:cnfStyle w:val="001000100000" w:firstRow="0" w:lastRow="0" w:firstColumn="1" w:lastColumn="0" w:oddVBand="0" w:evenVBand="0" w:oddHBand="1" w:evenHBand="0" w:firstRowFirstColumn="0" w:firstRowLastColumn="0" w:lastRowFirstColumn="0" w:lastRowLastColumn="0"/>
              <w:rPr>
                <w:ins w:id="2215" w:author="Draško Anđelković" w:date="2020-04-08T13:11:00Z"/>
                <w:rFonts w:eastAsia="Times New Roman" w:cstheme="minorHAnsi"/>
                <w:color w:val="262626" w:themeColor="text1" w:themeTint="D9"/>
                <w:sz w:val="24"/>
                <w:szCs w:val="24"/>
                <w:lang w:val="en-US"/>
                <w:rPrChange w:id="2216" w:author="Draško Anđelković" w:date="2020-04-08T17:49:00Z">
                  <w:rPr>
                    <w:ins w:id="2217" w:author="Draško Anđelković" w:date="2020-04-08T13:11:00Z"/>
                    <w:rFonts w:ascii="Calibri" w:eastAsia="Times New Roman" w:hAnsi="Calibri" w:cs="Calibri"/>
                    <w:color w:val="000000"/>
                    <w:lang w:val="en-US"/>
                  </w:rPr>
                </w:rPrChange>
              </w:rPr>
            </w:pPr>
          </w:p>
        </w:tc>
        <w:tc>
          <w:tcPr>
            <w:tcW w:w="2054" w:type="pct"/>
            <w:noWrap/>
            <w:hideMark/>
            <w:tcPrChange w:id="2218" w:author="Draško Anđelković" w:date="2020-04-08T13:13:00Z">
              <w:tcPr>
                <w:tcW w:w="1670"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219" w:author="Draško Anđelković" w:date="2020-04-08T13:11:00Z"/>
                <w:rFonts w:eastAsia="Times New Roman" w:cstheme="minorHAnsi"/>
                <w:color w:val="262626" w:themeColor="text1" w:themeTint="D9"/>
                <w:sz w:val="24"/>
                <w:szCs w:val="24"/>
                <w:lang w:val="en-US"/>
                <w:rPrChange w:id="2220" w:author="Draško Anđelković" w:date="2020-04-08T17:49:00Z">
                  <w:rPr>
                    <w:ins w:id="2221" w:author="Draško Anđelković" w:date="2020-04-08T13:11:00Z"/>
                    <w:rFonts w:ascii="Calibri" w:eastAsia="Times New Roman" w:hAnsi="Calibri" w:cs="Calibri"/>
                    <w:color w:val="000000"/>
                    <w:lang w:val="en-US"/>
                  </w:rPr>
                </w:rPrChange>
              </w:rPr>
            </w:pPr>
            <w:ins w:id="2222" w:author="Draško Anđelković" w:date="2020-04-08T13:11:00Z">
              <w:r w:rsidRPr="00C913AC">
                <w:rPr>
                  <w:rFonts w:eastAsia="Times New Roman" w:cstheme="minorHAnsi"/>
                  <w:color w:val="262626" w:themeColor="text1" w:themeTint="D9"/>
                  <w:sz w:val="24"/>
                  <w:szCs w:val="24"/>
                  <w:rPrChange w:id="2223" w:author="Draško Anđelković" w:date="2020-04-08T17:49:00Z">
                    <w:rPr>
                      <w:rFonts w:ascii="Calibri" w:eastAsia="Times New Roman" w:hAnsi="Calibri" w:cs="Calibri"/>
                      <w:color w:val="000000"/>
                    </w:rPr>
                  </w:rPrChange>
                </w:rPr>
                <w:t>description</w:t>
              </w:r>
            </w:ins>
          </w:p>
        </w:tc>
        <w:tc>
          <w:tcPr>
            <w:tcW w:w="1150" w:type="pct"/>
            <w:noWrap/>
            <w:hideMark/>
            <w:tcPrChange w:id="2224" w:author="Draško Anđelković" w:date="2020-04-08T13:13:00Z">
              <w:tcPr>
                <w:tcW w:w="935"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225" w:author="Draško Anđelković" w:date="2020-04-08T13:11:00Z"/>
                <w:rFonts w:eastAsia="Times New Roman" w:cstheme="minorHAnsi"/>
                <w:color w:val="262626" w:themeColor="text1" w:themeTint="D9"/>
                <w:sz w:val="24"/>
                <w:szCs w:val="24"/>
                <w:lang w:val="en-US"/>
                <w:rPrChange w:id="2226" w:author="Draško Anđelković" w:date="2020-04-08T17:49:00Z">
                  <w:rPr>
                    <w:ins w:id="2227" w:author="Draško Anđelković" w:date="2020-04-08T13:11:00Z"/>
                    <w:rFonts w:ascii="Calibri" w:eastAsia="Times New Roman" w:hAnsi="Calibri" w:cs="Calibri"/>
                    <w:color w:val="000000"/>
                    <w:lang w:val="en-US"/>
                  </w:rPr>
                </w:rPrChange>
              </w:rPr>
            </w:pPr>
          </w:p>
        </w:tc>
      </w:tr>
      <w:tr w:rsidR="00B01D20" w:rsidRPr="00C913AC" w:rsidTr="00B01D20">
        <w:trPr>
          <w:trHeight w:val="20"/>
          <w:ins w:id="2228" w:author="Draško Anđelković" w:date="2020-04-08T13:11:00Z"/>
          <w:trPrChange w:id="2229"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noWrap/>
            <w:hideMark/>
            <w:tcPrChange w:id="2230" w:author="Draško Anđelković" w:date="2020-04-08T13:13:00Z">
              <w:tcPr>
                <w:tcW w:w="1459" w:type="pct"/>
                <w:noWrap/>
                <w:hideMark/>
              </w:tcPr>
            </w:tcPrChange>
          </w:tcPr>
          <w:p w:rsidR="00B01D20" w:rsidRPr="00C913AC" w:rsidRDefault="00B01D20" w:rsidP="00B01D20">
            <w:pPr>
              <w:rPr>
                <w:ins w:id="2231" w:author="Draško Anđelković" w:date="2020-04-08T13:11:00Z"/>
                <w:rFonts w:eastAsia="Times New Roman" w:cstheme="minorHAnsi"/>
                <w:color w:val="262626" w:themeColor="text1" w:themeTint="D9"/>
                <w:sz w:val="24"/>
                <w:szCs w:val="24"/>
                <w:lang w:val="en-US"/>
                <w:rPrChange w:id="2232" w:author="Draško Anđelković" w:date="2020-04-08T17:49:00Z">
                  <w:rPr>
                    <w:ins w:id="2233" w:author="Draško Anđelković" w:date="2020-04-08T13:11:00Z"/>
                    <w:rFonts w:ascii="Calibri" w:eastAsia="Times New Roman" w:hAnsi="Calibri" w:cs="Calibri"/>
                    <w:color w:val="000000"/>
                    <w:lang w:val="en-US"/>
                  </w:rPr>
                </w:rPrChange>
              </w:rPr>
            </w:pPr>
            <w:ins w:id="2234" w:author="Draško Anđelković" w:date="2020-04-08T13:11:00Z">
              <w:r w:rsidRPr="00C913AC">
                <w:rPr>
                  <w:rFonts w:eastAsia="Times New Roman" w:cstheme="minorHAnsi"/>
                  <w:color w:val="262626" w:themeColor="text1" w:themeTint="D9"/>
                  <w:sz w:val="24"/>
                  <w:szCs w:val="24"/>
                  <w:rPrChange w:id="2235" w:author="Draško Anđelković" w:date="2020-04-08T17:49:00Z">
                    <w:rPr>
                      <w:rFonts w:ascii="Calibri" w:eastAsia="Times New Roman" w:hAnsi="Calibri" w:cs="Calibri"/>
                      <w:color w:val="000000"/>
                    </w:rPr>
                  </w:rPrChange>
                </w:rPr>
                <w:t> </w:t>
              </w:r>
            </w:ins>
          </w:p>
        </w:tc>
        <w:tc>
          <w:tcPr>
            <w:tcW w:w="2054" w:type="pct"/>
            <w:noWrap/>
            <w:hideMark/>
            <w:tcPrChange w:id="2236" w:author="Draško Anđelković" w:date="2020-04-08T13:13:00Z">
              <w:tcPr>
                <w:tcW w:w="1670" w:type="pct"/>
                <w:gridSpan w:val="2"/>
                <w:noWrap/>
                <w:hideMark/>
              </w:tcPr>
            </w:tcPrChange>
          </w:tcPr>
          <w:p w:rsidR="00B01D20" w:rsidRPr="00C913AC" w:rsidRDefault="00980957" w:rsidP="00B01D20">
            <w:pPr>
              <w:cnfStyle w:val="000000000000" w:firstRow="0" w:lastRow="0" w:firstColumn="0" w:lastColumn="0" w:oddVBand="0" w:evenVBand="0" w:oddHBand="0" w:evenHBand="0" w:firstRowFirstColumn="0" w:firstRowLastColumn="0" w:lastRowFirstColumn="0" w:lastRowLastColumn="0"/>
              <w:rPr>
                <w:ins w:id="2237" w:author="Draško Anđelković" w:date="2020-04-08T13:11:00Z"/>
                <w:rFonts w:eastAsia="Times New Roman" w:cstheme="minorHAnsi"/>
                <w:color w:val="262626" w:themeColor="text1" w:themeTint="D9"/>
                <w:sz w:val="24"/>
                <w:szCs w:val="24"/>
                <w:lang w:val="en-US"/>
                <w:rPrChange w:id="2238" w:author="Draško Anđelković" w:date="2020-04-08T17:49:00Z">
                  <w:rPr>
                    <w:ins w:id="2239" w:author="Draško Anđelković" w:date="2020-04-08T13:11:00Z"/>
                    <w:rFonts w:ascii="Calibri" w:eastAsia="Times New Roman" w:hAnsi="Calibri" w:cs="Calibri"/>
                    <w:color w:val="000000"/>
                    <w:lang w:val="en-US"/>
                  </w:rPr>
                </w:rPrChange>
              </w:rPr>
            </w:pPr>
            <w:ins w:id="2240" w:author="Draško Anđelković" w:date="2020-04-26T23:18:00Z">
              <w:r>
                <w:rPr>
                  <w:rFonts w:eastAsia="Times New Roman" w:cstheme="minorHAnsi"/>
                  <w:color w:val="262626" w:themeColor="text1" w:themeTint="D9"/>
                  <w:sz w:val="24"/>
                  <w:szCs w:val="24"/>
                </w:rPr>
                <w:t>Video_path</w:t>
              </w:r>
            </w:ins>
          </w:p>
        </w:tc>
        <w:tc>
          <w:tcPr>
            <w:tcW w:w="1150" w:type="pct"/>
            <w:noWrap/>
            <w:hideMark/>
            <w:tcPrChange w:id="2241" w:author="Draško Anđelković" w:date="2020-04-08T13:13:00Z">
              <w:tcPr>
                <w:tcW w:w="935" w:type="pct"/>
                <w:gridSpan w:val="2"/>
                <w:noWrap/>
                <w:hideMark/>
              </w:tcPr>
            </w:tcPrChange>
          </w:tcPr>
          <w:p w:rsidR="00B01D20" w:rsidRPr="00C913AC" w:rsidRDefault="00506109" w:rsidP="00B01D20">
            <w:pPr>
              <w:cnfStyle w:val="000000000000" w:firstRow="0" w:lastRow="0" w:firstColumn="0" w:lastColumn="0" w:oddVBand="0" w:evenVBand="0" w:oddHBand="0" w:evenHBand="0" w:firstRowFirstColumn="0" w:firstRowLastColumn="0" w:lastRowFirstColumn="0" w:lastRowLastColumn="0"/>
              <w:rPr>
                <w:ins w:id="2242" w:author="Draško Anđelković" w:date="2020-04-08T13:11:00Z"/>
                <w:rFonts w:eastAsia="Times New Roman" w:cstheme="minorHAnsi"/>
                <w:color w:val="262626" w:themeColor="text1" w:themeTint="D9"/>
                <w:sz w:val="24"/>
                <w:szCs w:val="24"/>
                <w:lang w:val="en-US"/>
                <w:rPrChange w:id="2243" w:author="Draško Anđelković" w:date="2020-04-08T17:49:00Z">
                  <w:rPr>
                    <w:ins w:id="2244" w:author="Draško Anđelković" w:date="2020-04-08T13:11:00Z"/>
                    <w:rFonts w:ascii="Calibri" w:eastAsia="Times New Roman" w:hAnsi="Calibri" w:cs="Calibri"/>
                    <w:color w:val="000000"/>
                    <w:lang w:val="en-US"/>
                  </w:rPr>
                </w:rPrChange>
              </w:rPr>
            </w:pPr>
            <w:ins w:id="2245" w:author="Draško Anđelković" w:date="2020-05-20T16:52:00Z">
              <w:r>
                <w:rPr>
                  <w:rFonts w:eastAsia="Times New Roman" w:cstheme="minorHAnsi"/>
                  <w:color w:val="262626" w:themeColor="text1" w:themeTint="D9"/>
                  <w:sz w:val="24"/>
                  <w:szCs w:val="24"/>
                </w:rPr>
                <w:t>UQ</w:t>
              </w:r>
            </w:ins>
          </w:p>
        </w:tc>
      </w:tr>
      <w:tr w:rsidR="00B01D20" w:rsidRPr="00C913AC" w:rsidTr="00B01D20">
        <w:trPr>
          <w:cnfStyle w:val="000000100000" w:firstRow="0" w:lastRow="0" w:firstColumn="0" w:lastColumn="0" w:oddVBand="0" w:evenVBand="0" w:oddHBand="1" w:evenHBand="0" w:firstRowFirstColumn="0" w:firstRowLastColumn="0" w:lastRowFirstColumn="0" w:lastRowLastColumn="0"/>
          <w:trHeight w:val="20"/>
          <w:ins w:id="2246" w:author="Draško Anđelković" w:date="2020-04-08T13:11:00Z"/>
          <w:trPrChange w:id="2247" w:author="Draško Anđelković" w:date="2020-04-08T13:13:00Z">
            <w:trPr>
              <w:gridAfter w:val="0"/>
              <w:trHeight w:val="20"/>
            </w:trPr>
          </w:trPrChange>
        </w:trPr>
        <w:tc>
          <w:tcPr>
            <w:cnfStyle w:val="001000000000" w:firstRow="0" w:lastRow="0" w:firstColumn="1" w:lastColumn="0" w:oddVBand="0" w:evenVBand="0" w:oddHBand="0" w:evenHBand="0" w:firstRowFirstColumn="0" w:firstRowLastColumn="0" w:lastRowFirstColumn="0" w:lastRowLastColumn="0"/>
            <w:tcW w:w="1796" w:type="pct"/>
            <w:shd w:val="clear" w:color="auto" w:fill="D0CECE" w:themeFill="background2" w:themeFillShade="E6"/>
            <w:noWrap/>
            <w:hideMark/>
            <w:tcPrChange w:id="2248" w:author="Draško Anđelković" w:date="2020-04-08T13:13:00Z">
              <w:tcPr>
                <w:tcW w:w="1459" w:type="pct"/>
                <w:noWrap/>
                <w:hideMark/>
              </w:tcPr>
            </w:tcPrChange>
          </w:tcPr>
          <w:p w:rsidR="00B01D20" w:rsidRPr="00C913AC" w:rsidRDefault="00B01D20" w:rsidP="00B01D20">
            <w:pPr>
              <w:cnfStyle w:val="001000100000" w:firstRow="0" w:lastRow="0" w:firstColumn="1" w:lastColumn="0" w:oddVBand="0" w:evenVBand="0" w:oddHBand="1" w:evenHBand="0" w:firstRowFirstColumn="0" w:firstRowLastColumn="0" w:lastRowFirstColumn="0" w:lastRowLastColumn="0"/>
              <w:rPr>
                <w:ins w:id="2249" w:author="Draško Anđelković" w:date="2020-04-08T13:11:00Z"/>
                <w:rFonts w:eastAsia="Times New Roman" w:cstheme="minorHAnsi"/>
                <w:color w:val="262626" w:themeColor="text1" w:themeTint="D9"/>
                <w:sz w:val="24"/>
                <w:szCs w:val="24"/>
                <w:lang w:val="en-US"/>
                <w:rPrChange w:id="2250" w:author="Draško Anđelković" w:date="2020-04-08T17:49:00Z">
                  <w:rPr>
                    <w:ins w:id="2251" w:author="Draško Anđelković" w:date="2020-04-08T13:11:00Z"/>
                    <w:rFonts w:ascii="Calibri" w:eastAsia="Times New Roman" w:hAnsi="Calibri" w:cs="Calibri"/>
                    <w:color w:val="FFFFFF"/>
                    <w:lang w:val="en-US"/>
                  </w:rPr>
                </w:rPrChange>
              </w:rPr>
            </w:pPr>
            <w:ins w:id="2252" w:author="Draško Anđelković" w:date="2020-04-08T13:11:00Z">
              <w:r w:rsidRPr="00C913AC">
                <w:rPr>
                  <w:rFonts w:eastAsia="Times New Roman" w:cstheme="minorHAnsi"/>
                  <w:color w:val="262626" w:themeColor="text1" w:themeTint="D9"/>
                  <w:sz w:val="24"/>
                  <w:szCs w:val="24"/>
                  <w:rPrChange w:id="2253" w:author="Draško Anđelković" w:date="2020-04-08T17:49:00Z">
                    <w:rPr>
                      <w:rFonts w:ascii="Calibri" w:eastAsia="Times New Roman" w:hAnsi="Calibri" w:cs="Calibri"/>
                      <w:color w:val="FFFFFF"/>
                    </w:rPr>
                  </w:rPrChange>
                </w:rPr>
                <w:t>Tag</w:t>
              </w:r>
            </w:ins>
          </w:p>
        </w:tc>
        <w:tc>
          <w:tcPr>
            <w:tcW w:w="2054" w:type="pct"/>
            <w:shd w:val="clear" w:color="auto" w:fill="D0CECE" w:themeFill="background2" w:themeFillShade="E6"/>
            <w:noWrap/>
            <w:hideMark/>
            <w:tcPrChange w:id="2254" w:author="Draško Anđelković" w:date="2020-04-08T13:13:00Z">
              <w:tcPr>
                <w:tcW w:w="1670"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255" w:author="Draško Anđelković" w:date="2020-04-08T13:11:00Z"/>
                <w:rFonts w:eastAsia="Times New Roman" w:cstheme="minorHAnsi"/>
                <w:b/>
                <w:color w:val="262626" w:themeColor="text1" w:themeTint="D9"/>
                <w:sz w:val="24"/>
                <w:szCs w:val="24"/>
                <w:lang w:val="en-US"/>
                <w:rPrChange w:id="2256" w:author="Draško Anđelković" w:date="2020-04-08T17:49:00Z">
                  <w:rPr>
                    <w:ins w:id="2257" w:author="Draško Anđelković" w:date="2020-04-08T13:11:00Z"/>
                    <w:rFonts w:ascii="Calibri" w:eastAsia="Times New Roman" w:hAnsi="Calibri" w:cs="Calibri"/>
                    <w:color w:val="FFFFFF"/>
                    <w:lang w:val="en-US"/>
                  </w:rPr>
                </w:rPrChange>
              </w:rPr>
            </w:pPr>
            <w:ins w:id="2258" w:author="Draško Anđelković" w:date="2020-04-08T13:11:00Z">
              <w:r w:rsidRPr="00C913AC">
                <w:rPr>
                  <w:rFonts w:eastAsia="Times New Roman" w:cstheme="minorHAnsi"/>
                  <w:b/>
                  <w:color w:val="262626" w:themeColor="text1" w:themeTint="D9"/>
                  <w:sz w:val="24"/>
                  <w:szCs w:val="24"/>
                  <w:rPrChange w:id="2259" w:author="Draško Anđelković" w:date="2020-04-08T17:49:00Z">
                    <w:rPr>
                      <w:rFonts w:ascii="Calibri" w:eastAsia="Times New Roman" w:hAnsi="Calibri" w:cs="Calibri"/>
                      <w:color w:val="FFFFFF"/>
                    </w:rPr>
                  </w:rPrChange>
                </w:rPr>
                <w:t>tag</w:t>
              </w:r>
            </w:ins>
          </w:p>
        </w:tc>
        <w:tc>
          <w:tcPr>
            <w:tcW w:w="1150" w:type="pct"/>
            <w:shd w:val="clear" w:color="auto" w:fill="D0CECE" w:themeFill="background2" w:themeFillShade="E6"/>
            <w:noWrap/>
            <w:hideMark/>
            <w:tcPrChange w:id="2260" w:author="Draško Anđelković" w:date="2020-04-08T13:13:00Z">
              <w:tcPr>
                <w:tcW w:w="935" w:type="pct"/>
                <w:gridSpan w:val="2"/>
                <w:noWrap/>
                <w:hideMark/>
              </w:tcPr>
            </w:tcPrChange>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261" w:author="Draško Anđelković" w:date="2020-04-08T13:11:00Z"/>
                <w:rFonts w:eastAsia="Times New Roman" w:cstheme="minorHAnsi"/>
                <w:color w:val="262626" w:themeColor="text1" w:themeTint="D9"/>
                <w:sz w:val="24"/>
                <w:szCs w:val="24"/>
                <w:lang w:val="en-US"/>
                <w:rPrChange w:id="2262" w:author="Draško Anđelković" w:date="2020-04-08T17:49:00Z">
                  <w:rPr>
                    <w:ins w:id="2263" w:author="Draško Anđelković" w:date="2020-04-08T13:11:00Z"/>
                    <w:rFonts w:ascii="Calibri" w:eastAsia="Times New Roman" w:hAnsi="Calibri" w:cs="Calibri"/>
                    <w:color w:val="FFFFFF"/>
                    <w:lang w:val="en-US"/>
                  </w:rPr>
                </w:rPrChange>
              </w:rPr>
            </w:pPr>
            <w:ins w:id="2264" w:author="Draško Anđelković" w:date="2020-04-08T13:11:00Z">
              <w:r w:rsidRPr="00C913AC">
                <w:rPr>
                  <w:rFonts w:eastAsia="Times New Roman" w:cstheme="minorHAnsi"/>
                  <w:color w:val="262626" w:themeColor="text1" w:themeTint="D9"/>
                  <w:sz w:val="24"/>
                  <w:szCs w:val="24"/>
                  <w:rPrChange w:id="2265" w:author="Draško Anđelković" w:date="2020-04-08T17:49:00Z">
                    <w:rPr>
                      <w:rFonts w:ascii="Calibri" w:eastAsia="Times New Roman" w:hAnsi="Calibri" w:cs="Calibri"/>
                      <w:color w:val="FFFFFF"/>
                    </w:rPr>
                  </w:rPrChange>
                </w:rPr>
                <w:t> </w:t>
              </w:r>
            </w:ins>
          </w:p>
        </w:tc>
      </w:tr>
      <w:tr w:rsidR="00C913AC" w:rsidRPr="00C913AC" w:rsidTr="00B01D20">
        <w:trPr>
          <w:trHeight w:val="20"/>
          <w:ins w:id="2266" w:author="Draško Anđelković" w:date="2020-04-08T13:11:00Z"/>
        </w:trPr>
        <w:tc>
          <w:tcPr>
            <w:cnfStyle w:val="001000000000" w:firstRow="0" w:lastRow="0" w:firstColumn="1" w:lastColumn="0" w:oddVBand="0" w:evenVBand="0" w:oddHBand="0" w:evenHBand="0" w:firstRowFirstColumn="0" w:firstRowLastColumn="0" w:lastRowFirstColumn="0" w:lastRowLastColumn="0"/>
            <w:tcW w:w="1796" w:type="pct"/>
            <w:noWrap/>
            <w:hideMark/>
          </w:tcPr>
          <w:p w:rsidR="00B01D20" w:rsidRPr="00C913AC" w:rsidRDefault="00B01D20" w:rsidP="00B01D20">
            <w:pPr>
              <w:rPr>
                <w:ins w:id="2267" w:author="Draško Anđelković" w:date="2020-04-08T13:11:00Z"/>
                <w:rFonts w:eastAsia="Times New Roman" w:cstheme="minorHAnsi"/>
                <w:color w:val="262626" w:themeColor="text1" w:themeTint="D9"/>
                <w:sz w:val="24"/>
                <w:szCs w:val="24"/>
                <w:lang w:val="en-US"/>
                <w:rPrChange w:id="2268" w:author="Draško Anđelković" w:date="2020-04-08T17:49:00Z">
                  <w:rPr>
                    <w:ins w:id="2269" w:author="Draško Anđelković" w:date="2020-04-08T13:11:00Z"/>
                    <w:rFonts w:ascii="Calibri" w:eastAsia="Times New Roman" w:hAnsi="Calibri" w:cs="Calibri"/>
                    <w:color w:val="FFFFFF"/>
                    <w:lang w:val="en-US"/>
                  </w:rPr>
                </w:rPrChange>
              </w:rPr>
            </w:pPr>
          </w:p>
        </w:tc>
        <w:tc>
          <w:tcPr>
            <w:tcW w:w="2054" w:type="pct"/>
            <w:noWrap/>
            <w:hideMark/>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270" w:author="Draško Anđelković" w:date="2020-04-08T13:11:00Z"/>
                <w:rFonts w:eastAsia="Times New Roman" w:cstheme="minorHAnsi"/>
                <w:color w:val="262626" w:themeColor="text1" w:themeTint="D9"/>
                <w:sz w:val="24"/>
                <w:szCs w:val="24"/>
                <w:lang w:val="en-US"/>
                <w:rPrChange w:id="2271" w:author="Draško Anđelković" w:date="2020-04-08T17:49:00Z">
                  <w:rPr>
                    <w:ins w:id="2272" w:author="Draško Anđelković" w:date="2020-04-08T13:11:00Z"/>
                    <w:rFonts w:ascii="Calibri" w:eastAsia="Times New Roman" w:hAnsi="Calibri" w:cs="Calibri"/>
                    <w:color w:val="000000"/>
                    <w:lang w:val="en-US"/>
                  </w:rPr>
                </w:rPrChange>
              </w:rPr>
            </w:pPr>
            <w:ins w:id="2273" w:author="Draško Anđelković" w:date="2020-04-08T13:11:00Z">
              <w:r w:rsidRPr="00C913AC">
                <w:rPr>
                  <w:rFonts w:eastAsia="Times New Roman" w:cstheme="minorHAnsi"/>
                  <w:color w:val="262626" w:themeColor="text1" w:themeTint="D9"/>
                  <w:sz w:val="24"/>
                  <w:szCs w:val="24"/>
                  <w:rPrChange w:id="2274" w:author="Draško Anđelković" w:date="2020-04-08T17:49:00Z">
                    <w:rPr>
                      <w:rFonts w:ascii="Calibri" w:eastAsia="Times New Roman" w:hAnsi="Calibri" w:cs="Calibri"/>
                      <w:color w:val="000000"/>
                    </w:rPr>
                  </w:rPrChange>
                </w:rPr>
                <w:t>tag_id</w:t>
              </w:r>
            </w:ins>
          </w:p>
        </w:tc>
        <w:tc>
          <w:tcPr>
            <w:tcW w:w="1150" w:type="pct"/>
            <w:noWrap/>
            <w:hideMark/>
          </w:tcPr>
          <w:p w:rsidR="00B01D20" w:rsidRPr="00C913AC" w:rsidRDefault="00B01D20" w:rsidP="00B01D20">
            <w:pPr>
              <w:cnfStyle w:val="000000000000" w:firstRow="0" w:lastRow="0" w:firstColumn="0" w:lastColumn="0" w:oddVBand="0" w:evenVBand="0" w:oddHBand="0" w:evenHBand="0" w:firstRowFirstColumn="0" w:firstRowLastColumn="0" w:lastRowFirstColumn="0" w:lastRowLastColumn="0"/>
              <w:rPr>
                <w:ins w:id="2275" w:author="Draško Anđelković" w:date="2020-04-08T13:11:00Z"/>
                <w:rFonts w:eastAsia="Times New Roman" w:cstheme="minorHAnsi"/>
                <w:color w:val="262626" w:themeColor="text1" w:themeTint="D9"/>
                <w:sz w:val="24"/>
                <w:szCs w:val="24"/>
                <w:lang w:val="en-US"/>
                <w:rPrChange w:id="2276" w:author="Draško Anđelković" w:date="2020-04-08T17:49:00Z">
                  <w:rPr>
                    <w:ins w:id="2277" w:author="Draško Anđelković" w:date="2020-04-08T13:11:00Z"/>
                    <w:rFonts w:ascii="Calibri" w:eastAsia="Times New Roman" w:hAnsi="Calibri" w:cs="Calibri"/>
                    <w:color w:val="000000"/>
                    <w:lang w:val="en-US"/>
                  </w:rPr>
                </w:rPrChange>
              </w:rPr>
            </w:pPr>
            <w:ins w:id="2278" w:author="Draško Anđelković" w:date="2020-04-08T13:11:00Z">
              <w:r w:rsidRPr="00C913AC">
                <w:rPr>
                  <w:rFonts w:eastAsia="Times New Roman" w:cstheme="minorHAnsi"/>
                  <w:color w:val="262626" w:themeColor="text1" w:themeTint="D9"/>
                  <w:sz w:val="24"/>
                  <w:szCs w:val="24"/>
                  <w:rPrChange w:id="2279" w:author="Draško Anđelković" w:date="2020-04-08T17:49:00Z">
                    <w:rPr>
                      <w:rFonts w:ascii="Calibri" w:eastAsia="Times New Roman" w:hAnsi="Calibri" w:cs="Calibri"/>
                      <w:color w:val="000000"/>
                    </w:rPr>
                  </w:rPrChange>
                </w:rPr>
                <w:t>PK</w:t>
              </w:r>
            </w:ins>
          </w:p>
        </w:tc>
      </w:tr>
      <w:tr w:rsidR="00C913AC" w:rsidRPr="00C913AC" w:rsidTr="00B01D20">
        <w:trPr>
          <w:cnfStyle w:val="000000100000" w:firstRow="0" w:lastRow="0" w:firstColumn="0" w:lastColumn="0" w:oddVBand="0" w:evenVBand="0" w:oddHBand="1" w:evenHBand="0" w:firstRowFirstColumn="0" w:firstRowLastColumn="0" w:lastRowFirstColumn="0" w:lastRowLastColumn="0"/>
          <w:trHeight w:val="20"/>
          <w:ins w:id="2280" w:author="Draško Anđelković" w:date="2020-04-08T13:11:00Z"/>
        </w:trPr>
        <w:tc>
          <w:tcPr>
            <w:cnfStyle w:val="001000000000" w:firstRow="0" w:lastRow="0" w:firstColumn="1" w:lastColumn="0" w:oddVBand="0" w:evenVBand="0" w:oddHBand="0" w:evenHBand="0" w:firstRowFirstColumn="0" w:firstRowLastColumn="0" w:lastRowFirstColumn="0" w:lastRowLastColumn="0"/>
            <w:tcW w:w="1796" w:type="pct"/>
            <w:noWrap/>
            <w:hideMark/>
          </w:tcPr>
          <w:p w:rsidR="00B01D20" w:rsidRPr="00C913AC" w:rsidRDefault="00B01D20" w:rsidP="00B01D20">
            <w:pPr>
              <w:rPr>
                <w:ins w:id="2281" w:author="Draško Anđelković" w:date="2020-04-08T13:11:00Z"/>
                <w:rFonts w:eastAsia="Times New Roman" w:cstheme="minorHAnsi"/>
                <w:color w:val="262626" w:themeColor="text1" w:themeTint="D9"/>
                <w:sz w:val="24"/>
                <w:szCs w:val="24"/>
                <w:lang w:val="en-US"/>
                <w:rPrChange w:id="2282" w:author="Draško Anđelković" w:date="2020-04-08T17:49:00Z">
                  <w:rPr>
                    <w:ins w:id="2283" w:author="Draško Anđelković" w:date="2020-04-08T13:11:00Z"/>
                    <w:rFonts w:ascii="Calibri" w:eastAsia="Times New Roman" w:hAnsi="Calibri" w:cs="Calibri"/>
                    <w:color w:val="000000"/>
                    <w:lang w:val="en-US"/>
                  </w:rPr>
                </w:rPrChange>
              </w:rPr>
            </w:pPr>
            <w:ins w:id="2284" w:author="Draško Anđelković" w:date="2020-04-08T13:11:00Z">
              <w:r w:rsidRPr="00C913AC">
                <w:rPr>
                  <w:rFonts w:eastAsia="Times New Roman" w:cstheme="minorHAnsi"/>
                  <w:color w:val="262626" w:themeColor="text1" w:themeTint="D9"/>
                  <w:sz w:val="24"/>
                  <w:szCs w:val="24"/>
                  <w:rPrChange w:id="2285" w:author="Draško Anđelković" w:date="2020-04-08T17:49:00Z">
                    <w:rPr>
                      <w:rFonts w:ascii="Calibri" w:eastAsia="Times New Roman" w:hAnsi="Calibri" w:cs="Calibri"/>
                      <w:color w:val="000000"/>
                    </w:rPr>
                  </w:rPrChange>
                </w:rPr>
                <w:t> </w:t>
              </w:r>
            </w:ins>
          </w:p>
        </w:tc>
        <w:tc>
          <w:tcPr>
            <w:tcW w:w="2054" w:type="pct"/>
            <w:noWrap/>
            <w:hideMark/>
          </w:tcPr>
          <w:p w:rsidR="00B01D20" w:rsidRPr="00C913AC" w:rsidRDefault="00980957" w:rsidP="00B01D20">
            <w:pPr>
              <w:cnfStyle w:val="000000100000" w:firstRow="0" w:lastRow="0" w:firstColumn="0" w:lastColumn="0" w:oddVBand="0" w:evenVBand="0" w:oddHBand="1" w:evenHBand="0" w:firstRowFirstColumn="0" w:firstRowLastColumn="0" w:lastRowFirstColumn="0" w:lastRowLastColumn="0"/>
              <w:rPr>
                <w:ins w:id="2286" w:author="Draško Anđelković" w:date="2020-04-08T13:11:00Z"/>
                <w:rFonts w:eastAsia="Times New Roman" w:cstheme="minorHAnsi"/>
                <w:color w:val="262626" w:themeColor="text1" w:themeTint="D9"/>
                <w:sz w:val="24"/>
                <w:szCs w:val="24"/>
                <w:lang w:val="en-US"/>
                <w:rPrChange w:id="2287" w:author="Draško Anđelković" w:date="2020-04-08T17:49:00Z">
                  <w:rPr>
                    <w:ins w:id="2288" w:author="Draško Anđelković" w:date="2020-04-08T13:11:00Z"/>
                    <w:rFonts w:ascii="Calibri" w:eastAsia="Times New Roman" w:hAnsi="Calibri" w:cs="Calibri"/>
                    <w:color w:val="000000"/>
                    <w:lang w:val="en-US"/>
                  </w:rPr>
                </w:rPrChange>
              </w:rPr>
            </w:pPr>
            <w:ins w:id="2289" w:author="Draško Anđelković" w:date="2020-04-26T23:19:00Z">
              <w:r>
                <w:rPr>
                  <w:rFonts w:eastAsia="Times New Roman" w:cstheme="minorHAnsi"/>
                  <w:color w:val="262626" w:themeColor="text1" w:themeTint="D9"/>
                  <w:sz w:val="24"/>
                  <w:szCs w:val="24"/>
                </w:rPr>
                <w:t>name</w:t>
              </w:r>
            </w:ins>
          </w:p>
        </w:tc>
        <w:tc>
          <w:tcPr>
            <w:tcW w:w="1150" w:type="pct"/>
            <w:noWrap/>
            <w:hideMark/>
          </w:tcPr>
          <w:p w:rsidR="00B01D20" w:rsidRPr="00C913AC" w:rsidRDefault="00B01D20" w:rsidP="00B01D20">
            <w:pPr>
              <w:cnfStyle w:val="000000100000" w:firstRow="0" w:lastRow="0" w:firstColumn="0" w:lastColumn="0" w:oddVBand="0" w:evenVBand="0" w:oddHBand="1" w:evenHBand="0" w:firstRowFirstColumn="0" w:firstRowLastColumn="0" w:lastRowFirstColumn="0" w:lastRowLastColumn="0"/>
              <w:rPr>
                <w:ins w:id="2290" w:author="Draško Anđelković" w:date="2020-04-08T13:11:00Z"/>
                <w:rFonts w:eastAsia="Times New Roman" w:cstheme="minorHAnsi"/>
                <w:color w:val="262626" w:themeColor="text1" w:themeTint="D9"/>
                <w:sz w:val="24"/>
                <w:szCs w:val="24"/>
                <w:lang w:val="en-US"/>
                <w:rPrChange w:id="2291" w:author="Draško Anđelković" w:date="2020-04-08T17:49:00Z">
                  <w:rPr>
                    <w:ins w:id="2292" w:author="Draško Anđelković" w:date="2020-04-08T13:11:00Z"/>
                    <w:rFonts w:ascii="Calibri" w:eastAsia="Times New Roman" w:hAnsi="Calibri" w:cs="Calibri"/>
                    <w:color w:val="000000"/>
                    <w:lang w:val="en-US"/>
                  </w:rPr>
                </w:rPrChange>
              </w:rPr>
            </w:pPr>
            <w:ins w:id="2293" w:author="Draško Anđelković" w:date="2020-04-08T13:11:00Z">
              <w:r w:rsidRPr="00C913AC">
                <w:rPr>
                  <w:rFonts w:eastAsia="Times New Roman" w:cstheme="minorHAnsi"/>
                  <w:color w:val="262626" w:themeColor="text1" w:themeTint="D9"/>
                  <w:sz w:val="24"/>
                  <w:szCs w:val="24"/>
                  <w:rPrChange w:id="2294" w:author="Draško Anđelković" w:date="2020-04-08T17:49:00Z">
                    <w:rPr>
                      <w:rFonts w:ascii="Calibri" w:eastAsia="Times New Roman" w:hAnsi="Calibri" w:cs="Calibri"/>
                      <w:color w:val="000000"/>
                    </w:rPr>
                  </w:rPrChange>
                </w:rPr>
                <w:t> </w:t>
              </w:r>
            </w:ins>
          </w:p>
        </w:tc>
      </w:tr>
      <w:tr w:rsidR="00980957" w:rsidRPr="00C913AC" w:rsidTr="00BE6395">
        <w:trPr>
          <w:trHeight w:val="20"/>
          <w:ins w:id="2295" w:author="Draško Anđelković" w:date="2020-04-26T23:18:00Z"/>
          <w:trPrChange w:id="2296" w:author="Draško Anđelković" w:date="2020-04-26T23:21: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pct"/>
            <w:shd w:val="clear" w:color="auto" w:fill="BFBFBF" w:themeFill="background1" w:themeFillShade="BF"/>
            <w:noWrap/>
            <w:tcPrChange w:id="2297" w:author="Draško Anđelković" w:date="2020-04-26T23:21:00Z">
              <w:tcPr>
                <w:tcW w:w="1796" w:type="pct"/>
                <w:gridSpan w:val="2"/>
                <w:noWrap/>
              </w:tcPr>
            </w:tcPrChange>
          </w:tcPr>
          <w:p w:rsidR="00980957" w:rsidRPr="00C913AC" w:rsidRDefault="00980957" w:rsidP="00B01D20">
            <w:pPr>
              <w:rPr>
                <w:ins w:id="2298" w:author="Draško Anđelković" w:date="2020-04-26T23:18:00Z"/>
                <w:rFonts w:eastAsia="Times New Roman" w:cstheme="minorHAnsi"/>
                <w:color w:val="262626" w:themeColor="text1" w:themeTint="D9"/>
                <w:sz w:val="24"/>
                <w:szCs w:val="24"/>
                <w:lang w:val="en-US"/>
              </w:rPr>
            </w:pPr>
            <w:ins w:id="2299" w:author="Draško Anđelković" w:date="2020-04-26T23:19:00Z">
              <w:r>
                <w:rPr>
                  <w:rFonts w:eastAsia="Times New Roman" w:cstheme="minorHAnsi"/>
                  <w:color w:val="262626" w:themeColor="text1" w:themeTint="D9"/>
                  <w:sz w:val="24"/>
                  <w:szCs w:val="24"/>
                  <w:lang w:val="en-US"/>
                </w:rPr>
                <w:t>Tag_video</w:t>
              </w:r>
            </w:ins>
          </w:p>
        </w:tc>
        <w:tc>
          <w:tcPr>
            <w:tcW w:w="0" w:type="pct"/>
            <w:shd w:val="clear" w:color="auto" w:fill="BFBFBF" w:themeFill="background1" w:themeFillShade="BF"/>
            <w:noWrap/>
            <w:tcPrChange w:id="2300" w:author="Draško Anđelković" w:date="2020-04-26T23:21:00Z">
              <w:tcPr>
                <w:tcW w:w="2054" w:type="pct"/>
                <w:gridSpan w:val="2"/>
                <w:noWrap/>
              </w:tcPr>
            </w:tcPrChange>
          </w:tcPr>
          <w:p w:rsidR="00980957" w:rsidRPr="00980957" w:rsidRDefault="00980957" w:rsidP="00B01D20">
            <w:pPr>
              <w:cnfStyle w:val="000000000000" w:firstRow="0" w:lastRow="0" w:firstColumn="0" w:lastColumn="0" w:oddVBand="0" w:evenVBand="0" w:oddHBand="0" w:evenHBand="0" w:firstRowFirstColumn="0" w:firstRowLastColumn="0" w:lastRowFirstColumn="0" w:lastRowLastColumn="0"/>
              <w:rPr>
                <w:ins w:id="2301" w:author="Draško Anđelković" w:date="2020-04-26T23:18:00Z"/>
                <w:rFonts w:eastAsia="Times New Roman" w:cstheme="minorHAnsi"/>
                <w:b/>
                <w:color w:val="262626" w:themeColor="text1" w:themeTint="D9"/>
                <w:sz w:val="24"/>
                <w:szCs w:val="24"/>
                <w:rPrChange w:id="2302" w:author="Draško Anđelković" w:date="2020-04-26T23:20:00Z">
                  <w:rPr>
                    <w:ins w:id="2303" w:author="Draško Anđelković" w:date="2020-04-26T23:18:00Z"/>
                    <w:rFonts w:eastAsia="Times New Roman" w:cstheme="minorHAnsi"/>
                    <w:color w:val="262626" w:themeColor="text1" w:themeTint="D9"/>
                    <w:sz w:val="24"/>
                    <w:szCs w:val="24"/>
                  </w:rPr>
                </w:rPrChange>
              </w:rPr>
            </w:pPr>
            <w:ins w:id="2304" w:author="Draško Anđelković" w:date="2020-04-26T23:19:00Z">
              <w:r w:rsidRPr="00980957">
                <w:rPr>
                  <w:rFonts w:eastAsia="Times New Roman" w:cstheme="minorHAnsi"/>
                  <w:b/>
                  <w:color w:val="262626" w:themeColor="text1" w:themeTint="D9"/>
                  <w:sz w:val="24"/>
                  <w:szCs w:val="24"/>
                  <w:rPrChange w:id="2305" w:author="Draško Anđelković" w:date="2020-04-26T23:20:00Z">
                    <w:rPr>
                      <w:rFonts w:eastAsia="Times New Roman" w:cstheme="minorHAnsi"/>
                      <w:color w:val="262626" w:themeColor="text1" w:themeTint="D9"/>
                      <w:sz w:val="24"/>
                      <w:szCs w:val="24"/>
                    </w:rPr>
                  </w:rPrChange>
                </w:rPr>
                <w:t>Tag_video</w:t>
              </w:r>
            </w:ins>
          </w:p>
        </w:tc>
        <w:tc>
          <w:tcPr>
            <w:tcW w:w="0" w:type="pct"/>
            <w:shd w:val="clear" w:color="auto" w:fill="BFBFBF" w:themeFill="background1" w:themeFillShade="BF"/>
            <w:noWrap/>
            <w:tcPrChange w:id="2306" w:author="Draško Anđelković" w:date="2020-04-26T23:21:00Z">
              <w:tcPr>
                <w:tcW w:w="1150" w:type="pct"/>
                <w:gridSpan w:val="2"/>
                <w:noWrap/>
              </w:tcPr>
            </w:tcPrChange>
          </w:tcPr>
          <w:p w:rsidR="00980957" w:rsidRPr="00C913AC" w:rsidRDefault="00980957" w:rsidP="00B01D20">
            <w:pPr>
              <w:cnfStyle w:val="000000000000" w:firstRow="0" w:lastRow="0" w:firstColumn="0" w:lastColumn="0" w:oddVBand="0" w:evenVBand="0" w:oddHBand="0" w:evenHBand="0" w:firstRowFirstColumn="0" w:firstRowLastColumn="0" w:lastRowFirstColumn="0" w:lastRowLastColumn="0"/>
              <w:rPr>
                <w:ins w:id="2307" w:author="Draško Anđelković" w:date="2020-04-26T23:18:00Z"/>
                <w:rFonts w:eastAsia="Times New Roman" w:cstheme="minorHAnsi"/>
                <w:color w:val="262626" w:themeColor="text1" w:themeTint="D9"/>
                <w:sz w:val="24"/>
                <w:szCs w:val="24"/>
                <w:lang w:val="en-US"/>
              </w:rPr>
            </w:pPr>
          </w:p>
        </w:tc>
      </w:tr>
      <w:tr w:rsidR="00980957" w:rsidRPr="00C913AC" w:rsidTr="00B01D20">
        <w:trPr>
          <w:cnfStyle w:val="000000100000" w:firstRow="0" w:lastRow="0" w:firstColumn="0" w:lastColumn="0" w:oddVBand="0" w:evenVBand="0" w:oddHBand="1" w:evenHBand="0" w:firstRowFirstColumn="0" w:firstRowLastColumn="0" w:lastRowFirstColumn="0" w:lastRowLastColumn="0"/>
          <w:trHeight w:val="20"/>
          <w:ins w:id="2308" w:author="Draško Anđelković" w:date="2020-04-26T23:18:00Z"/>
        </w:trPr>
        <w:tc>
          <w:tcPr>
            <w:cnfStyle w:val="001000000000" w:firstRow="0" w:lastRow="0" w:firstColumn="1" w:lastColumn="0" w:oddVBand="0" w:evenVBand="0" w:oddHBand="0" w:evenHBand="0" w:firstRowFirstColumn="0" w:firstRowLastColumn="0" w:lastRowFirstColumn="0" w:lastRowLastColumn="0"/>
            <w:tcW w:w="1796" w:type="pct"/>
            <w:noWrap/>
          </w:tcPr>
          <w:p w:rsidR="00980957" w:rsidRPr="00C913AC" w:rsidRDefault="00980957" w:rsidP="00B01D20">
            <w:pPr>
              <w:rPr>
                <w:ins w:id="2309" w:author="Draško Anđelković" w:date="2020-04-26T23:18:00Z"/>
                <w:rFonts w:eastAsia="Times New Roman" w:cstheme="minorHAnsi"/>
                <w:color w:val="262626" w:themeColor="text1" w:themeTint="D9"/>
                <w:sz w:val="24"/>
                <w:szCs w:val="24"/>
                <w:lang w:val="en-US"/>
              </w:rPr>
            </w:pPr>
          </w:p>
        </w:tc>
        <w:tc>
          <w:tcPr>
            <w:tcW w:w="2054" w:type="pct"/>
            <w:noWrap/>
          </w:tcPr>
          <w:p w:rsidR="00980957" w:rsidRPr="00C913AC" w:rsidRDefault="00980957" w:rsidP="00B01D20">
            <w:pPr>
              <w:cnfStyle w:val="000000100000" w:firstRow="0" w:lastRow="0" w:firstColumn="0" w:lastColumn="0" w:oddVBand="0" w:evenVBand="0" w:oddHBand="1" w:evenHBand="0" w:firstRowFirstColumn="0" w:firstRowLastColumn="0" w:lastRowFirstColumn="0" w:lastRowLastColumn="0"/>
              <w:rPr>
                <w:ins w:id="2310" w:author="Draško Anđelković" w:date="2020-04-26T23:18:00Z"/>
                <w:rFonts w:eastAsia="Times New Roman" w:cstheme="minorHAnsi"/>
                <w:color w:val="262626" w:themeColor="text1" w:themeTint="D9"/>
                <w:sz w:val="24"/>
                <w:szCs w:val="24"/>
              </w:rPr>
            </w:pPr>
            <w:ins w:id="2311" w:author="Draško Anđelković" w:date="2020-04-26T23:19:00Z">
              <w:r>
                <w:rPr>
                  <w:rFonts w:eastAsia="Times New Roman" w:cstheme="minorHAnsi"/>
                  <w:color w:val="262626" w:themeColor="text1" w:themeTint="D9"/>
                  <w:sz w:val="24"/>
                  <w:szCs w:val="24"/>
                </w:rPr>
                <w:t>Tag</w:t>
              </w:r>
            </w:ins>
            <w:ins w:id="2312" w:author="Draško Anđelković" w:date="2020-04-26T23:20:00Z">
              <w:r>
                <w:rPr>
                  <w:rFonts w:eastAsia="Times New Roman" w:cstheme="minorHAnsi"/>
                  <w:color w:val="262626" w:themeColor="text1" w:themeTint="D9"/>
                  <w:sz w:val="24"/>
                  <w:szCs w:val="24"/>
                </w:rPr>
                <w:t>_video_id</w:t>
              </w:r>
            </w:ins>
          </w:p>
        </w:tc>
        <w:tc>
          <w:tcPr>
            <w:tcW w:w="1150" w:type="pct"/>
            <w:noWrap/>
          </w:tcPr>
          <w:p w:rsidR="00980957" w:rsidRPr="00C913AC" w:rsidRDefault="00980957" w:rsidP="00B01D20">
            <w:pPr>
              <w:cnfStyle w:val="000000100000" w:firstRow="0" w:lastRow="0" w:firstColumn="0" w:lastColumn="0" w:oddVBand="0" w:evenVBand="0" w:oddHBand="1" w:evenHBand="0" w:firstRowFirstColumn="0" w:firstRowLastColumn="0" w:lastRowFirstColumn="0" w:lastRowLastColumn="0"/>
              <w:rPr>
                <w:ins w:id="2313" w:author="Draško Anđelković" w:date="2020-04-26T23:18:00Z"/>
                <w:rFonts w:eastAsia="Times New Roman" w:cstheme="minorHAnsi"/>
                <w:color w:val="262626" w:themeColor="text1" w:themeTint="D9"/>
                <w:sz w:val="24"/>
                <w:szCs w:val="24"/>
                <w:lang w:val="en-US"/>
              </w:rPr>
            </w:pPr>
            <w:ins w:id="2314" w:author="Draško Anđelković" w:date="2020-04-26T23:20:00Z">
              <w:r>
                <w:rPr>
                  <w:rFonts w:eastAsia="Times New Roman" w:cstheme="minorHAnsi"/>
                  <w:color w:val="262626" w:themeColor="text1" w:themeTint="D9"/>
                  <w:sz w:val="24"/>
                  <w:szCs w:val="24"/>
                  <w:lang w:val="en-US"/>
                </w:rPr>
                <w:t>PK</w:t>
              </w:r>
            </w:ins>
          </w:p>
        </w:tc>
      </w:tr>
      <w:tr w:rsidR="00980957" w:rsidRPr="00C913AC" w:rsidTr="00B01D20">
        <w:trPr>
          <w:trHeight w:val="20"/>
          <w:ins w:id="2315" w:author="Draško Anđelković" w:date="2020-04-26T23:18:00Z"/>
        </w:trPr>
        <w:tc>
          <w:tcPr>
            <w:cnfStyle w:val="001000000000" w:firstRow="0" w:lastRow="0" w:firstColumn="1" w:lastColumn="0" w:oddVBand="0" w:evenVBand="0" w:oddHBand="0" w:evenHBand="0" w:firstRowFirstColumn="0" w:firstRowLastColumn="0" w:lastRowFirstColumn="0" w:lastRowLastColumn="0"/>
            <w:tcW w:w="1796" w:type="pct"/>
            <w:noWrap/>
          </w:tcPr>
          <w:p w:rsidR="00980957" w:rsidRPr="00C913AC" w:rsidRDefault="00980957" w:rsidP="00B01D20">
            <w:pPr>
              <w:rPr>
                <w:ins w:id="2316" w:author="Draško Anđelković" w:date="2020-04-26T23:18:00Z"/>
                <w:rFonts w:eastAsia="Times New Roman" w:cstheme="minorHAnsi"/>
                <w:color w:val="262626" w:themeColor="text1" w:themeTint="D9"/>
                <w:sz w:val="24"/>
                <w:szCs w:val="24"/>
                <w:lang w:val="en-US"/>
              </w:rPr>
            </w:pPr>
          </w:p>
        </w:tc>
        <w:tc>
          <w:tcPr>
            <w:tcW w:w="2054" w:type="pct"/>
            <w:noWrap/>
          </w:tcPr>
          <w:p w:rsidR="00980957" w:rsidRPr="00C913AC" w:rsidRDefault="00980957" w:rsidP="00B01D20">
            <w:pPr>
              <w:cnfStyle w:val="000000000000" w:firstRow="0" w:lastRow="0" w:firstColumn="0" w:lastColumn="0" w:oddVBand="0" w:evenVBand="0" w:oddHBand="0" w:evenHBand="0" w:firstRowFirstColumn="0" w:firstRowLastColumn="0" w:lastRowFirstColumn="0" w:lastRowLastColumn="0"/>
              <w:rPr>
                <w:ins w:id="2317" w:author="Draško Anđelković" w:date="2020-04-26T23:18:00Z"/>
                <w:rFonts w:eastAsia="Times New Roman" w:cstheme="minorHAnsi"/>
                <w:color w:val="262626" w:themeColor="text1" w:themeTint="D9"/>
                <w:sz w:val="24"/>
                <w:szCs w:val="24"/>
              </w:rPr>
            </w:pPr>
            <w:ins w:id="2318" w:author="Draško Anđelković" w:date="2020-04-26T23:20:00Z">
              <w:r>
                <w:rPr>
                  <w:rFonts w:eastAsia="Times New Roman" w:cstheme="minorHAnsi"/>
                  <w:color w:val="262626" w:themeColor="text1" w:themeTint="D9"/>
                  <w:sz w:val="24"/>
                  <w:szCs w:val="24"/>
                </w:rPr>
                <w:t>Video_id</w:t>
              </w:r>
            </w:ins>
          </w:p>
        </w:tc>
        <w:tc>
          <w:tcPr>
            <w:tcW w:w="1150" w:type="pct"/>
            <w:noWrap/>
          </w:tcPr>
          <w:p w:rsidR="00980957" w:rsidRPr="00C913AC" w:rsidRDefault="00980957" w:rsidP="00B01D20">
            <w:pPr>
              <w:cnfStyle w:val="000000000000" w:firstRow="0" w:lastRow="0" w:firstColumn="0" w:lastColumn="0" w:oddVBand="0" w:evenVBand="0" w:oddHBand="0" w:evenHBand="0" w:firstRowFirstColumn="0" w:firstRowLastColumn="0" w:lastRowFirstColumn="0" w:lastRowLastColumn="0"/>
              <w:rPr>
                <w:ins w:id="2319" w:author="Draško Anđelković" w:date="2020-04-26T23:18:00Z"/>
                <w:rFonts w:eastAsia="Times New Roman" w:cstheme="minorHAnsi"/>
                <w:color w:val="262626" w:themeColor="text1" w:themeTint="D9"/>
                <w:sz w:val="24"/>
                <w:szCs w:val="24"/>
                <w:lang w:val="en-US"/>
              </w:rPr>
            </w:pPr>
            <w:ins w:id="2320" w:author="Draško Anđelković" w:date="2020-04-26T23:20:00Z">
              <w:r>
                <w:rPr>
                  <w:rFonts w:eastAsia="Times New Roman" w:cstheme="minorHAnsi"/>
                  <w:color w:val="262626" w:themeColor="text1" w:themeTint="D9"/>
                  <w:sz w:val="24"/>
                  <w:szCs w:val="24"/>
                  <w:lang w:val="en-US"/>
                </w:rPr>
                <w:t>FK</w:t>
              </w:r>
            </w:ins>
          </w:p>
        </w:tc>
      </w:tr>
      <w:tr w:rsidR="00980957" w:rsidRPr="00C913AC" w:rsidTr="00B01D20">
        <w:trPr>
          <w:cnfStyle w:val="000000100000" w:firstRow="0" w:lastRow="0" w:firstColumn="0" w:lastColumn="0" w:oddVBand="0" w:evenVBand="0" w:oddHBand="1" w:evenHBand="0" w:firstRowFirstColumn="0" w:firstRowLastColumn="0" w:lastRowFirstColumn="0" w:lastRowLastColumn="0"/>
          <w:trHeight w:val="20"/>
          <w:ins w:id="2321" w:author="Draško Anđelković" w:date="2020-04-26T23:18:00Z"/>
        </w:trPr>
        <w:tc>
          <w:tcPr>
            <w:cnfStyle w:val="001000000000" w:firstRow="0" w:lastRow="0" w:firstColumn="1" w:lastColumn="0" w:oddVBand="0" w:evenVBand="0" w:oddHBand="0" w:evenHBand="0" w:firstRowFirstColumn="0" w:firstRowLastColumn="0" w:lastRowFirstColumn="0" w:lastRowLastColumn="0"/>
            <w:tcW w:w="1796" w:type="pct"/>
            <w:noWrap/>
          </w:tcPr>
          <w:p w:rsidR="00980957" w:rsidRPr="00C913AC" w:rsidRDefault="00980957" w:rsidP="00B01D20">
            <w:pPr>
              <w:rPr>
                <w:ins w:id="2322" w:author="Draško Anđelković" w:date="2020-04-26T23:18:00Z"/>
                <w:rFonts w:eastAsia="Times New Roman" w:cstheme="minorHAnsi"/>
                <w:color w:val="262626" w:themeColor="text1" w:themeTint="D9"/>
                <w:sz w:val="24"/>
                <w:szCs w:val="24"/>
                <w:lang w:val="en-US"/>
              </w:rPr>
            </w:pPr>
          </w:p>
        </w:tc>
        <w:tc>
          <w:tcPr>
            <w:tcW w:w="2054" w:type="pct"/>
            <w:noWrap/>
          </w:tcPr>
          <w:p w:rsidR="00980957" w:rsidRPr="00C913AC" w:rsidRDefault="00980957" w:rsidP="00B01D20">
            <w:pPr>
              <w:cnfStyle w:val="000000100000" w:firstRow="0" w:lastRow="0" w:firstColumn="0" w:lastColumn="0" w:oddVBand="0" w:evenVBand="0" w:oddHBand="1" w:evenHBand="0" w:firstRowFirstColumn="0" w:firstRowLastColumn="0" w:lastRowFirstColumn="0" w:lastRowLastColumn="0"/>
              <w:rPr>
                <w:ins w:id="2323" w:author="Draško Anđelković" w:date="2020-04-26T23:18:00Z"/>
                <w:rFonts w:eastAsia="Times New Roman" w:cstheme="minorHAnsi"/>
                <w:color w:val="262626" w:themeColor="text1" w:themeTint="D9"/>
                <w:sz w:val="24"/>
                <w:szCs w:val="24"/>
              </w:rPr>
            </w:pPr>
            <w:ins w:id="2324" w:author="Draško Anđelković" w:date="2020-04-26T23:20:00Z">
              <w:r>
                <w:rPr>
                  <w:rFonts w:eastAsia="Times New Roman" w:cstheme="minorHAnsi"/>
                  <w:color w:val="262626" w:themeColor="text1" w:themeTint="D9"/>
                  <w:sz w:val="24"/>
                  <w:szCs w:val="24"/>
                </w:rPr>
                <w:t>Tag_id</w:t>
              </w:r>
            </w:ins>
          </w:p>
        </w:tc>
        <w:tc>
          <w:tcPr>
            <w:tcW w:w="1150" w:type="pct"/>
            <w:noWrap/>
          </w:tcPr>
          <w:p w:rsidR="00980957" w:rsidRPr="00C913AC" w:rsidRDefault="00980957" w:rsidP="00B01D20">
            <w:pPr>
              <w:cnfStyle w:val="000000100000" w:firstRow="0" w:lastRow="0" w:firstColumn="0" w:lastColumn="0" w:oddVBand="0" w:evenVBand="0" w:oddHBand="1" w:evenHBand="0" w:firstRowFirstColumn="0" w:firstRowLastColumn="0" w:lastRowFirstColumn="0" w:lastRowLastColumn="0"/>
              <w:rPr>
                <w:ins w:id="2325" w:author="Draško Anđelković" w:date="2020-04-26T23:18:00Z"/>
                <w:rFonts w:eastAsia="Times New Roman" w:cstheme="minorHAnsi"/>
                <w:color w:val="262626" w:themeColor="text1" w:themeTint="D9"/>
                <w:sz w:val="24"/>
                <w:szCs w:val="24"/>
                <w:lang w:val="en-US"/>
              </w:rPr>
            </w:pPr>
            <w:ins w:id="2326" w:author="Draško Anđelković" w:date="2020-04-26T23:20:00Z">
              <w:r>
                <w:rPr>
                  <w:rFonts w:eastAsia="Times New Roman" w:cstheme="minorHAnsi"/>
                  <w:color w:val="262626" w:themeColor="text1" w:themeTint="D9"/>
                  <w:sz w:val="24"/>
                  <w:szCs w:val="24"/>
                  <w:lang w:val="en-US"/>
                </w:rPr>
                <w:t>FK</w:t>
              </w:r>
            </w:ins>
          </w:p>
        </w:tc>
      </w:tr>
    </w:tbl>
    <w:p w:rsidR="00653A72" w:rsidRPr="00C913AC" w:rsidRDefault="00653A72" w:rsidP="000C64D9">
      <w:pPr>
        <w:rPr>
          <w:rFonts w:cstheme="minorHAnsi"/>
          <w:color w:val="262626" w:themeColor="text1" w:themeTint="D9"/>
          <w:sz w:val="24"/>
          <w:szCs w:val="24"/>
          <w:rPrChange w:id="2327" w:author="Draško Anđelković" w:date="2020-04-08T17:49:00Z">
            <w:rPr>
              <w:rFonts w:ascii="Calibri" w:hAnsi="Calibri" w:cs="Calibri"/>
            </w:rPr>
          </w:rPrChange>
        </w:rPr>
      </w:pPr>
      <w:ins w:id="2328" w:author="Draško Anđelković" w:date="2020-04-07T23:43:00Z">
        <w:r w:rsidRPr="00C913AC">
          <w:rPr>
            <w:rFonts w:cstheme="minorHAnsi"/>
            <w:color w:val="262626" w:themeColor="text1" w:themeTint="D9"/>
            <w:sz w:val="24"/>
            <w:szCs w:val="24"/>
            <w:rPrChange w:id="2329" w:author="Draško Anđelković" w:date="2020-04-08T17:49:00Z">
              <w:rPr>
                <w:rFonts w:ascii="Calibri" w:hAnsi="Calibri" w:cs="Calibri"/>
              </w:rPr>
            </w:rPrChange>
          </w:rPr>
          <w:t>.</w:t>
        </w:r>
      </w:ins>
    </w:p>
    <w:tbl>
      <w:tblPr>
        <w:tblW w:w="4660" w:type="dxa"/>
        <w:tblLook w:val="04A0" w:firstRow="1" w:lastRow="0" w:firstColumn="1" w:lastColumn="0" w:noHBand="0" w:noVBand="1"/>
      </w:tblPr>
      <w:tblGrid>
        <w:gridCol w:w="1497"/>
        <w:gridCol w:w="1714"/>
        <w:gridCol w:w="658"/>
        <w:gridCol w:w="960"/>
      </w:tblGrid>
      <w:tr w:rsidR="000C64D9" w:rsidRPr="00C913AC" w:rsidDel="00B01D20" w:rsidTr="000C64D9">
        <w:trPr>
          <w:trHeight w:val="290"/>
          <w:del w:id="2330" w:author="Draško Anđelković" w:date="2020-04-08T13:08:00Z"/>
        </w:trPr>
        <w:tc>
          <w:tcPr>
            <w:tcW w:w="1480" w:type="dxa"/>
            <w:tcBorders>
              <w:top w:val="nil"/>
              <w:left w:val="nil"/>
              <w:bottom w:val="nil"/>
              <w:right w:val="nil"/>
            </w:tcBorders>
            <w:shd w:val="clear" w:color="000000" w:fill="203764"/>
            <w:noWrap/>
            <w:vAlign w:val="center"/>
            <w:hideMark/>
          </w:tcPr>
          <w:p w:rsidR="000C64D9" w:rsidRPr="00C913AC" w:rsidDel="00B01D20" w:rsidRDefault="000C64D9" w:rsidP="000C64D9">
            <w:pPr>
              <w:spacing w:after="0" w:line="240" w:lineRule="auto"/>
              <w:rPr>
                <w:del w:id="2331" w:author="Draško Anđelković" w:date="2020-04-08T13:08:00Z"/>
                <w:rFonts w:eastAsia="Times New Roman" w:cstheme="minorHAnsi"/>
                <w:b/>
                <w:bCs/>
                <w:color w:val="262626" w:themeColor="text1" w:themeTint="D9"/>
                <w:sz w:val="24"/>
                <w:szCs w:val="24"/>
                <w:rPrChange w:id="2332" w:author="Draško Anđelković" w:date="2020-04-08T17:49:00Z">
                  <w:rPr>
                    <w:del w:id="2333" w:author="Draško Anđelković" w:date="2020-04-08T13:08:00Z"/>
                    <w:rFonts w:ascii="Calibri" w:eastAsia="Times New Roman" w:hAnsi="Calibri" w:cs="Calibri"/>
                    <w:b/>
                    <w:bCs/>
                    <w:color w:val="FFFFFF"/>
                  </w:rPr>
                </w:rPrChange>
              </w:rPr>
            </w:pPr>
            <w:del w:id="2334" w:author="Draško Anđelković" w:date="2020-04-08T13:08:00Z">
              <w:r w:rsidRPr="00C913AC" w:rsidDel="00B01D20">
                <w:rPr>
                  <w:rFonts w:eastAsia="Times New Roman" w:cstheme="minorHAnsi"/>
                  <w:b/>
                  <w:bCs/>
                  <w:color w:val="262626" w:themeColor="text1" w:themeTint="D9"/>
                  <w:sz w:val="24"/>
                  <w:szCs w:val="24"/>
                  <w:rPrChange w:id="2335" w:author="Draško Anđelković" w:date="2020-04-08T17:49:00Z">
                    <w:rPr>
                      <w:rFonts w:ascii="Calibri" w:eastAsia="Times New Roman" w:hAnsi="Calibri" w:cs="Calibri"/>
                      <w:b/>
                      <w:bCs/>
                      <w:color w:val="FFFFFF"/>
                    </w:rPr>
                  </w:rPrChange>
                </w:rPr>
                <w:delText>Entitet</w:delText>
              </w:r>
            </w:del>
          </w:p>
        </w:tc>
        <w:tc>
          <w:tcPr>
            <w:tcW w:w="1660" w:type="dxa"/>
            <w:tcBorders>
              <w:top w:val="nil"/>
              <w:left w:val="nil"/>
              <w:bottom w:val="nil"/>
              <w:right w:val="nil"/>
            </w:tcBorders>
            <w:shd w:val="clear" w:color="000000" w:fill="203764"/>
            <w:noWrap/>
            <w:vAlign w:val="center"/>
            <w:hideMark/>
          </w:tcPr>
          <w:p w:rsidR="000C64D9" w:rsidRPr="00C913AC" w:rsidDel="00B01D20" w:rsidRDefault="000C64D9" w:rsidP="000C64D9">
            <w:pPr>
              <w:spacing w:after="0" w:line="240" w:lineRule="auto"/>
              <w:rPr>
                <w:del w:id="2336" w:author="Draško Anđelković" w:date="2020-04-08T13:08:00Z"/>
                <w:rFonts w:eastAsia="Times New Roman" w:cstheme="minorHAnsi"/>
                <w:b/>
                <w:bCs/>
                <w:color w:val="262626" w:themeColor="text1" w:themeTint="D9"/>
                <w:sz w:val="24"/>
                <w:szCs w:val="24"/>
                <w:rPrChange w:id="2337" w:author="Draško Anđelković" w:date="2020-04-08T17:49:00Z">
                  <w:rPr>
                    <w:del w:id="2338" w:author="Draško Anđelković" w:date="2020-04-08T13:08:00Z"/>
                    <w:rFonts w:ascii="Calibri" w:eastAsia="Times New Roman" w:hAnsi="Calibri" w:cs="Calibri"/>
                    <w:b/>
                    <w:bCs/>
                    <w:color w:val="FFFFFF"/>
                  </w:rPr>
                </w:rPrChange>
              </w:rPr>
            </w:pPr>
            <w:del w:id="2339" w:author="Draško Anđelković" w:date="2020-04-08T13:08:00Z">
              <w:r w:rsidRPr="00C913AC" w:rsidDel="00B01D20">
                <w:rPr>
                  <w:rFonts w:eastAsia="Times New Roman" w:cstheme="minorHAnsi"/>
                  <w:b/>
                  <w:bCs/>
                  <w:color w:val="262626" w:themeColor="text1" w:themeTint="D9"/>
                  <w:sz w:val="24"/>
                  <w:szCs w:val="24"/>
                  <w:rPrChange w:id="2340" w:author="Draško Anđelković" w:date="2020-04-08T17:49:00Z">
                    <w:rPr>
                      <w:rFonts w:ascii="Calibri" w:eastAsia="Times New Roman" w:hAnsi="Calibri" w:cs="Calibri"/>
                      <w:b/>
                      <w:bCs/>
                      <w:color w:val="FFFFFF"/>
                    </w:rPr>
                  </w:rPrChange>
                </w:rPr>
                <w:delText>Tabela</w:delText>
              </w:r>
            </w:del>
          </w:p>
        </w:tc>
        <w:tc>
          <w:tcPr>
            <w:tcW w:w="560" w:type="dxa"/>
            <w:tcBorders>
              <w:top w:val="nil"/>
              <w:left w:val="nil"/>
              <w:bottom w:val="nil"/>
              <w:right w:val="nil"/>
            </w:tcBorders>
            <w:shd w:val="clear" w:color="000000" w:fill="203764"/>
            <w:noWrap/>
            <w:vAlign w:val="center"/>
            <w:hideMark/>
          </w:tcPr>
          <w:p w:rsidR="000C64D9" w:rsidRPr="00C913AC" w:rsidDel="00B01D20" w:rsidRDefault="000C64D9" w:rsidP="000C64D9">
            <w:pPr>
              <w:spacing w:after="0" w:line="240" w:lineRule="auto"/>
              <w:rPr>
                <w:del w:id="2341" w:author="Draško Anđelković" w:date="2020-04-08T13:08:00Z"/>
                <w:rFonts w:eastAsia="Times New Roman" w:cstheme="minorHAnsi"/>
                <w:b/>
                <w:bCs/>
                <w:color w:val="262626" w:themeColor="text1" w:themeTint="D9"/>
                <w:sz w:val="24"/>
                <w:szCs w:val="24"/>
                <w:rPrChange w:id="2342" w:author="Draško Anđelković" w:date="2020-04-08T17:49:00Z">
                  <w:rPr>
                    <w:del w:id="2343" w:author="Draško Anđelković" w:date="2020-04-08T13:08:00Z"/>
                    <w:rFonts w:ascii="Calibri" w:eastAsia="Times New Roman" w:hAnsi="Calibri" w:cs="Calibri"/>
                    <w:b/>
                    <w:bCs/>
                    <w:color w:val="FFFFFF"/>
                  </w:rPr>
                </w:rPrChange>
              </w:rPr>
            </w:pPr>
            <w:del w:id="2344" w:author="Draško Anđelković" w:date="2020-04-08T13:08:00Z">
              <w:r w:rsidRPr="00C913AC" w:rsidDel="00B01D20">
                <w:rPr>
                  <w:rFonts w:eastAsia="Times New Roman" w:cstheme="minorHAnsi"/>
                  <w:b/>
                  <w:bCs/>
                  <w:color w:val="262626" w:themeColor="text1" w:themeTint="D9"/>
                  <w:sz w:val="24"/>
                  <w:szCs w:val="24"/>
                  <w:rPrChange w:id="2345" w:author="Draško Anđelković" w:date="2020-04-08T17:49:00Z">
                    <w:rPr>
                      <w:rFonts w:ascii="Calibri" w:eastAsia="Times New Roman" w:hAnsi="Calibri" w:cs="Calibri"/>
                      <w:b/>
                      <w:bCs/>
                      <w:color w:val="FFFFFF"/>
                    </w:rPr>
                  </w:rPrChange>
                </w:rPr>
                <w:delText>Type</w:delText>
              </w:r>
            </w:del>
          </w:p>
        </w:tc>
        <w:tc>
          <w:tcPr>
            <w:tcW w:w="960" w:type="dxa"/>
            <w:tcBorders>
              <w:top w:val="nil"/>
              <w:left w:val="nil"/>
              <w:bottom w:val="nil"/>
              <w:right w:val="nil"/>
            </w:tcBorders>
            <w:shd w:val="clear" w:color="000000" w:fill="203764"/>
            <w:noWrap/>
            <w:vAlign w:val="center"/>
            <w:hideMark/>
          </w:tcPr>
          <w:p w:rsidR="000C64D9" w:rsidRPr="00C913AC" w:rsidDel="00B01D20" w:rsidRDefault="000C64D9" w:rsidP="000C64D9">
            <w:pPr>
              <w:spacing w:after="0" w:line="240" w:lineRule="auto"/>
              <w:rPr>
                <w:del w:id="2346" w:author="Draško Anđelković" w:date="2020-04-08T13:08:00Z"/>
                <w:rFonts w:eastAsia="Times New Roman" w:cstheme="minorHAnsi"/>
                <w:b/>
                <w:bCs/>
                <w:color w:val="262626" w:themeColor="text1" w:themeTint="D9"/>
                <w:sz w:val="24"/>
                <w:szCs w:val="24"/>
                <w:rPrChange w:id="2347" w:author="Draško Anđelković" w:date="2020-04-08T17:49:00Z">
                  <w:rPr>
                    <w:del w:id="2348" w:author="Draško Anđelković" w:date="2020-04-08T13:08:00Z"/>
                    <w:rFonts w:ascii="Calibri" w:eastAsia="Times New Roman" w:hAnsi="Calibri" w:cs="Calibri"/>
                    <w:b/>
                    <w:bCs/>
                    <w:color w:val="FFFFFF"/>
                  </w:rPr>
                </w:rPrChange>
              </w:rPr>
            </w:pPr>
            <w:del w:id="2349" w:author="Draško Anđelković" w:date="2020-04-08T13:08:00Z">
              <w:r w:rsidRPr="00C913AC" w:rsidDel="00B01D20">
                <w:rPr>
                  <w:rFonts w:eastAsia="Times New Roman" w:cstheme="minorHAnsi"/>
                  <w:b/>
                  <w:bCs/>
                  <w:color w:val="262626" w:themeColor="text1" w:themeTint="D9"/>
                  <w:sz w:val="24"/>
                  <w:szCs w:val="24"/>
                  <w:rPrChange w:id="2350" w:author="Draško Anđelković" w:date="2020-04-08T17:49:00Z">
                    <w:rPr>
                      <w:rFonts w:ascii="Calibri" w:eastAsia="Times New Roman" w:hAnsi="Calibri" w:cs="Calibri"/>
                      <w:b/>
                      <w:bCs/>
                      <w:color w:val="FFFFFF"/>
                    </w:rPr>
                  </w:rPrChange>
                </w:rPr>
                <w:delText> </w:delText>
              </w:r>
            </w:del>
          </w:p>
        </w:tc>
      </w:tr>
      <w:tr w:rsidR="000C64D9" w:rsidRPr="00C913AC" w:rsidDel="00B01D20" w:rsidTr="000C64D9">
        <w:trPr>
          <w:trHeight w:val="290"/>
          <w:del w:id="2351" w:author="Draško Anđelković" w:date="2020-04-08T13:08:00Z"/>
        </w:trPr>
        <w:tc>
          <w:tcPr>
            <w:tcW w:w="148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352" w:author="Draško Anđelković" w:date="2020-04-08T13:08:00Z"/>
                <w:rFonts w:eastAsia="Times New Roman" w:cstheme="minorHAnsi"/>
                <w:b/>
                <w:bCs/>
                <w:color w:val="262626" w:themeColor="text1" w:themeTint="D9"/>
                <w:sz w:val="24"/>
                <w:szCs w:val="24"/>
                <w:rPrChange w:id="2353" w:author="Draško Anđelković" w:date="2020-04-08T17:49:00Z">
                  <w:rPr>
                    <w:del w:id="2354" w:author="Draško Anđelković" w:date="2020-04-08T13:08:00Z"/>
                    <w:rFonts w:ascii="Calibri" w:eastAsia="Times New Roman" w:hAnsi="Calibri" w:cs="Calibri"/>
                    <w:b/>
                    <w:bCs/>
                    <w:color w:val="FFFFFF"/>
                  </w:rPr>
                </w:rPrChange>
              </w:rPr>
            </w:pPr>
            <w:del w:id="2355" w:author="Draško Anđelković" w:date="2020-04-08T13:08:00Z">
              <w:r w:rsidRPr="00C913AC" w:rsidDel="00B01D20">
                <w:rPr>
                  <w:rFonts w:eastAsia="Times New Roman" w:cstheme="minorHAnsi"/>
                  <w:b/>
                  <w:bCs/>
                  <w:color w:val="262626" w:themeColor="text1" w:themeTint="D9"/>
                  <w:sz w:val="24"/>
                  <w:szCs w:val="24"/>
                  <w:rPrChange w:id="2356" w:author="Draško Anđelković" w:date="2020-04-08T17:49:00Z">
                    <w:rPr>
                      <w:rFonts w:ascii="Calibri" w:eastAsia="Times New Roman" w:hAnsi="Calibri" w:cs="Calibri"/>
                      <w:b/>
                      <w:bCs/>
                      <w:color w:val="FFFFFF"/>
                    </w:rPr>
                  </w:rPrChange>
                </w:rPr>
                <w:delText>Administrator</w:delText>
              </w:r>
            </w:del>
          </w:p>
        </w:tc>
        <w:tc>
          <w:tcPr>
            <w:tcW w:w="16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357" w:author="Draško Anđelković" w:date="2020-04-08T13:08:00Z"/>
                <w:rFonts w:eastAsia="Times New Roman" w:cstheme="minorHAnsi"/>
                <w:color w:val="262626" w:themeColor="text1" w:themeTint="D9"/>
                <w:sz w:val="24"/>
                <w:szCs w:val="24"/>
                <w:rPrChange w:id="2358" w:author="Draško Anđelković" w:date="2020-04-08T17:49:00Z">
                  <w:rPr>
                    <w:del w:id="2359" w:author="Draško Anđelković" w:date="2020-04-08T13:08:00Z"/>
                    <w:rFonts w:ascii="Calibri" w:eastAsia="Times New Roman" w:hAnsi="Calibri" w:cs="Calibri"/>
                    <w:color w:val="FFFFFF"/>
                  </w:rPr>
                </w:rPrChange>
              </w:rPr>
            </w:pPr>
            <w:del w:id="2360" w:author="Draško Anđelković" w:date="2020-04-08T13:08:00Z">
              <w:r w:rsidRPr="00C913AC" w:rsidDel="00B01D20">
                <w:rPr>
                  <w:rFonts w:eastAsia="Times New Roman" w:cstheme="minorHAnsi"/>
                  <w:color w:val="262626" w:themeColor="text1" w:themeTint="D9"/>
                  <w:sz w:val="24"/>
                  <w:szCs w:val="24"/>
                  <w:rPrChange w:id="2361" w:author="Draško Anđelković" w:date="2020-04-08T17:49:00Z">
                    <w:rPr>
                      <w:rFonts w:ascii="Calibri" w:eastAsia="Times New Roman" w:hAnsi="Calibri" w:cs="Calibri"/>
                      <w:color w:val="FFFFFF"/>
                    </w:rPr>
                  </w:rPrChange>
                </w:rPr>
                <w:delText>administrator</w:delText>
              </w:r>
            </w:del>
          </w:p>
        </w:tc>
        <w:tc>
          <w:tcPr>
            <w:tcW w:w="5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362" w:author="Draško Anđelković" w:date="2020-04-08T13:08:00Z"/>
                <w:rFonts w:eastAsia="Times New Roman" w:cstheme="minorHAnsi"/>
                <w:color w:val="262626" w:themeColor="text1" w:themeTint="D9"/>
                <w:sz w:val="24"/>
                <w:szCs w:val="24"/>
                <w:rPrChange w:id="2363" w:author="Draško Anđelković" w:date="2020-04-08T17:49:00Z">
                  <w:rPr>
                    <w:del w:id="2364" w:author="Draško Anđelković" w:date="2020-04-08T13:08:00Z"/>
                    <w:rFonts w:ascii="Calibri" w:eastAsia="Times New Roman" w:hAnsi="Calibri" w:cs="Calibri"/>
                    <w:color w:val="FFFFFF"/>
                  </w:rPr>
                </w:rPrChange>
              </w:rPr>
            </w:pPr>
            <w:del w:id="2365" w:author="Draško Anđelković" w:date="2020-04-08T13:08:00Z">
              <w:r w:rsidRPr="00C913AC" w:rsidDel="00B01D20">
                <w:rPr>
                  <w:rFonts w:eastAsia="Times New Roman" w:cstheme="minorHAnsi"/>
                  <w:color w:val="262626" w:themeColor="text1" w:themeTint="D9"/>
                  <w:sz w:val="24"/>
                  <w:szCs w:val="24"/>
                  <w:rPrChange w:id="2366" w:author="Draško Anđelković" w:date="2020-04-08T17:49:00Z">
                    <w:rPr>
                      <w:rFonts w:ascii="Calibri" w:eastAsia="Times New Roman" w:hAnsi="Calibri" w:cs="Calibri"/>
                      <w:color w:val="FFFFFF"/>
                    </w:rPr>
                  </w:rPrChange>
                </w:rPr>
                <w:delText> </w:delText>
              </w:r>
            </w:del>
          </w:p>
        </w:tc>
        <w:tc>
          <w:tcPr>
            <w:tcW w:w="9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367" w:author="Draško Anđelković" w:date="2020-04-08T13:08:00Z"/>
                <w:rFonts w:eastAsia="Times New Roman" w:cstheme="minorHAnsi"/>
                <w:color w:val="262626" w:themeColor="text1" w:themeTint="D9"/>
                <w:sz w:val="24"/>
                <w:szCs w:val="24"/>
                <w:rPrChange w:id="2368" w:author="Draško Anđelković" w:date="2020-04-08T17:49:00Z">
                  <w:rPr>
                    <w:del w:id="2369" w:author="Draško Anđelković" w:date="2020-04-08T13:08:00Z"/>
                    <w:rFonts w:ascii="Calibri" w:eastAsia="Times New Roman" w:hAnsi="Calibri" w:cs="Calibri"/>
                    <w:color w:val="FFFFFF"/>
                  </w:rPr>
                </w:rPrChange>
              </w:rPr>
            </w:pPr>
            <w:del w:id="2370" w:author="Draško Anđelković" w:date="2020-04-08T13:08:00Z">
              <w:r w:rsidRPr="00C913AC" w:rsidDel="00B01D20">
                <w:rPr>
                  <w:rFonts w:eastAsia="Times New Roman" w:cstheme="minorHAnsi"/>
                  <w:color w:val="262626" w:themeColor="text1" w:themeTint="D9"/>
                  <w:sz w:val="24"/>
                  <w:szCs w:val="24"/>
                  <w:rPrChange w:id="2371" w:author="Draško Anđelković" w:date="2020-04-08T17:49:00Z">
                    <w:rPr>
                      <w:rFonts w:ascii="Calibri" w:eastAsia="Times New Roman" w:hAnsi="Calibri" w:cs="Calibri"/>
                      <w:color w:val="FFFFFF"/>
                    </w:rPr>
                  </w:rPrChange>
                </w:rPr>
                <w:delText> </w:delText>
              </w:r>
            </w:del>
          </w:p>
        </w:tc>
      </w:tr>
      <w:tr w:rsidR="000C64D9" w:rsidRPr="00C913AC" w:rsidDel="00B01D20" w:rsidTr="000C64D9">
        <w:trPr>
          <w:trHeight w:val="290"/>
          <w:del w:id="2372" w:author="Draško Anđelković" w:date="2020-04-08T13:08:00Z"/>
        </w:trPr>
        <w:tc>
          <w:tcPr>
            <w:tcW w:w="148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373" w:author="Draško Anđelković" w:date="2020-04-08T13:08:00Z"/>
                <w:rFonts w:eastAsia="Times New Roman" w:cstheme="minorHAnsi"/>
                <w:color w:val="262626" w:themeColor="text1" w:themeTint="D9"/>
                <w:sz w:val="24"/>
                <w:szCs w:val="24"/>
                <w:rPrChange w:id="2374" w:author="Draško Anđelković" w:date="2020-04-08T17:49:00Z">
                  <w:rPr>
                    <w:del w:id="2375" w:author="Draško Anđelković" w:date="2020-04-08T13:08:00Z"/>
                    <w:rFonts w:ascii="Calibri" w:eastAsia="Times New Roman" w:hAnsi="Calibri" w:cs="Calibri"/>
                    <w:color w:val="FFFFFF"/>
                  </w:rPr>
                </w:rPrChange>
              </w:rPr>
            </w:pPr>
          </w:p>
        </w:tc>
        <w:tc>
          <w:tcPr>
            <w:tcW w:w="16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376" w:author="Draško Anđelković" w:date="2020-04-08T13:08:00Z"/>
                <w:rFonts w:eastAsia="Times New Roman" w:cstheme="minorHAnsi"/>
                <w:color w:val="262626" w:themeColor="text1" w:themeTint="D9"/>
                <w:sz w:val="24"/>
                <w:szCs w:val="24"/>
                <w:rPrChange w:id="2377" w:author="Draško Anđelković" w:date="2020-04-08T17:49:00Z">
                  <w:rPr>
                    <w:del w:id="2378" w:author="Draško Anđelković" w:date="2020-04-08T13:08:00Z"/>
                    <w:rFonts w:ascii="Calibri" w:eastAsia="Times New Roman" w:hAnsi="Calibri" w:cs="Calibri"/>
                    <w:color w:val="000000"/>
                  </w:rPr>
                </w:rPrChange>
              </w:rPr>
            </w:pPr>
            <w:del w:id="2379" w:author="Draško Anđelković" w:date="2020-04-08T13:08:00Z">
              <w:r w:rsidRPr="00C913AC" w:rsidDel="00B01D20">
                <w:rPr>
                  <w:rFonts w:eastAsia="Times New Roman" w:cstheme="minorHAnsi"/>
                  <w:color w:val="262626" w:themeColor="text1" w:themeTint="D9"/>
                  <w:sz w:val="24"/>
                  <w:szCs w:val="24"/>
                  <w:rPrChange w:id="2380" w:author="Draško Anđelković" w:date="2020-04-08T17:49:00Z">
                    <w:rPr>
                      <w:rFonts w:ascii="Calibri" w:eastAsia="Times New Roman" w:hAnsi="Calibri" w:cs="Calibri"/>
                      <w:color w:val="000000"/>
                    </w:rPr>
                  </w:rPrChange>
                </w:rPr>
                <w:delText>administartor_id</w:delText>
              </w:r>
            </w:del>
          </w:p>
        </w:tc>
        <w:tc>
          <w:tcPr>
            <w:tcW w:w="5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381" w:author="Draško Anđelković" w:date="2020-04-08T13:08:00Z"/>
                <w:rFonts w:eastAsia="Times New Roman" w:cstheme="minorHAnsi"/>
                <w:color w:val="262626" w:themeColor="text1" w:themeTint="D9"/>
                <w:sz w:val="24"/>
                <w:szCs w:val="24"/>
                <w:rPrChange w:id="2382" w:author="Draško Anđelković" w:date="2020-04-08T17:49:00Z">
                  <w:rPr>
                    <w:del w:id="2383" w:author="Draško Anđelković" w:date="2020-04-08T13:08:00Z"/>
                    <w:rFonts w:ascii="Calibri" w:eastAsia="Times New Roman" w:hAnsi="Calibri" w:cs="Calibri"/>
                    <w:color w:val="000000"/>
                  </w:rPr>
                </w:rPrChange>
              </w:rPr>
            </w:pPr>
            <w:del w:id="2384" w:author="Draško Anđelković" w:date="2020-04-08T13:08:00Z">
              <w:r w:rsidRPr="00C913AC" w:rsidDel="00B01D20">
                <w:rPr>
                  <w:rFonts w:eastAsia="Times New Roman" w:cstheme="minorHAnsi"/>
                  <w:color w:val="262626" w:themeColor="text1" w:themeTint="D9"/>
                  <w:sz w:val="24"/>
                  <w:szCs w:val="24"/>
                  <w:rPrChange w:id="2385" w:author="Draško Anđelković" w:date="2020-04-08T17:49:00Z">
                    <w:rPr>
                      <w:rFonts w:ascii="Calibri" w:eastAsia="Times New Roman" w:hAnsi="Calibri" w:cs="Calibri"/>
                      <w:color w:val="000000"/>
                    </w:rPr>
                  </w:rPrChange>
                </w:rPr>
                <w:delText>PK</w:delText>
              </w:r>
            </w:del>
          </w:p>
        </w:tc>
        <w:tc>
          <w:tcPr>
            <w:tcW w:w="9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386" w:author="Draško Anđelković" w:date="2020-04-08T13:08:00Z"/>
                <w:rFonts w:eastAsia="Times New Roman" w:cstheme="minorHAnsi"/>
                <w:color w:val="262626" w:themeColor="text1" w:themeTint="D9"/>
                <w:sz w:val="24"/>
                <w:szCs w:val="24"/>
                <w:rPrChange w:id="2387" w:author="Draško Anđelković" w:date="2020-04-08T17:49:00Z">
                  <w:rPr>
                    <w:del w:id="2388" w:author="Draško Anđelković" w:date="2020-04-08T13:08:00Z"/>
                    <w:rFonts w:ascii="Calibri" w:eastAsia="Times New Roman" w:hAnsi="Calibri" w:cs="Calibri"/>
                    <w:color w:val="000000"/>
                  </w:rPr>
                </w:rPrChange>
              </w:rPr>
            </w:pPr>
          </w:p>
        </w:tc>
      </w:tr>
      <w:tr w:rsidR="000C64D9" w:rsidRPr="00C913AC" w:rsidDel="00B01D20" w:rsidTr="000C64D9">
        <w:trPr>
          <w:trHeight w:val="290"/>
          <w:del w:id="2389" w:author="Draško Anđelković" w:date="2020-04-08T13:08:00Z"/>
        </w:trPr>
        <w:tc>
          <w:tcPr>
            <w:tcW w:w="148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390" w:author="Draško Anđelković" w:date="2020-04-08T13:08:00Z"/>
                <w:rFonts w:eastAsia="Times New Roman" w:cstheme="minorHAnsi"/>
                <w:color w:val="262626" w:themeColor="text1" w:themeTint="D9"/>
                <w:sz w:val="24"/>
                <w:szCs w:val="24"/>
                <w:rPrChange w:id="2391" w:author="Draško Anđelković" w:date="2020-04-08T17:49:00Z">
                  <w:rPr>
                    <w:del w:id="2392" w:author="Draško Anđelković" w:date="2020-04-08T13:08:00Z"/>
                    <w:rFonts w:ascii="Calibri" w:eastAsia="Times New Roman" w:hAnsi="Calibri" w:cs="Calibri"/>
                    <w:color w:val="000000"/>
                  </w:rPr>
                </w:rPrChange>
              </w:rPr>
            </w:pPr>
            <w:del w:id="2393" w:author="Draško Anđelković" w:date="2020-04-08T13:08:00Z">
              <w:r w:rsidRPr="00C913AC" w:rsidDel="00B01D20">
                <w:rPr>
                  <w:rFonts w:eastAsia="Times New Roman" w:cstheme="minorHAnsi"/>
                  <w:color w:val="262626" w:themeColor="text1" w:themeTint="D9"/>
                  <w:sz w:val="24"/>
                  <w:szCs w:val="24"/>
                  <w:rPrChange w:id="2394" w:author="Draško Anđelković" w:date="2020-04-08T17:49:00Z">
                    <w:rPr>
                      <w:rFonts w:ascii="Calibri" w:eastAsia="Times New Roman" w:hAnsi="Calibri" w:cs="Calibri"/>
                      <w:color w:val="000000"/>
                    </w:rPr>
                  </w:rPrChange>
                </w:rPr>
                <w:delText> </w:delText>
              </w:r>
            </w:del>
          </w:p>
        </w:tc>
        <w:tc>
          <w:tcPr>
            <w:tcW w:w="16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395" w:author="Draško Anđelković" w:date="2020-04-08T13:08:00Z"/>
                <w:rFonts w:eastAsia="Times New Roman" w:cstheme="minorHAnsi"/>
                <w:color w:val="262626" w:themeColor="text1" w:themeTint="D9"/>
                <w:sz w:val="24"/>
                <w:szCs w:val="24"/>
                <w:rPrChange w:id="2396" w:author="Draško Anđelković" w:date="2020-04-08T17:49:00Z">
                  <w:rPr>
                    <w:del w:id="2397" w:author="Draško Anđelković" w:date="2020-04-08T13:08:00Z"/>
                    <w:rFonts w:ascii="Calibri" w:eastAsia="Times New Roman" w:hAnsi="Calibri" w:cs="Calibri"/>
                    <w:color w:val="000000"/>
                  </w:rPr>
                </w:rPrChange>
              </w:rPr>
            </w:pPr>
            <w:del w:id="2398" w:author="Draško Anđelković" w:date="2020-04-08T13:08:00Z">
              <w:r w:rsidRPr="00C913AC" w:rsidDel="00B01D20">
                <w:rPr>
                  <w:rFonts w:eastAsia="Times New Roman" w:cstheme="minorHAnsi"/>
                  <w:color w:val="262626" w:themeColor="text1" w:themeTint="D9"/>
                  <w:sz w:val="24"/>
                  <w:szCs w:val="24"/>
                  <w:rPrChange w:id="2399" w:author="Draško Anđelković" w:date="2020-04-08T17:49:00Z">
                    <w:rPr>
                      <w:rFonts w:ascii="Calibri" w:eastAsia="Times New Roman" w:hAnsi="Calibri" w:cs="Calibri"/>
                      <w:color w:val="000000"/>
                    </w:rPr>
                  </w:rPrChange>
                </w:rPr>
                <w:delText>username</w:delText>
              </w:r>
            </w:del>
          </w:p>
        </w:tc>
        <w:tc>
          <w:tcPr>
            <w:tcW w:w="5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400" w:author="Draško Anđelković" w:date="2020-04-08T13:08:00Z"/>
                <w:rFonts w:eastAsia="Times New Roman" w:cstheme="minorHAnsi"/>
                <w:color w:val="262626" w:themeColor="text1" w:themeTint="D9"/>
                <w:sz w:val="24"/>
                <w:szCs w:val="24"/>
                <w:rPrChange w:id="2401" w:author="Draško Anđelković" w:date="2020-04-08T17:49:00Z">
                  <w:rPr>
                    <w:del w:id="2402" w:author="Draško Anđelković" w:date="2020-04-08T13:08:00Z"/>
                    <w:rFonts w:ascii="Calibri" w:eastAsia="Times New Roman" w:hAnsi="Calibri" w:cs="Calibri"/>
                    <w:color w:val="000000"/>
                  </w:rPr>
                </w:rPrChange>
              </w:rPr>
            </w:pPr>
            <w:del w:id="2403" w:author="Draško Anđelković" w:date="2020-04-08T13:08:00Z">
              <w:r w:rsidRPr="00C913AC" w:rsidDel="00B01D20">
                <w:rPr>
                  <w:rFonts w:eastAsia="Times New Roman" w:cstheme="minorHAnsi"/>
                  <w:color w:val="262626" w:themeColor="text1" w:themeTint="D9"/>
                  <w:sz w:val="24"/>
                  <w:szCs w:val="24"/>
                  <w:rPrChange w:id="2404" w:author="Draško Anđelković" w:date="2020-04-08T17:49:00Z">
                    <w:rPr>
                      <w:rFonts w:ascii="Calibri" w:eastAsia="Times New Roman" w:hAnsi="Calibri" w:cs="Calibri"/>
                      <w:color w:val="000000"/>
                    </w:rPr>
                  </w:rPrChange>
                </w:rPr>
                <w:delText>UQ</w:delText>
              </w:r>
            </w:del>
          </w:p>
        </w:tc>
        <w:tc>
          <w:tcPr>
            <w:tcW w:w="9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405" w:author="Draško Anđelković" w:date="2020-04-08T13:08:00Z"/>
                <w:rFonts w:eastAsia="Times New Roman" w:cstheme="minorHAnsi"/>
                <w:color w:val="262626" w:themeColor="text1" w:themeTint="D9"/>
                <w:sz w:val="24"/>
                <w:szCs w:val="24"/>
                <w:rPrChange w:id="2406" w:author="Draško Anđelković" w:date="2020-04-08T17:49:00Z">
                  <w:rPr>
                    <w:del w:id="2407" w:author="Draško Anđelković" w:date="2020-04-08T13:08:00Z"/>
                    <w:rFonts w:ascii="Calibri" w:eastAsia="Times New Roman" w:hAnsi="Calibri" w:cs="Calibri"/>
                    <w:color w:val="000000"/>
                  </w:rPr>
                </w:rPrChange>
              </w:rPr>
            </w:pPr>
            <w:del w:id="2408" w:author="Draško Anđelković" w:date="2020-04-08T13:08:00Z">
              <w:r w:rsidRPr="00C913AC" w:rsidDel="00B01D20">
                <w:rPr>
                  <w:rFonts w:eastAsia="Times New Roman" w:cstheme="minorHAnsi"/>
                  <w:color w:val="262626" w:themeColor="text1" w:themeTint="D9"/>
                  <w:sz w:val="24"/>
                  <w:szCs w:val="24"/>
                  <w:rPrChange w:id="2409" w:author="Draško Anđelković" w:date="2020-04-08T17:49:00Z">
                    <w:rPr>
                      <w:rFonts w:ascii="Calibri" w:eastAsia="Times New Roman" w:hAnsi="Calibri" w:cs="Calibri"/>
                      <w:color w:val="000000"/>
                    </w:rPr>
                  </w:rPrChange>
                </w:rPr>
                <w:delText> </w:delText>
              </w:r>
            </w:del>
          </w:p>
        </w:tc>
      </w:tr>
      <w:tr w:rsidR="000C64D9" w:rsidRPr="00C913AC" w:rsidDel="00B01D20" w:rsidTr="000C64D9">
        <w:trPr>
          <w:trHeight w:val="290"/>
          <w:del w:id="2410" w:author="Draško Anđelković" w:date="2020-04-08T13:08:00Z"/>
        </w:trPr>
        <w:tc>
          <w:tcPr>
            <w:tcW w:w="148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411" w:author="Draško Anđelković" w:date="2020-04-08T13:08:00Z"/>
                <w:rFonts w:eastAsia="Times New Roman" w:cstheme="minorHAnsi"/>
                <w:color w:val="262626" w:themeColor="text1" w:themeTint="D9"/>
                <w:sz w:val="24"/>
                <w:szCs w:val="24"/>
                <w:rPrChange w:id="2412" w:author="Draško Anđelković" w:date="2020-04-08T17:49:00Z">
                  <w:rPr>
                    <w:del w:id="2413" w:author="Draško Anđelković" w:date="2020-04-08T13:08:00Z"/>
                    <w:rFonts w:ascii="Calibri" w:eastAsia="Times New Roman" w:hAnsi="Calibri" w:cs="Calibri"/>
                    <w:color w:val="000000"/>
                  </w:rPr>
                </w:rPrChange>
              </w:rPr>
            </w:pPr>
          </w:p>
        </w:tc>
        <w:tc>
          <w:tcPr>
            <w:tcW w:w="16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414" w:author="Draško Anđelković" w:date="2020-04-08T13:08:00Z"/>
                <w:rFonts w:eastAsia="Times New Roman" w:cstheme="minorHAnsi"/>
                <w:color w:val="262626" w:themeColor="text1" w:themeTint="D9"/>
                <w:sz w:val="24"/>
                <w:szCs w:val="24"/>
                <w:rPrChange w:id="2415" w:author="Draško Anđelković" w:date="2020-04-08T17:49:00Z">
                  <w:rPr>
                    <w:del w:id="2416" w:author="Draško Anđelković" w:date="2020-04-08T13:08:00Z"/>
                    <w:rFonts w:ascii="Calibri" w:eastAsia="Times New Roman" w:hAnsi="Calibri" w:cs="Calibri"/>
                    <w:color w:val="000000"/>
                  </w:rPr>
                </w:rPrChange>
              </w:rPr>
            </w:pPr>
            <w:del w:id="2417" w:author="Draško Anđelković" w:date="2020-04-08T13:08:00Z">
              <w:r w:rsidRPr="00C913AC" w:rsidDel="00B01D20">
                <w:rPr>
                  <w:rFonts w:eastAsia="Times New Roman" w:cstheme="minorHAnsi"/>
                  <w:color w:val="262626" w:themeColor="text1" w:themeTint="D9"/>
                  <w:sz w:val="24"/>
                  <w:szCs w:val="24"/>
                  <w:rPrChange w:id="2418" w:author="Draško Anđelković" w:date="2020-04-08T17:49:00Z">
                    <w:rPr>
                      <w:rFonts w:ascii="Calibri" w:eastAsia="Times New Roman" w:hAnsi="Calibri" w:cs="Calibri"/>
                      <w:color w:val="000000"/>
                    </w:rPr>
                  </w:rPrChange>
                </w:rPr>
                <w:delText>password_hash</w:delText>
              </w:r>
            </w:del>
          </w:p>
        </w:tc>
        <w:tc>
          <w:tcPr>
            <w:tcW w:w="5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419" w:author="Draško Anđelković" w:date="2020-04-08T13:08:00Z"/>
                <w:rFonts w:eastAsia="Times New Roman" w:cstheme="minorHAnsi"/>
                <w:color w:val="262626" w:themeColor="text1" w:themeTint="D9"/>
                <w:sz w:val="24"/>
                <w:szCs w:val="24"/>
                <w:rPrChange w:id="2420" w:author="Draško Anđelković" w:date="2020-04-08T17:49:00Z">
                  <w:rPr>
                    <w:del w:id="2421" w:author="Draško Anđelković" w:date="2020-04-08T13:08:00Z"/>
                    <w:rFonts w:ascii="Calibri" w:eastAsia="Times New Roman" w:hAnsi="Calibri" w:cs="Calibri"/>
                    <w:color w:val="000000"/>
                  </w:rPr>
                </w:rPrChange>
              </w:rPr>
            </w:pPr>
          </w:p>
        </w:tc>
        <w:tc>
          <w:tcPr>
            <w:tcW w:w="9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422" w:author="Draško Anđelković" w:date="2020-04-08T13:08:00Z"/>
                <w:rFonts w:eastAsia="Times New Roman" w:cstheme="minorHAnsi"/>
                <w:color w:val="262626" w:themeColor="text1" w:themeTint="D9"/>
                <w:sz w:val="24"/>
                <w:szCs w:val="24"/>
                <w:rPrChange w:id="2423" w:author="Draško Anđelković" w:date="2020-04-08T17:49:00Z">
                  <w:rPr>
                    <w:del w:id="2424" w:author="Draško Anđelković" w:date="2020-04-08T13:08:00Z"/>
                    <w:rFonts w:ascii="Calibri" w:eastAsia="Times New Roman" w:hAnsi="Calibri" w:cs="Calibri"/>
                  </w:rPr>
                </w:rPrChange>
              </w:rPr>
            </w:pPr>
          </w:p>
        </w:tc>
      </w:tr>
      <w:tr w:rsidR="000C64D9" w:rsidRPr="00C913AC" w:rsidDel="00B01D20" w:rsidTr="000C64D9">
        <w:trPr>
          <w:trHeight w:val="290"/>
          <w:del w:id="2425" w:author="Draško Anđelković" w:date="2020-04-08T13:08:00Z"/>
        </w:trPr>
        <w:tc>
          <w:tcPr>
            <w:tcW w:w="148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426" w:author="Draško Anđelković" w:date="2020-04-08T13:08:00Z"/>
                <w:rFonts w:eastAsia="Times New Roman" w:cstheme="minorHAnsi"/>
                <w:b/>
                <w:bCs/>
                <w:color w:val="262626" w:themeColor="text1" w:themeTint="D9"/>
                <w:sz w:val="24"/>
                <w:szCs w:val="24"/>
                <w:rPrChange w:id="2427" w:author="Draško Anđelković" w:date="2020-04-08T17:49:00Z">
                  <w:rPr>
                    <w:del w:id="2428" w:author="Draško Anđelković" w:date="2020-04-08T13:08:00Z"/>
                    <w:rFonts w:ascii="Calibri" w:eastAsia="Times New Roman" w:hAnsi="Calibri" w:cs="Calibri"/>
                    <w:b/>
                    <w:bCs/>
                    <w:color w:val="FFFFFF"/>
                  </w:rPr>
                </w:rPrChange>
              </w:rPr>
            </w:pPr>
            <w:del w:id="2429" w:author="Draško Anđelković" w:date="2020-04-08T13:08:00Z">
              <w:r w:rsidRPr="00C913AC" w:rsidDel="00B01D20">
                <w:rPr>
                  <w:rFonts w:eastAsia="Times New Roman" w:cstheme="minorHAnsi"/>
                  <w:b/>
                  <w:bCs/>
                  <w:color w:val="262626" w:themeColor="text1" w:themeTint="D9"/>
                  <w:sz w:val="24"/>
                  <w:szCs w:val="24"/>
                  <w:rPrChange w:id="2430" w:author="Draško Anđelković" w:date="2020-04-08T17:49:00Z">
                    <w:rPr>
                      <w:rFonts w:ascii="Calibri" w:eastAsia="Times New Roman" w:hAnsi="Calibri" w:cs="Calibri"/>
                      <w:b/>
                      <w:bCs/>
                      <w:color w:val="FFFFFF"/>
                    </w:rPr>
                  </w:rPrChange>
                </w:rPr>
                <w:delText>Kategorija</w:delText>
              </w:r>
            </w:del>
          </w:p>
        </w:tc>
        <w:tc>
          <w:tcPr>
            <w:tcW w:w="16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431" w:author="Draško Anđelković" w:date="2020-04-08T13:08:00Z"/>
                <w:rFonts w:eastAsia="Times New Roman" w:cstheme="minorHAnsi"/>
                <w:color w:val="262626" w:themeColor="text1" w:themeTint="D9"/>
                <w:sz w:val="24"/>
                <w:szCs w:val="24"/>
                <w:rPrChange w:id="2432" w:author="Draško Anđelković" w:date="2020-04-08T17:49:00Z">
                  <w:rPr>
                    <w:del w:id="2433" w:author="Draško Anđelković" w:date="2020-04-08T13:08:00Z"/>
                    <w:rFonts w:ascii="Calibri" w:eastAsia="Times New Roman" w:hAnsi="Calibri" w:cs="Calibri"/>
                    <w:color w:val="FFFFFF"/>
                  </w:rPr>
                </w:rPrChange>
              </w:rPr>
            </w:pPr>
            <w:del w:id="2434" w:author="Draško Anđelković" w:date="2020-04-08T13:08:00Z">
              <w:r w:rsidRPr="00C913AC" w:rsidDel="00B01D20">
                <w:rPr>
                  <w:rFonts w:eastAsia="Times New Roman" w:cstheme="minorHAnsi"/>
                  <w:color w:val="262626" w:themeColor="text1" w:themeTint="D9"/>
                  <w:sz w:val="24"/>
                  <w:szCs w:val="24"/>
                  <w:rPrChange w:id="2435" w:author="Draško Anđelković" w:date="2020-04-08T17:49:00Z">
                    <w:rPr>
                      <w:rFonts w:ascii="Calibri" w:eastAsia="Times New Roman" w:hAnsi="Calibri" w:cs="Calibri"/>
                      <w:color w:val="FFFFFF"/>
                    </w:rPr>
                  </w:rPrChange>
                </w:rPr>
                <w:delText>category</w:delText>
              </w:r>
            </w:del>
          </w:p>
        </w:tc>
        <w:tc>
          <w:tcPr>
            <w:tcW w:w="5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436" w:author="Draško Anđelković" w:date="2020-04-08T13:08:00Z"/>
                <w:rFonts w:eastAsia="Times New Roman" w:cstheme="minorHAnsi"/>
                <w:color w:val="262626" w:themeColor="text1" w:themeTint="D9"/>
                <w:sz w:val="24"/>
                <w:szCs w:val="24"/>
                <w:rPrChange w:id="2437" w:author="Draško Anđelković" w:date="2020-04-08T17:49:00Z">
                  <w:rPr>
                    <w:del w:id="2438" w:author="Draško Anđelković" w:date="2020-04-08T13:08:00Z"/>
                    <w:rFonts w:ascii="Calibri" w:eastAsia="Times New Roman" w:hAnsi="Calibri" w:cs="Calibri"/>
                    <w:color w:val="FFFFFF"/>
                  </w:rPr>
                </w:rPrChange>
              </w:rPr>
            </w:pPr>
            <w:del w:id="2439" w:author="Draško Anđelković" w:date="2020-04-08T13:08:00Z">
              <w:r w:rsidRPr="00C913AC" w:rsidDel="00B01D20">
                <w:rPr>
                  <w:rFonts w:eastAsia="Times New Roman" w:cstheme="minorHAnsi"/>
                  <w:color w:val="262626" w:themeColor="text1" w:themeTint="D9"/>
                  <w:sz w:val="24"/>
                  <w:szCs w:val="24"/>
                  <w:rPrChange w:id="2440" w:author="Draško Anđelković" w:date="2020-04-08T17:49:00Z">
                    <w:rPr>
                      <w:rFonts w:ascii="Calibri" w:eastAsia="Times New Roman" w:hAnsi="Calibri" w:cs="Calibri"/>
                      <w:color w:val="FFFFFF"/>
                    </w:rPr>
                  </w:rPrChange>
                </w:rPr>
                <w:delText> </w:delText>
              </w:r>
            </w:del>
          </w:p>
        </w:tc>
        <w:tc>
          <w:tcPr>
            <w:tcW w:w="9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441" w:author="Draško Anđelković" w:date="2020-04-08T13:08:00Z"/>
                <w:rFonts w:eastAsia="Times New Roman" w:cstheme="minorHAnsi"/>
                <w:color w:val="262626" w:themeColor="text1" w:themeTint="D9"/>
                <w:sz w:val="24"/>
                <w:szCs w:val="24"/>
                <w:rPrChange w:id="2442" w:author="Draško Anđelković" w:date="2020-04-08T17:49:00Z">
                  <w:rPr>
                    <w:del w:id="2443" w:author="Draško Anđelković" w:date="2020-04-08T13:08:00Z"/>
                    <w:rFonts w:ascii="Calibri" w:eastAsia="Times New Roman" w:hAnsi="Calibri" w:cs="Calibri"/>
                    <w:color w:val="FFFFFF"/>
                  </w:rPr>
                </w:rPrChange>
              </w:rPr>
            </w:pPr>
            <w:del w:id="2444" w:author="Draško Anđelković" w:date="2020-04-08T13:08:00Z">
              <w:r w:rsidRPr="00C913AC" w:rsidDel="00B01D20">
                <w:rPr>
                  <w:rFonts w:eastAsia="Times New Roman" w:cstheme="minorHAnsi"/>
                  <w:color w:val="262626" w:themeColor="text1" w:themeTint="D9"/>
                  <w:sz w:val="24"/>
                  <w:szCs w:val="24"/>
                  <w:rPrChange w:id="2445" w:author="Draško Anđelković" w:date="2020-04-08T17:49:00Z">
                    <w:rPr>
                      <w:rFonts w:ascii="Calibri" w:eastAsia="Times New Roman" w:hAnsi="Calibri" w:cs="Calibri"/>
                      <w:color w:val="FFFFFF"/>
                    </w:rPr>
                  </w:rPrChange>
                </w:rPr>
                <w:delText> </w:delText>
              </w:r>
            </w:del>
          </w:p>
        </w:tc>
      </w:tr>
      <w:tr w:rsidR="000C64D9" w:rsidRPr="00C913AC" w:rsidDel="00B01D20" w:rsidTr="000C64D9">
        <w:trPr>
          <w:trHeight w:val="290"/>
          <w:del w:id="2446" w:author="Draško Anđelković" w:date="2020-04-08T13:08:00Z"/>
        </w:trPr>
        <w:tc>
          <w:tcPr>
            <w:tcW w:w="148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447" w:author="Draško Anđelković" w:date="2020-04-08T13:08:00Z"/>
                <w:rFonts w:eastAsia="Times New Roman" w:cstheme="minorHAnsi"/>
                <w:color w:val="262626" w:themeColor="text1" w:themeTint="D9"/>
                <w:sz w:val="24"/>
                <w:szCs w:val="24"/>
                <w:rPrChange w:id="2448" w:author="Draško Anđelković" w:date="2020-04-08T17:49:00Z">
                  <w:rPr>
                    <w:del w:id="2449" w:author="Draško Anđelković" w:date="2020-04-08T13:08:00Z"/>
                    <w:rFonts w:ascii="Calibri" w:eastAsia="Times New Roman" w:hAnsi="Calibri" w:cs="Calibri"/>
                    <w:color w:val="000000"/>
                  </w:rPr>
                </w:rPrChange>
              </w:rPr>
            </w:pPr>
            <w:del w:id="2450" w:author="Draško Anđelković" w:date="2020-04-08T13:08:00Z">
              <w:r w:rsidRPr="00C913AC" w:rsidDel="00B01D20">
                <w:rPr>
                  <w:rFonts w:eastAsia="Times New Roman" w:cstheme="minorHAnsi"/>
                  <w:color w:val="262626" w:themeColor="text1" w:themeTint="D9"/>
                  <w:sz w:val="24"/>
                  <w:szCs w:val="24"/>
                  <w:rPrChange w:id="2451" w:author="Draško Anđelković" w:date="2020-04-08T17:49:00Z">
                    <w:rPr>
                      <w:rFonts w:ascii="Calibri" w:eastAsia="Times New Roman" w:hAnsi="Calibri" w:cs="Calibri"/>
                      <w:color w:val="000000"/>
                    </w:rPr>
                  </w:rPrChange>
                </w:rPr>
                <w:delText> </w:delText>
              </w:r>
            </w:del>
          </w:p>
        </w:tc>
        <w:tc>
          <w:tcPr>
            <w:tcW w:w="16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452" w:author="Draško Anđelković" w:date="2020-04-08T13:08:00Z"/>
                <w:rFonts w:eastAsia="Times New Roman" w:cstheme="minorHAnsi"/>
                <w:color w:val="262626" w:themeColor="text1" w:themeTint="D9"/>
                <w:sz w:val="24"/>
                <w:szCs w:val="24"/>
                <w:rPrChange w:id="2453" w:author="Draško Anđelković" w:date="2020-04-08T17:49:00Z">
                  <w:rPr>
                    <w:del w:id="2454" w:author="Draško Anđelković" w:date="2020-04-08T13:08:00Z"/>
                    <w:rFonts w:ascii="Calibri" w:eastAsia="Times New Roman" w:hAnsi="Calibri" w:cs="Calibri"/>
                    <w:color w:val="000000"/>
                  </w:rPr>
                </w:rPrChange>
              </w:rPr>
            </w:pPr>
            <w:del w:id="2455" w:author="Draško Anđelković" w:date="2020-04-08T13:08:00Z">
              <w:r w:rsidRPr="00C913AC" w:rsidDel="00B01D20">
                <w:rPr>
                  <w:rFonts w:eastAsia="Times New Roman" w:cstheme="minorHAnsi"/>
                  <w:color w:val="262626" w:themeColor="text1" w:themeTint="D9"/>
                  <w:sz w:val="24"/>
                  <w:szCs w:val="24"/>
                  <w:rPrChange w:id="2456" w:author="Draško Anđelković" w:date="2020-04-08T17:49:00Z">
                    <w:rPr>
                      <w:rFonts w:ascii="Calibri" w:eastAsia="Times New Roman" w:hAnsi="Calibri" w:cs="Calibri"/>
                      <w:color w:val="000000"/>
                    </w:rPr>
                  </w:rPrChange>
                </w:rPr>
                <w:delText>category_id</w:delText>
              </w:r>
            </w:del>
          </w:p>
        </w:tc>
        <w:tc>
          <w:tcPr>
            <w:tcW w:w="5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457" w:author="Draško Anđelković" w:date="2020-04-08T13:08:00Z"/>
                <w:rFonts w:eastAsia="Times New Roman" w:cstheme="minorHAnsi"/>
                <w:color w:val="262626" w:themeColor="text1" w:themeTint="D9"/>
                <w:sz w:val="24"/>
                <w:szCs w:val="24"/>
                <w:rPrChange w:id="2458" w:author="Draško Anđelković" w:date="2020-04-08T17:49:00Z">
                  <w:rPr>
                    <w:del w:id="2459" w:author="Draško Anđelković" w:date="2020-04-08T13:08:00Z"/>
                    <w:rFonts w:ascii="Calibri" w:eastAsia="Times New Roman" w:hAnsi="Calibri" w:cs="Calibri"/>
                    <w:color w:val="000000"/>
                  </w:rPr>
                </w:rPrChange>
              </w:rPr>
            </w:pPr>
            <w:del w:id="2460" w:author="Draško Anđelković" w:date="2020-04-08T13:08:00Z">
              <w:r w:rsidRPr="00C913AC" w:rsidDel="00B01D20">
                <w:rPr>
                  <w:rFonts w:eastAsia="Times New Roman" w:cstheme="minorHAnsi"/>
                  <w:color w:val="262626" w:themeColor="text1" w:themeTint="D9"/>
                  <w:sz w:val="24"/>
                  <w:szCs w:val="24"/>
                  <w:rPrChange w:id="2461" w:author="Draško Anđelković" w:date="2020-04-08T17:49:00Z">
                    <w:rPr>
                      <w:rFonts w:ascii="Calibri" w:eastAsia="Times New Roman" w:hAnsi="Calibri" w:cs="Calibri"/>
                      <w:color w:val="000000"/>
                    </w:rPr>
                  </w:rPrChange>
                </w:rPr>
                <w:delText>PK</w:delText>
              </w:r>
            </w:del>
          </w:p>
        </w:tc>
        <w:tc>
          <w:tcPr>
            <w:tcW w:w="9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462" w:author="Draško Anđelković" w:date="2020-04-08T13:08:00Z"/>
                <w:rFonts w:eastAsia="Times New Roman" w:cstheme="minorHAnsi"/>
                <w:color w:val="262626" w:themeColor="text1" w:themeTint="D9"/>
                <w:sz w:val="24"/>
                <w:szCs w:val="24"/>
                <w:rPrChange w:id="2463" w:author="Draško Anđelković" w:date="2020-04-08T17:49:00Z">
                  <w:rPr>
                    <w:del w:id="2464" w:author="Draško Anđelković" w:date="2020-04-08T13:08:00Z"/>
                    <w:rFonts w:ascii="Calibri" w:eastAsia="Times New Roman" w:hAnsi="Calibri" w:cs="Calibri"/>
                    <w:color w:val="000000"/>
                  </w:rPr>
                </w:rPrChange>
              </w:rPr>
            </w:pPr>
            <w:del w:id="2465" w:author="Draško Anđelković" w:date="2020-04-08T13:08:00Z">
              <w:r w:rsidRPr="00C913AC" w:rsidDel="00B01D20">
                <w:rPr>
                  <w:rFonts w:eastAsia="Times New Roman" w:cstheme="minorHAnsi"/>
                  <w:color w:val="262626" w:themeColor="text1" w:themeTint="D9"/>
                  <w:sz w:val="24"/>
                  <w:szCs w:val="24"/>
                  <w:rPrChange w:id="2466" w:author="Draško Anđelković" w:date="2020-04-08T17:49:00Z">
                    <w:rPr>
                      <w:rFonts w:ascii="Calibri" w:eastAsia="Times New Roman" w:hAnsi="Calibri" w:cs="Calibri"/>
                      <w:color w:val="000000"/>
                    </w:rPr>
                  </w:rPrChange>
                </w:rPr>
                <w:delText> </w:delText>
              </w:r>
            </w:del>
          </w:p>
        </w:tc>
      </w:tr>
      <w:tr w:rsidR="000C64D9" w:rsidRPr="00C913AC" w:rsidDel="00B01D20" w:rsidTr="000C64D9">
        <w:trPr>
          <w:trHeight w:val="290"/>
          <w:del w:id="2467" w:author="Draško Anđelković" w:date="2020-04-08T13:08:00Z"/>
        </w:trPr>
        <w:tc>
          <w:tcPr>
            <w:tcW w:w="148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468" w:author="Draško Anđelković" w:date="2020-04-08T13:08:00Z"/>
                <w:rFonts w:eastAsia="Times New Roman" w:cstheme="minorHAnsi"/>
                <w:color w:val="262626" w:themeColor="text1" w:themeTint="D9"/>
                <w:sz w:val="24"/>
                <w:szCs w:val="24"/>
                <w:rPrChange w:id="2469" w:author="Draško Anđelković" w:date="2020-04-08T17:49:00Z">
                  <w:rPr>
                    <w:del w:id="2470" w:author="Draško Anđelković" w:date="2020-04-08T13:08:00Z"/>
                    <w:rFonts w:ascii="Calibri" w:eastAsia="Times New Roman" w:hAnsi="Calibri" w:cs="Calibri"/>
                    <w:color w:val="000000"/>
                  </w:rPr>
                </w:rPrChange>
              </w:rPr>
            </w:pPr>
          </w:p>
        </w:tc>
        <w:tc>
          <w:tcPr>
            <w:tcW w:w="16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471" w:author="Draško Anđelković" w:date="2020-04-08T13:08:00Z"/>
                <w:rFonts w:eastAsia="Times New Roman" w:cstheme="minorHAnsi"/>
                <w:color w:val="262626" w:themeColor="text1" w:themeTint="D9"/>
                <w:sz w:val="24"/>
                <w:szCs w:val="24"/>
                <w:rPrChange w:id="2472" w:author="Draško Anđelković" w:date="2020-04-08T17:49:00Z">
                  <w:rPr>
                    <w:del w:id="2473" w:author="Draško Anđelković" w:date="2020-04-08T13:08:00Z"/>
                    <w:rFonts w:ascii="Calibri" w:eastAsia="Times New Roman" w:hAnsi="Calibri" w:cs="Calibri"/>
                    <w:color w:val="000000"/>
                  </w:rPr>
                </w:rPrChange>
              </w:rPr>
            </w:pPr>
            <w:del w:id="2474" w:author="Draško Anđelković" w:date="2020-04-08T13:08:00Z">
              <w:r w:rsidRPr="00C913AC" w:rsidDel="00B01D20">
                <w:rPr>
                  <w:rFonts w:eastAsia="Times New Roman" w:cstheme="minorHAnsi"/>
                  <w:color w:val="262626" w:themeColor="text1" w:themeTint="D9"/>
                  <w:sz w:val="24"/>
                  <w:szCs w:val="24"/>
                  <w:rPrChange w:id="2475" w:author="Draško Anđelković" w:date="2020-04-08T17:49:00Z">
                    <w:rPr>
                      <w:rFonts w:ascii="Calibri" w:eastAsia="Times New Roman" w:hAnsi="Calibri" w:cs="Calibri"/>
                      <w:color w:val="000000"/>
                    </w:rPr>
                  </w:rPrChange>
                </w:rPr>
                <w:delText>name</w:delText>
              </w:r>
            </w:del>
          </w:p>
        </w:tc>
        <w:tc>
          <w:tcPr>
            <w:tcW w:w="5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476" w:author="Draško Anđelković" w:date="2020-04-08T13:08:00Z"/>
                <w:rFonts w:eastAsia="Times New Roman" w:cstheme="minorHAnsi"/>
                <w:color w:val="262626" w:themeColor="text1" w:themeTint="D9"/>
                <w:sz w:val="24"/>
                <w:szCs w:val="24"/>
                <w:rPrChange w:id="2477" w:author="Draško Anđelković" w:date="2020-04-08T17:49:00Z">
                  <w:rPr>
                    <w:del w:id="2478" w:author="Draško Anđelković" w:date="2020-04-08T13:08:00Z"/>
                    <w:rFonts w:ascii="Calibri" w:eastAsia="Times New Roman" w:hAnsi="Calibri" w:cs="Calibri"/>
                    <w:color w:val="000000"/>
                  </w:rPr>
                </w:rPrChange>
              </w:rPr>
            </w:pPr>
          </w:p>
        </w:tc>
        <w:tc>
          <w:tcPr>
            <w:tcW w:w="9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479" w:author="Draško Anđelković" w:date="2020-04-08T13:08:00Z"/>
                <w:rFonts w:eastAsia="Times New Roman" w:cstheme="minorHAnsi"/>
                <w:color w:val="262626" w:themeColor="text1" w:themeTint="D9"/>
                <w:sz w:val="24"/>
                <w:szCs w:val="24"/>
                <w:rPrChange w:id="2480" w:author="Draško Anđelković" w:date="2020-04-08T17:49:00Z">
                  <w:rPr>
                    <w:del w:id="2481" w:author="Draško Anđelković" w:date="2020-04-08T13:08:00Z"/>
                    <w:rFonts w:ascii="Calibri" w:eastAsia="Times New Roman" w:hAnsi="Calibri" w:cs="Calibri"/>
                  </w:rPr>
                </w:rPrChange>
              </w:rPr>
            </w:pPr>
          </w:p>
        </w:tc>
      </w:tr>
      <w:tr w:rsidR="000C64D9" w:rsidRPr="00C913AC" w:rsidDel="00B01D20" w:rsidTr="000C64D9">
        <w:trPr>
          <w:trHeight w:val="290"/>
          <w:del w:id="2482" w:author="Draško Anđelković" w:date="2020-04-08T13:08:00Z"/>
        </w:trPr>
        <w:tc>
          <w:tcPr>
            <w:tcW w:w="148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483" w:author="Draško Anđelković" w:date="2020-04-08T13:08:00Z"/>
                <w:rFonts w:eastAsia="Times New Roman" w:cstheme="minorHAnsi"/>
                <w:color w:val="262626" w:themeColor="text1" w:themeTint="D9"/>
                <w:sz w:val="24"/>
                <w:szCs w:val="24"/>
                <w:rPrChange w:id="2484" w:author="Draško Anđelković" w:date="2020-04-08T17:49:00Z">
                  <w:rPr>
                    <w:del w:id="2485" w:author="Draško Anđelković" w:date="2020-04-08T13:08:00Z"/>
                    <w:rFonts w:ascii="Calibri" w:eastAsia="Times New Roman" w:hAnsi="Calibri" w:cs="Calibri"/>
                    <w:color w:val="000000"/>
                  </w:rPr>
                </w:rPrChange>
              </w:rPr>
            </w:pPr>
            <w:del w:id="2486" w:author="Draško Anđelković" w:date="2020-04-08T13:08:00Z">
              <w:r w:rsidRPr="00C913AC" w:rsidDel="00B01D20">
                <w:rPr>
                  <w:rFonts w:eastAsia="Times New Roman" w:cstheme="minorHAnsi"/>
                  <w:color w:val="262626" w:themeColor="text1" w:themeTint="D9"/>
                  <w:sz w:val="24"/>
                  <w:szCs w:val="24"/>
                  <w:rPrChange w:id="2487" w:author="Draško Anđelković" w:date="2020-04-08T17:49:00Z">
                    <w:rPr>
                      <w:rFonts w:ascii="Calibri" w:eastAsia="Times New Roman" w:hAnsi="Calibri" w:cs="Calibri"/>
                      <w:color w:val="000000"/>
                    </w:rPr>
                  </w:rPrChange>
                </w:rPr>
                <w:delText> </w:delText>
              </w:r>
            </w:del>
          </w:p>
        </w:tc>
        <w:tc>
          <w:tcPr>
            <w:tcW w:w="16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488" w:author="Draško Anđelković" w:date="2020-04-08T13:08:00Z"/>
                <w:rFonts w:eastAsia="Times New Roman" w:cstheme="minorHAnsi"/>
                <w:color w:val="262626" w:themeColor="text1" w:themeTint="D9"/>
                <w:sz w:val="24"/>
                <w:szCs w:val="24"/>
                <w:rPrChange w:id="2489" w:author="Draško Anđelković" w:date="2020-04-08T17:49:00Z">
                  <w:rPr>
                    <w:del w:id="2490" w:author="Draško Anđelković" w:date="2020-04-08T13:08:00Z"/>
                    <w:rFonts w:ascii="Calibri" w:eastAsia="Times New Roman" w:hAnsi="Calibri" w:cs="Calibri"/>
                    <w:color w:val="000000"/>
                  </w:rPr>
                </w:rPrChange>
              </w:rPr>
            </w:pPr>
            <w:del w:id="2491" w:author="Draško Anđelković" w:date="2020-04-08T13:08:00Z">
              <w:r w:rsidRPr="00C913AC" w:rsidDel="00B01D20">
                <w:rPr>
                  <w:rFonts w:eastAsia="Times New Roman" w:cstheme="minorHAnsi"/>
                  <w:color w:val="262626" w:themeColor="text1" w:themeTint="D9"/>
                  <w:sz w:val="24"/>
                  <w:szCs w:val="24"/>
                  <w:rPrChange w:id="2492" w:author="Draško Anđelković" w:date="2020-04-08T17:49:00Z">
                    <w:rPr>
                      <w:rFonts w:ascii="Calibri" w:eastAsia="Times New Roman" w:hAnsi="Calibri" w:cs="Calibri"/>
                      <w:color w:val="000000"/>
                    </w:rPr>
                  </w:rPrChange>
                </w:rPr>
                <w:delText>Admin_id</w:delText>
              </w:r>
            </w:del>
          </w:p>
        </w:tc>
        <w:tc>
          <w:tcPr>
            <w:tcW w:w="5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493" w:author="Draško Anđelković" w:date="2020-04-08T13:08:00Z"/>
                <w:rFonts w:eastAsia="Times New Roman" w:cstheme="minorHAnsi"/>
                <w:color w:val="262626" w:themeColor="text1" w:themeTint="D9"/>
                <w:sz w:val="24"/>
                <w:szCs w:val="24"/>
                <w:rPrChange w:id="2494" w:author="Draško Anđelković" w:date="2020-04-08T17:49:00Z">
                  <w:rPr>
                    <w:del w:id="2495" w:author="Draško Anđelković" w:date="2020-04-08T13:08:00Z"/>
                    <w:rFonts w:ascii="Calibri" w:eastAsia="Times New Roman" w:hAnsi="Calibri" w:cs="Calibri"/>
                    <w:color w:val="000000"/>
                  </w:rPr>
                </w:rPrChange>
              </w:rPr>
            </w:pPr>
            <w:del w:id="2496" w:author="Draško Anđelković" w:date="2020-04-08T13:08:00Z">
              <w:r w:rsidRPr="00C913AC" w:rsidDel="00B01D20">
                <w:rPr>
                  <w:rFonts w:eastAsia="Times New Roman" w:cstheme="minorHAnsi"/>
                  <w:color w:val="262626" w:themeColor="text1" w:themeTint="D9"/>
                  <w:sz w:val="24"/>
                  <w:szCs w:val="24"/>
                  <w:rPrChange w:id="2497" w:author="Draško Anđelković" w:date="2020-04-08T17:49:00Z">
                    <w:rPr>
                      <w:rFonts w:ascii="Calibri" w:eastAsia="Times New Roman" w:hAnsi="Calibri" w:cs="Calibri"/>
                      <w:color w:val="000000"/>
                    </w:rPr>
                  </w:rPrChange>
                </w:rPr>
                <w:delText> </w:delText>
              </w:r>
            </w:del>
          </w:p>
        </w:tc>
        <w:tc>
          <w:tcPr>
            <w:tcW w:w="9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498" w:author="Draško Anđelković" w:date="2020-04-08T13:08:00Z"/>
                <w:rFonts w:eastAsia="Times New Roman" w:cstheme="minorHAnsi"/>
                <w:color w:val="262626" w:themeColor="text1" w:themeTint="D9"/>
                <w:sz w:val="24"/>
                <w:szCs w:val="24"/>
                <w:rPrChange w:id="2499" w:author="Draško Anđelković" w:date="2020-04-08T17:49:00Z">
                  <w:rPr>
                    <w:del w:id="2500" w:author="Draško Anđelković" w:date="2020-04-08T13:08:00Z"/>
                    <w:rFonts w:ascii="Calibri" w:eastAsia="Times New Roman" w:hAnsi="Calibri" w:cs="Calibri"/>
                    <w:color w:val="000000"/>
                  </w:rPr>
                </w:rPrChange>
              </w:rPr>
            </w:pPr>
            <w:del w:id="2501" w:author="Draško Anđelković" w:date="2020-04-08T13:08:00Z">
              <w:r w:rsidRPr="00C913AC" w:rsidDel="00B01D20">
                <w:rPr>
                  <w:rFonts w:eastAsia="Times New Roman" w:cstheme="minorHAnsi"/>
                  <w:color w:val="262626" w:themeColor="text1" w:themeTint="D9"/>
                  <w:sz w:val="24"/>
                  <w:szCs w:val="24"/>
                  <w:rPrChange w:id="2502" w:author="Draško Anđelković" w:date="2020-04-08T17:49:00Z">
                    <w:rPr>
                      <w:rFonts w:ascii="Calibri" w:eastAsia="Times New Roman" w:hAnsi="Calibri" w:cs="Calibri"/>
                      <w:color w:val="000000"/>
                    </w:rPr>
                  </w:rPrChange>
                </w:rPr>
                <w:delText> </w:delText>
              </w:r>
            </w:del>
          </w:p>
        </w:tc>
      </w:tr>
      <w:tr w:rsidR="000C64D9" w:rsidRPr="00C913AC" w:rsidDel="00B01D20" w:rsidTr="000C64D9">
        <w:trPr>
          <w:trHeight w:val="290"/>
          <w:del w:id="2503" w:author="Draško Anđelković" w:date="2020-04-08T13:08:00Z"/>
        </w:trPr>
        <w:tc>
          <w:tcPr>
            <w:tcW w:w="148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504" w:author="Draško Anđelković" w:date="2020-04-08T13:08:00Z"/>
                <w:rFonts w:eastAsia="Times New Roman" w:cstheme="minorHAnsi"/>
                <w:color w:val="262626" w:themeColor="text1" w:themeTint="D9"/>
                <w:sz w:val="24"/>
                <w:szCs w:val="24"/>
                <w:rPrChange w:id="2505" w:author="Draško Anđelković" w:date="2020-04-08T17:49:00Z">
                  <w:rPr>
                    <w:del w:id="2506" w:author="Draško Anđelković" w:date="2020-04-08T13:08:00Z"/>
                    <w:rFonts w:ascii="Calibri" w:eastAsia="Times New Roman" w:hAnsi="Calibri" w:cs="Calibri"/>
                    <w:color w:val="000000"/>
                  </w:rPr>
                </w:rPrChange>
              </w:rPr>
            </w:pPr>
          </w:p>
        </w:tc>
        <w:tc>
          <w:tcPr>
            <w:tcW w:w="16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507" w:author="Draško Anđelković" w:date="2020-04-08T13:08:00Z"/>
                <w:rFonts w:eastAsia="Times New Roman" w:cstheme="minorHAnsi"/>
                <w:color w:val="262626" w:themeColor="text1" w:themeTint="D9"/>
                <w:sz w:val="24"/>
                <w:szCs w:val="24"/>
                <w:rPrChange w:id="2508" w:author="Draško Anđelković" w:date="2020-04-08T17:49:00Z">
                  <w:rPr>
                    <w:del w:id="2509" w:author="Draško Anđelković" w:date="2020-04-08T13:08:00Z"/>
                    <w:rFonts w:ascii="Calibri" w:eastAsia="Times New Roman" w:hAnsi="Calibri" w:cs="Calibri"/>
                    <w:color w:val="000000"/>
                  </w:rPr>
                </w:rPrChange>
              </w:rPr>
            </w:pPr>
            <w:del w:id="2510" w:author="Draško Anđelković" w:date="2020-04-08T13:08:00Z">
              <w:r w:rsidRPr="00C913AC" w:rsidDel="00B01D20">
                <w:rPr>
                  <w:rFonts w:eastAsia="Times New Roman" w:cstheme="minorHAnsi"/>
                  <w:color w:val="262626" w:themeColor="text1" w:themeTint="D9"/>
                  <w:sz w:val="24"/>
                  <w:szCs w:val="24"/>
                  <w:rPrChange w:id="2511" w:author="Draško Anđelković" w:date="2020-04-08T17:49:00Z">
                    <w:rPr>
                      <w:rFonts w:ascii="Calibri" w:eastAsia="Times New Roman" w:hAnsi="Calibri" w:cs="Calibri"/>
                      <w:color w:val="000000"/>
                    </w:rPr>
                  </w:rPrChange>
                </w:rPr>
                <w:delText>parrent</w:delText>
              </w:r>
            </w:del>
          </w:p>
        </w:tc>
        <w:tc>
          <w:tcPr>
            <w:tcW w:w="5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512" w:author="Draško Anđelković" w:date="2020-04-08T13:08:00Z"/>
                <w:rFonts w:eastAsia="Times New Roman" w:cstheme="minorHAnsi"/>
                <w:color w:val="262626" w:themeColor="text1" w:themeTint="D9"/>
                <w:sz w:val="24"/>
                <w:szCs w:val="24"/>
                <w:rPrChange w:id="2513" w:author="Draško Anđelković" w:date="2020-04-08T17:49:00Z">
                  <w:rPr>
                    <w:del w:id="2514" w:author="Draško Anđelković" w:date="2020-04-08T13:08:00Z"/>
                    <w:rFonts w:ascii="Calibri" w:eastAsia="Times New Roman" w:hAnsi="Calibri" w:cs="Calibri"/>
                    <w:color w:val="000000"/>
                  </w:rPr>
                </w:rPrChange>
              </w:rPr>
            </w:pPr>
          </w:p>
        </w:tc>
        <w:tc>
          <w:tcPr>
            <w:tcW w:w="9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515" w:author="Draško Anđelković" w:date="2020-04-08T13:08:00Z"/>
                <w:rFonts w:eastAsia="Times New Roman" w:cstheme="minorHAnsi"/>
                <w:color w:val="262626" w:themeColor="text1" w:themeTint="D9"/>
                <w:sz w:val="24"/>
                <w:szCs w:val="24"/>
                <w:rPrChange w:id="2516" w:author="Draško Anđelković" w:date="2020-04-08T17:49:00Z">
                  <w:rPr>
                    <w:del w:id="2517" w:author="Draško Anđelković" w:date="2020-04-08T13:08:00Z"/>
                    <w:rFonts w:ascii="Calibri" w:eastAsia="Times New Roman" w:hAnsi="Calibri" w:cs="Calibri"/>
                  </w:rPr>
                </w:rPrChange>
              </w:rPr>
            </w:pPr>
          </w:p>
        </w:tc>
      </w:tr>
      <w:tr w:rsidR="000C64D9" w:rsidRPr="00C913AC" w:rsidDel="00B01D20" w:rsidTr="000C64D9">
        <w:trPr>
          <w:trHeight w:val="290"/>
          <w:del w:id="2518" w:author="Draško Anđelković" w:date="2020-04-08T13:08:00Z"/>
        </w:trPr>
        <w:tc>
          <w:tcPr>
            <w:tcW w:w="148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519" w:author="Draško Anđelković" w:date="2020-04-08T13:08:00Z"/>
                <w:rFonts w:eastAsia="Times New Roman" w:cstheme="minorHAnsi"/>
                <w:b/>
                <w:bCs/>
                <w:color w:val="262626" w:themeColor="text1" w:themeTint="D9"/>
                <w:sz w:val="24"/>
                <w:szCs w:val="24"/>
                <w:rPrChange w:id="2520" w:author="Draško Anđelković" w:date="2020-04-08T17:49:00Z">
                  <w:rPr>
                    <w:del w:id="2521" w:author="Draško Anđelković" w:date="2020-04-08T13:08:00Z"/>
                    <w:rFonts w:ascii="Calibri" w:eastAsia="Times New Roman" w:hAnsi="Calibri" w:cs="Calibri"/>
                    <w:b/>
                    <w:bCs/>
                    <w:color w:val="FFFFFF"/>
                  </w:rPr>
                </w:rPrChange>
              </w:rPr>
            </w:pPr>
            <w:del w:id="2522" w:author="Draško Anđelković" w:date="2020-04-08T13:08:00Z">
              <w:r w:rsidRPr="00C913AC" w:rsidDel="00B01D20">
                <w:rPr>
                  <w:rFonts w:eastAsia="Times New Roman" w:cstheme="minorHAnsi"/>
                  <w:b/>
                  <w:bCs/>
                  <w:color w:val="262626" w:themeColor="text1" w:themeTint="D9"/>
                  <w:sz w:val="24"/>
                  <w:szCs w:val="24"/>
                  <w:rPrChange w:id="2523" w:author="Draško Anđelković" w:date="2020-04-08T17:49:00Z">
                    <w:rPr>
                      <w:rFonts w:ascii="Calibri" w:eastAsia="Times New Roman" w:hAnsi="Calibri" w:cs="Calibri"/>
                      <w:b/>
                      <w:bCs/>
                      <w:color w:val="FFFFFF"/>
                    </w:rPr>
                  </w:rPrChange>
                </w:rPr>
                <w:delText>Video</w:delText>
              </w:r>
            </w:del>
          </w:p>
        </w:tc>
        <w:tc>
          <w:tcPr>
            <w:tcW w:w="16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524" w:author="Draško Anđelković" w:date="2020-04-08T13:08:00Z"/>
                <w:rFonts w:eastAsia="Times New Roman" w:cstheme="minorHAnsi"/>
                <w:color w:val="262626" w:themeColor="text1" w:themeTint="D9"/>
                <w:sz w:val="24"/>
                <w:szCs w:val="24"/>
                <w:rPrChange w:id="2525" w:author="Draško Anđelković" w:date="2020-04-08T17:49:00Z">
                  <w:rPr>
                    <w:del w:id="2526" w:author="Draško Anđelković" w:date="2020-04-08T13:08:00Z"/>
                    <w:rFonts w:ascii="Calibri" w:eastAsia="Times New Roman" w:hAnsi="Calibri" w:cs="Calibri"/>
                    <w:color w:val="FFFFFF"/>
                  </w:rPr>
                </w:rPrChange>
              </w:rPr>
            </w:pPr>
            <w:del w:id="2527" w:author="Draško Anđelković" w:date="2020-04-08T13:08:00Z">
              <w:r w:rsidRPr="00C913AC" w:rsidDel="00B01D20">
                <w:rPr>
                  <w:rFonts w:eastAsia="Times New Roman" w:cstheme="minorHAnsi"/>
                  <w:color w:val="262626" w:themeColor="text1" w:themeTint="D9"/>
                  <w:sz w:val="24"/>
                  <w:szCs w:val="24"/>
                  <w:rPrChange w:id="2528" w:author="Draško Anđelković" w:date="2020-04-08T17:49:00Z">
                    <w:rPr>
                      <w:rFonts w:ascii="Calibri" w:eastAsia="Times New Roman" w:hAnsi="Calibri" w:cs="Calibri"/>
                      <w:color w:val="FFFFFF"/>
                    </w:rPr>
                  </w:rPrChange>
                </w:rPr>
                <w:delText>video</w:delText>
              </w:r>
            </w:del>
          </w:p>
        </w:tc>
        <w:tc>
          <w:tcPr>
            <w:tcW w:w="5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529" w:author="Draško Anđelković" w:date="2020-04-08T13:08:00Z"/>
                <w:rFonts w:eastAsia="Times New Roman" w:cstheme="minorHAnsi"/>
                <w:color w:val="262626" w:themeColor="text1" w:themeTint="D9"/>
                <w:sz w:val="24"/>
                <w:szCs w:val="24"/>
                <w:rPrChange w:id="2530" w:author="Draško Anđelković" w:date="2020-04-08T17:49:00Z">
                  <w:rPr>
                    <w:del w:id="2531" w:author="Draško Anđelković" w:date="2020-04-08T13:08:00Z"/>
                    <w:rFonts w:ascii="Calibri" w:eastAsia="Times New Roman" w:hAnsi="Calibri" w:cs="Calibri"/>
                    <w:color w:val="FFFFFF"/>
                  </w:rPr>
                </w:rPrChange>
              </w:rPr>
            </w:pPr>
            <w:del w:id="2532" w:author="Draško Anđelković" w:date="2020-04-08T13:08:00Z">
              <w:r w:rsidRPr="00C913AC" w:rsidDel="00B01D20">
                <w:rPr>
                  <w:rFonts w:eastAsia="Times New Roman" w:cstheme="minorHAnsi"/>
                  <w:color w:val="262626" w:themeColor="text1" w:themeTint="D9"/>
                  <w:sz w:val="24"/>
                  <w:szCs w:val="24"/>
                  <w:rPrChange w:id="2533" w:author="Draško Anđelković" w:date="2020-04-08T17:49:00Z">
                    <w:rPr>
                      <w:rFonts w:ascii="Calibri" w:eastAsia="Times New Roman" w:hAnsi="Calibri" w:cs="Calibri"/>
                      <w:color w:val="FFFFFF"/>
                    </w:rPr>
                  </w:rPrChange>
                </w:rPr>
                <w:delText> </w:delText>
              </w:r>
            </w:del>
          </w:p>
        </w:tc>
        <w:tc>
          <w:tcPr>
            <w:tcW w:w="960" w:type="dxa"/>
            <w:tcBorders>
              <w:top w:val="nil"/>
              <w:left w:val="nil"/>
              <w:bottom w:val="nil"/>
              <w:right w:val="nil"/>
            </w:tcBorders>
            <w:shd w:val="clear" w:color="000000" w:fill="4472C4"/>
            <w:noWrap/>
            <w:vAlign w:val="center"/>
            <w:hideMark/>
          </w:tcPr>
          <w:p w:rsidR="000C64D9" w:rsidRPr="00C913AC" w:rsidDel="00B01D20" w:rsidRDefault="000C64D9" w:rsidP="000C64D9">
            <w:pPr>
              <w:spacing w:after="0" w:line="240" w:lineRule="auto"/>
              <w:rPr>
                <w:del w:id="2534" w:author="Draško Anđelković" w:date="2020-04-08T13:08:00Z"/>
                <w:rFonts w:eastAsia="Times New Roman" w:cstheme="minorHAnsi"/>
                <w:color w:val="262626" w:themeColor="text1" w:themeTint="D9"/>
                <w:sz w:val="24"/>
                <w:szCs w:val="24"/>
                <w:rPrChange w:id="2535" w:author="Draško Anđelković" w:date="2020-04-08T17:49:00Z">
                  <w:rPr>
                    <w:del w:id="2536" w:author="Draško Anđelković" w:date="2020-04-08T13:08:00Z"/>
                    <w:rFonts w:ascii="Calibri" w:eastAsia="Times New Roman" w:hAnsi="Calibri" w:cs="Calibri"/>
                    <w:color w:val="FFFFFF"/>
                  </w:rPr>
                </w:rPrChange>
              </w:rPr>
            </w:pPr>
            <w:del w:id="2537" w:author="Draško Anđelković" w:date="2020-04-08T13:08:00Z">
              <w:r w:rsidRPr="00C913AC" w:rsidDel="00B01D20">
                <w:rPr>
                  <w:rFonts w:eastAsia="Times New Roman" w:cstheme="minorHAnsi"/>
                  <w:color w:val="262626" w:themeColor="text1" w:themeTint="D9"/>
                  <w:sz w:val="24"/>
                  <w:szCs w:val="24"/>
                  <w:rPrChange w:id="2538" w:author="Draško Anđelković" w:date="2020-04-08T17:49:00Z">
                    <w:rPr>
                      <w:rFonts w:ascii="Calibri" w:eastAsia="Times New Roman" w:hAnsi="Calibri" w:cs="Calibri"/>
                      <w:color w:val="FFFFFF"/>
                    </w:rPr>
                  </w:rPrChange>
                </w:rPr>
                <w:delText> </w:delText>
              </w:r>
            </w:del>
          </w:p>
        </w:tc>
      </w:tr>
      <w:tr w:rsidR="000C64D9" w:rsidRPr="00C913AC" w:rsidDel="00B01D20" w:rsidTr="000C64D9">
        <w:trPr>
          <w:trHeight w:val="290"/>
          <w:del w:id="2539" w:author="Draško Anđelković" w:date="2020-04-08T13:08:00Z"/>
        </w:trPr>
        <w:tc>
          <w:tcPr>
            <w:tcW w:w="148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540" w:author="Draško Anđelković" w:date="2020-04-08T13:08:00Z"/>
                <w:rFonts w:eastAsia="Times New Roman" w:cstheme="minorHAnsi"/>
                <w:color w:val="262626" w:themeColor="text1" w:themeTint="D9"/>
                <w:sz w:val="24"/>
                <w:szCs w:val="24"/>
                <w:rPrChange w:id="2541" w:author="Draško Anđelković" w:date="2020-04-08T17:49:00Z">
                  <w:rPr>
                    <w:del w:id="2542" w:author="Draško Anđelković" w:date="2020-04-08T13:08:00Z"/>
                    <w:rFonts w:ascii="Calibri" w:eastAsia="Times New Roman" w:hAnsi="Calibri" w:cs="Calibri"/>
                    <w:color w:val="FFFFFF"/>
                  </w:rPr>
                </w:rPrChange>
              </w:rPr>
            </w:pPr>
          </w:p>
        </w:tc>
        <w:tc>
          <w:tcPr>
            <w:tcW w:w="16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543" w:author="Draško Anđelković" w:date="2020-04-08T13:08:00Z"/>
                <w:rFonts w:eastAsia="Times New Roman" w:cstheme="minorHAnsi"/>
                <w:color w:val="262626" w:themeColor="text1" w:themeTint="D9"/>
                <w:sz w:val="24"/>
                <w:szCs w:val="24"/>
                <w:rPrChange w:id="2544" w:author="Draško Anđelković" w:date="2020-04-08T17:49:00Z">
                  <w:rPr>
                    <w:del w:id="2545" w:author="Draško Anđelković" w:date="2020-04-08T13:08:00Z"/>
                    <w:rFonts w:ascii="Calibri" w:eastAsia="Times New Roman" w:hAnsi="Calibri" w:cs="Calibri"/>
                    <w:color w:val="000000"/>
                  </w:rPr>
                </w:rPrChange>
              </w:rPr>
            </w:pPr>
            <w:del w:id="2546" w:author="Draško Anđelković" w:date="2020-04-08T13:08:00Z">
              <w:r w:rsidRPr="00C913AC" w:rsidDel="00B01D20">
                <w:rPr>
                  <w:rFonts w:eastAsia="Times New Roman" w:cstheme="minorHAnsi"/>
                  <w:color w:val="262626" w:themeColor="text1" w:themeTint="D9"/>
                  <w:sz w:val="24"/>
                  <w:szCs w:val="24"/>
                  <w:rPrChange w:id="2547" w:author="Draško Anđelković" w:date="2020-04-08T17:49:00Z">
                    <w:rPr>
                      <w:rFonts w:ascii="Calibri" w:eastAsia="Times New Roman" w:hAnsi="Calibri" w:cs="Calibri"/>
                      <w:color w:val="000000"/>
                    </w:rPr>
                  </w:rPrChange>
                </w:rPr>
                <w:delText>video_id</w:delText>
              </w:r>
            </w:del>
          </w:p>
        </w:tc>
        <w:tc>
          <w:tcPr>
            <w:tcW w:w="5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548" w:author="Draško Anđelković" w:date="2020-04-08T13:08:00Z"/>
                <w:rFonts w:eastAsia="Times New Roman" w:cstheme="minorHAnsi"/>
                <w:color w:val="262626" w:themeColor="text1" w:themeTint="D9"/>
                <w:sz w:val="24"/>
                <w:szCs w:val="24"/>
                <w:rPrChange w:id="2549" w:author="Draško Anđelković" w:date="2020-04-08T17:49:00Z">
                  <w:rPr>
                    <w:del w:id="2550" w:author="Draško Anđelković" w:date="2020-04-08T13:08:00Z"/>
                    <w:rFonts w:ascii="Calibri" w:eastAsia="Times New Roman" w:hAnsi="Calibri" w:cs="Calibri"/>
                    <w:color w:val="000000"/>
                  </w:rPr>
                </w:rPrChange>
              </w:rPr>
            </w:pPr>
            <w:del w:id="2551" w:author="Draško Anđelković" w:date="2020-04-08T13:08:00Z">
              <w:r w:rsidRPr="00C913AC" w:rsidDel="00B01D20">
                <w:rPr>
                  <w:rFonts w:eastAsia="Times New Roman" w:cstheme="minorHAnsi"/>
                  <w:color w:val="262626" w:themeColor="text1" w:themeTint="D9"/>
                  <w:sz w:val="24"/>
                  <w:szCs w:val="24"/>
                  <w:rPrChange w:id="2552" w:author="Draško Anđelković" w:date="2020-04-08T17:49:00Z">
                    <w:rPr>
                      <w:rFonts w:ascii="Calibri" w:eastAsia="Times New Roman" w:hAnsi="Calibri" w:cs="Calibri"/>
                      <w:color w:val="000000"/>
                    </w:rPr>
                  </w:rPrChange>
                </w:rPr>
                <w:delText>PK</w:delText>
              </w:r>
            </w:del>
          </w:p>
        </w:tc>
        <w:tc>
          <w:tcPr>
            <w:tcW w:w="9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553" w:author="Draško Anđelković" w:date="2020-04-08T13:08:00Z"/>
                <w:rFonts w:eastAsia="Times New Roman" w:cstheme="minorHAnsi"/>
                <w:color w:val="262626" w:themeColor="text1" w:themeTint="D9"/>
                <w:sz w:val="24"/>
                <w:szCs w:val="24"/>
                <w:rPrChange w:id="2554" w:author="Draško Anđelković" w:date="2020-04-08T17:49:00Z">
                  <w:rPr>
                    <w:del w:id="2555" w:author="Draško Anđelković" w:date="2020-04-08T13:08:00Z"/>
                    <w:rFonts w:ascii="Calibri" w:eastAsia="Times New Roman" w:hAnsi="Calibri" w:cs="Calibri"/>
                    <w:color w:val="000000"/>
                  </w:rPr>
                </w:rPrChange>
              </w:rPr>
            </w:pPr>
          </w:p>
        </w:tc>
      </w:tr>
      <w:tr w:rsidR="000C64D9" w:rsidRPr="00C913AC" w:rsidDel="00B01D20" w:rsidTr="000C64D9">
        <w:trPr>
          <w:trHeight w:val="290"/>
          <w:del w:id="2556" w:author="Draško Anđelković" w:date="2020-04-08T13:08:00Z"/>
        </w:trPr>
        <w:tc>
          <w:tcPr>
            <w:tcW w:w="148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557" w:author="Draško Anđelković" w:date="2020-04-08T13:08:00Z"/>
                <w:rFonts w:eastAsia="Times New Roman" w:cstheme="minorHAnsi"/>
                <w:color w:val="262626" w:themeColor="text1" w:themeTint="D9"/>
                <w:sz w:val="24"/>
                <w:szCs w:val="24"/>
                <w:rPrChange w:id="2558" w:author="Draško Anđelković" w:date="2020-04-08T17:49:00Z">
                  <w:rPr>
                    <w:del w:id="2559" w:author="Draško Anđelković" w:date="2020-04-08T13:08:00Z"/>
                    <w:rFonts w:ascii="Calibri" w:eastAsia="Times New Roman" w:hAnsi="Calibri" w:cs="Calibri"/>
                    <w:color w:val="000000"/>
                  </w:rPr>
                </w:rPrChange>
              </w:rPr>
            </w:pPr>
            <w:del w:id="2560" w:author="Draško Anđelković" w:date="2020-04-08T13:08:00Z">
              <w:r w:rsidRPr="00C913AC" w:rsidDel="00B01D20">
                <w:rPr>
                  <w:rFonts w:eastAsia="Times New Roman" w:cstheme="minorHAnsi"/>
                  <w:color w:val="262626" w:themeColor="text1" w:themeTint="D9"/>
                  <w:sz w:val="24"/>
                  <w:szCs w:val="24"/>
                  <w:rPrChange w:id="2561" w:author="Draško Anđelković" w:date="2020-04-08T17:49:00Z">
                    <w:rPr>
                      <w:rFonts w:ascii="Calibri" w:eastAsia="Times New Roman" w:hAnsi="Calibri" w:cs="Calibri"/>
                      <w:color w:val="000000"/>
                    </w:rPr>
                  </w:rPrChange>
                </w:rPr>
                <w:delText> </w:delText>
              </w:r>
            </w:del>
          </w:p>
        </w:tc>
        <w:tc>
          <w:tcPr>
            <w:tcW w:w="16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562" w:author="Draško Anđelković" w:date="2020-04-08T13:08:00Z"/>
                <w:rFonts w:eastAsia="Times New Roman" w:cstheme="minorHAnsi"/>
                <w:color w:val="262626" w:themeColor="text1" w:themeTint="D9"/>
                <w:sz w:val="24"/>
                <w:szCs w:val="24"/>
                <w:rPrChange w:id="2563" w:author="Draško Anđelković" w:date="2020-04-08T17:49:00Z">
                  <w:rPr>
                    <w:del w:id="2564" w:author="Draško Anđelković" w:date="2020-04-08T13:08:00Z"/>
                    <w:rFonts w:ascii="Calibri" w:eastAsia="Times New Roman" w:hAnsi="Calibri" w:cs="Calibri"/>
                    <w:color w:val="000000"/>
                  </w:rPr>
                </w:rPrChange>
              </w:rPr>
            </w:pPr>
            <w:del w:id="2565" w:author="Draško Anđelković" w:date="2020-04-08T13:08:00Z">
              <w:r w:rsidRPr="00C913AC" w:rsidDel="00B01D20">
                <w:rPr>
                  <w:rFonts w:eastAsia="Times New Roman" w:cstheme="minorHAnsi"/>
                  <w:color w:val="262626" w:themeColor="text1" w:themeTint="D9"/>
                  <w:sz w:val="24"/>
                  <w:szCs w:val="24"/>
                  <w:rPrChange w:id="2566" w:author="Draško Anđelković" w:date="2020-04-08T17:49:00Z">
                    <w:rPr>
                      <w:rFonts w:ascii="Calibri" w:eastAsia="Times New Roman" w:hAnsi="Calibri" w:cs="Calibri"/>
                      <w:color w:val="000000"/>
                    </w:rPr>
                  </w:rPrChange>
                </w:rPr>
                <w:delText>title</w:delText>
              </w:r>
            </w:del>
          </w:p>
        </w:tc>
        <w:tc>
          <w:tcPr>
            <w:tcW w:w="5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567" w:author="Draško Anđelković" w:date="2020-04-08T13:08:00Z"/>
                <w:rFonts w:eastAsia="Times New Roman" w:cstheme="minorHAnsi"/>
                <w:color w:val="262626" w:themeColor="text1" w:themeTint="D9"/>
                <w:sz w:val="24"/>
                <w:szCs w:val="24"/>
                <w:rPrChange w:id="2568" w:author="Draško Anđelković" w:date="2020-04-08T17:49:00Z">
                  <w:rPr>
                    <w:del w:id="2569" w:author="Draško Anđelković" w:date="2020-04-08T13:08:00Z"/>
                    <w:rFonts w:ascii="Calibri" w:eastAsia="Times New Roman" w:hAnsi="Calibri" w:cs="Calibri"/>
                    <w:color w:val="000000"/>
                  </w:rPr>
                </w:rPrChange>
              </w:rPr>
            </w:pPr>
            <w:del w:id="2570" w:author="Draško Anđelković" w:date="2020-04-08T13:08:00Z">
              <w:r w:rsidRPr="00C913AC" w:rsidDel="00B01D20">
                <w:rPr>
                  <w:rFonts w:eastAsia="Times New Roman" w:cstheme="minorHAnsi"/>
                  <w:color w:val="262626" w:themeColor="text1" w:themeTint="D9"/>
                  <w:sz w:val="24"/>
                  <w:szCs w:val="24"/>
                  <w:rPrChange w:id="2571" w:author="Draško Anđelković" w:date="2020-04-08T17:49:00Z">
                    <w:rPr>
                      <w:rFonts w:ascii="Calibri" w:eastAsia="Times New Roman" w:hAnsi="Calibri" w:cs="Calibri"/>
                      <w:color w:val="000000"/>
                    </w:rPr>
                  </w:rPrChange>
                </w:rPr>
                <w:delText> </w:delText>
              </w:r>
            </w:del>
          </w:p>
        </w:tc>
        <w:tc>
          <w:tcPr>
            <w:tcW w:w="9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572" w:author="Draško Anđelković" w:date="2020-04-08T13:08:00Z"/>
                <w:rFonts w:eastAsia="Times New Roman" w:cstheme="minorHAnsi"/>
                <w:color w:val="262626" w:themeColor="text1" w:themeTint="D9"/>
                <w:sz w:val="24"/>
                <w:szCs w:val="24"/>
                <w:rPrChange w:id="2573" w:author="Draško Anđelković" w:date="2020-04-08T17:49:00Z">
                  <w:rPr>
                    <w:del w:id="2574" w:author="Draško Anđelković" w:date="2020-04-08T13:08:00Z"/>
                    <w:rFonts w:ascii="Calibri" w:eastAsia="Times New Roman" w:hAnsi="Calibri" w:cs="Calibri"/>
                    <w:color w:val="000000"/>
                  </w:rPr>
                </w:rPrChange>
              </w:rPr>
            </w:pPr>
            <w:del w:id="2575" w:author="Draško Anđelković" w:date="2020-04-08T13:08:00Z">
              <w:r w:rsidRPr="00C913AC" w:rsidDel="00B01D20">
                <w:rPr>
                  <w:rFonts w:eastAsia="Times New Roman" w:cstheme="minorHAnsi"/>
                  <w:color w:val="262626" w:themeColor="text1" w:themeTint="D9"/>
                  <w:sz w:val="24"/>
                  <w:szCs w:val="24"/>
                  <w:rPrChange w:id="2576" w:author="Draško Anđelković" w:date="2020-04-08T17:49:00Z">
                    <w:rPr>
                      <w:rFonts w:ascii="Calibri" w:eastAsia="Times New Roman" w:hAnsi="Calibri" w:cs="Calibri"/>
                      <w:color w:val="000000"/>
                    </w:rPr>
                  </w:rPrChange>
                </w:rPr>
                <w:delText> </w:delText>
              </w:r>
            </w:del>
          </w:p>
        </w:tc>
      </w:tr>
      <w:tr w:rsidR="000C64D9" w:rsidRPr="00C913AC" w:rsidDel="00B01D20" w:rsidTr="000C64D9">
        <w:trPr>
          <w:trHeight w:val="290"/>
          <w:del w:id="2577" w:author="Draško Anđelković" w:date="2020-04-08T13:08:00Z"/>
        </w:trPr>
        <w:tc>
          <w:tcPr>
            <w:tcW w:w="148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578" w:author="Draško Anđelković" w:date="2020-04-08T13:08:00Z"/>
                <w:rFonts w:eastAsia="Times New Roman" w:cstheme="minorHAnsi"/>
                <w:color w:val="262626" w:themeColor="text1" w:themeTint="D9"/>
                <w:sz w:val="24"/>
                <w:szCs w:val="24"/>
                <w:rPrChange w:id="2579" w:author="Draško Anđelković" w:date="2020-04-08T17:49:00Z">
                  <w:rPr>
                    <w:del w:id="2580" w:author="Draško Anđelković" w:date="2020-04-08T13:08:00Z"/>
                    <w:rFonts w:ascii="Calibri" w:eastAsia="Times New Roman" w:hAnsi="Calibri" w:cs="Calibri"/>
                    <w:color w:val="000000"/>
                  </w:rPr>
                </w:rPrChange>
              </w:rPr>
            </w:pPr>
          </w:p>
        </w:tc>
        <w:tc>
          <w:tcPr>
            <w:tcW w:w="16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581" w:author="Draško Anđelković" w:date="2020-04-08T13:08:00Z"/>
                <w:rFonts w:eastAsia="Times New Roman" w:cstheme="minorHAnsi"/>
                <w:color w:val="262626" w:themeColor="text1" w:themeTint="D9"/>
                <w:sz w:val="24"/>
                <w:szCs w:val="24"/>
                <w:rPrChange w:id="2582" w:author="Draško Anđelković" w:date="2020-04-08T17:49:00Z">
                  <w:rPr>
                    <w:del w:id="2583" w:author="Draško Anđelković" w:date="2020-04-08T13:08:00Z"/>
                    <w:rFonts w:ascii="Calibri" w:eastAsia="Times New Roman" w:hAnsi="Calibri" w:cs="Calibri"/>
                    <w:color w:val="000000"/>
                  </w:rPr>
                </w:rPrChange>
              </w:rPr>
            </w:pPr>
            <w:del w:id="2584" w:author="Draško Anđelković" w:date="2020-04-08T13:08:00Z">
              <w:r w:rsidRPr="00C913AC" w:rsidDel="00B01D20">
                <w:rPr>
                  <w:rFonts w:eastAsia="Times New Roman" w:cstheme="minorHAnsi"/>
                  <w:color w:val="262626" w:themeColor="text1" w:themeTint="D9"/>
                  <w:sz w:val="24"/>
                  <w:szCs w:val="24"/>
                  <w:rPrChange w:id="2585" w:author="Draško Anđelković" w:date="2020-04-08T17:49:00Z">
                    <w:rPr>
                      <w:rFonts w:ascii="Calibri" w:eastAsia="Times New Roman" w:hAnsi="Calibri" w:cs="Calibri"/>
                      <w:color w:val="000000"/>
                    </w:rPr>
                  </w:rPrChange>
                </w:rPr>
                <w:delText>description</w:delText>
              </w:r>
            </w:del>
          </w:p>
        </w:tc>
        <w:tc>
          <w:tcPr>
            <w:tcW w:w="5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586" w:author="Draško Anđelković" w:date="2020-04-08T13:08:00Z"/>
                <w:rFonts w:eastAsia="Times New Roman" w:cstheme="minorHAnsi"/>
                <w:color w:val="262626" w:themeColor="text1" w:themeTint="D9"/>
                <w:sz w:val="24"/>
                <w:szCs w:val="24"/>
                <w:rPrChange w:id="2587" w:author="Draško Anđelković" w:date="2020-04-08T17:49:00Z">
                  <w:rPr>
                    <w:del w:id="2588" w:author="Draško Anđelković" w:date="2020-04-08T13:08:00Z"/>
                    <w:rFonts w:ascii="Calibri" w:eastAsia="Times New Roman" w:hAnsi="Calibri" w:cs="Calibri"/>
                    <w:color w:val="000000"/>
                  </w:rPr>
                </w:rPrChange>
              </w:rPr>
            </w:pPr>
          </w:p>
        </w:tc>
        <w:tc>
          <w:tcPr>
            <w:tcW w:w="96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589" w:author="Draško Anđelković" w:date="2020-04-08T13:08:00Z"/>
                <w:rFonts w:eastAsia="Times New Roman" w:cstheme="minorHAnsi"/>
                <w:color w:val="262626" w:themeColor="text1" w:themeTint="D9"/>
                <w:sz w:val="24"/>
                <w:szCs w:val="24"/>
                <w:rPrChange w:id="2590" w:author="Draško Anđelković" w:date="2020-04-08T17:49:00Z">
                  <w:rPr>
                    <w:del w:id="2591" w:author="Draško Anđelković" w:date="2020-04-08T13:08:00Z"/>
                    <w:rFonts w:ascii="Calibri" w:eastAsia="Times New Roman" w:hAnsi="Calibri" w:cs="Calibri"/>
                  </w:rPr>
                </w:rPrChange>
              </w:rPr>
            </w:pPr>
          </w:p>
        </w:tc>
      </w:tr>
      <w:tr w:rsidR="000C64D9" w:rsidRPr="00C913AC" w:rsidDel="00B01D20" w:rsidTr="000C64D9">
        <w:trPr>
          <w:trHeight w:val="290"/>
          <w:del w:id="2592" w:author="Draško Anđelković" w:date="2020-04-08T13:08:00Z"/>
        </w:trPr>
        <w:tc>
          <w:tcPr>
            <w:tcW w:w="148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593" w:author="Draško Anđelković" w:date="2020-04-08T13:08:00Z"/>
                <w:rFonts w:eastAsia="Times New Roman" w:cstheme="minorHAnsi"/>
                <w:color w:val="262626" w:themeColor="text1" w:themeTint="D9"/>
                <w:sz w:val="24"/>
                <w:szCs w:val="24"/>
                <w:rPrChange w:id="2594" w:author="Draško Anđelković" w:date="2020-04-08T17:49:00Z">
                  <w:rPr>
                    <w:del w:id="2595" w:author="Draško Anđelković" w:date="2020-04-08T13:08:00Z"/>
                    <w:rFonts w:ascii="Calibri" w:eastAsia="Times New Roman" w:hAnsi="Calibri" w:cs="Calibri"/>
                    <w:color w:val="000000"/>
                  </w:rPr>
                </w:rPrChange>
              </w:rPr>
            </w:pPr>
            <w:del w:id="2596" w:author="Draško Anđelković" w:date="2020-04-08T13:08:00Z">
              <w:r w:rsidRPr="00C913AC" w:rsidDel="00B01D20">
                <w:rPr>
                  <w:rFonts w:eastAsia="Times New Roman" w:cstheme="minorHAnsi"/>
                  <w:color w:val="262626" w:themeColor="text1" w:themeTint="D9"/>
                  <w:sz w:val="24"/>
                  <w:szCs w:val="24"/>
                  <w:rPrChange w:id="2597" w:author="Draško Anđelković" w:date="2020-04-08T17:49:00Z">
                    <w:rPr>
                      <w:rFonts w:ascii="Calibri" w:eastAsia="Times New Roman" w:hAnsi="Calibri" w:cs="Calibri"/>
                      <w:color w:val="000000"/>
                    </w:rPr>
                  </w:rPrChange>
                </w:rPr>
                <w:delText> </w:delText>
              </w:r>
            </w:del>
          </w:p>
        </w:tc>
        <w:tc>
          <w:tcPr>
            <w:tcW w:w="16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598" w:author="Draško Anđelković" w:date="2020-04-08T13:08:00Z"/>
                <w:rFonts w:eastAsia="Times New Roman" w:cstheme="minorHAnsi"/>
                <w:color w:val="262626" w:themeColor="text1" w:themeTint="D9"/>
                <w:sz w:val="24"/>
                <w:szCs w:val="24"/>
                <w:rPrChange w:id="2599" w:author="Draško Anđelković" w:date="2020-04-08T17:49:00Z">
                  <w:rPr>
                    <w:del w:id="2600" w:author="Draško Anđelković" w:date="2020-04-08T13:08:00Z"/>
                    <w:rFonts w:ascii="Calibri" w:eastAsia="Times New Roman" w:hAnsi="Calibri" w:cs="Calibri"/>
                    <w:color w:val="000000"/>
                  </w:rPr>
                </w:rPrChange>
              </w:rPr>
            </w:pPr>
            <w:del w:id="2601" w:author="Draško Anđelković" w:date="2020-04-08T13:08:00Z">
              <w:r w:rsidRPr="00C913AC" w:rsidDel="00B01D20">
                <w:rPr>
                  <w:rFonts w:eastAsia="Times New Roman" w:cstheme="minorHAnsi"/>
                  <w:color w:val="262626" w:themeColor="text1" w:themeTint="D9"/>
                  <w:sz w:val="24"/>
                  <w:szCs w:val="24"/>
                  <w:rPrChange w:id="2602" w:author="Draško Anđelković" w:date="2020-04-08T17:49:00Z">
                    <w:rPr>
                      <w:rFonts w:ascii="Calibri" w:eastAsia="Times New Roman" w:hAnsi="Calibri" w:cs="Calibri"/>
                      <w:color w:val="000000"/>
                    </w:rPr>
                  </w:rPrChange>
                </w:rPr>
                <w:delText>tag</w:delText>
              </w:r>
            </w:del>
          </w:p>
        </w:tc>
        <w:tc>
          <w:tcPr>
            <w:tcW w:w="5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603" w:author="Draško Anđelković" w:date="2020-04-08T13:08:00Z"/>
                <w:rFonts w:eastAsia="Times New Roman" w:cstheme="minorHAnsi"/>
                <w:color w:val="262626" w:themeColor="text1" w:themeTint="D9"/>
                <w:sz w:val="24"/>
                <w:szCs w:val="24"/>
                <w:rPrChange w:id="2604" w:author="Draško Anđelković" w:date="2020-04-08T17:49:00Z">
                  <w:rPr>
                    <w:del w:id="2605" w:author="Draško Anđelković" w:date="2020-04-08T13:08:00Z"/>
                    <w:rFonts w:ascii="Calibri" w:eastAsia="Times New Roman" w:hAnsi="Calibri" w:cs="Calibri"/>
                    <w:color w:val="000000"/>
                  </w:rPr>
                </w:rPrChange>
              </w:rPr>
            </w:pPr>
            <w:del w:id="2606" w:author="Draško Anđelković" w:date="2020-04-08T13:08:00Z">
              <w:r w:rsidRPr="00C913AC" w:rsidDel="00B01D20">
                <w:rPr>
                  <w:rFonts w:eastAsia="Times New Roman" w:cstheme="minorHAnsi"/>
                  <w:color w:val="262626" w:themeColor="text1" w:themeTint="D9"/>
                  <w:sz w:val="24"/>
                  <w:szCs w:val="24"/>
                  <w:rPrChange w:id="2607" w:author="Draško Anđelković" w:date="2020-04-08T17:49:00Z">
                    <w:rPr>
                      <w:rFonts w:ascii="Calibri" w:eastAsia="Times New Roman" w:hAnsi="Calibri" w:cs="Calibri"/>
                      <w:color w:val="000000"/>
                    </w:rPr>
                  </w:rPrChange>
                </w:rPr>
                <w:delText> </w:delText>
              </w:r>
            </w:del>
          </w:p>
        </w:tc>
        <w:tc>
          <w:tcPr>
            <w:tcW w:w="9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608" w:author="Draško Anđelković" w:date="2020-04-08T13:08:00Z"/>
                <w:rFonts w:eastAsia="Times New Roman" w:cstheme="minorHAnsi"/>
                <w:color w:val="262626" w:themeColor="text1" w:themeTint="D9"/>
                <w:sz w:val="24"/>
                <w:szCs w:val="24"/>
                <w:rPrChange w:id="2609" w:author="Draško Anđelković" w:date="2020-04-08T17:49:00Z">
                  <w:rPr>
                    <w:del w:id="2610" w:author="Draško Anđelković" w:date="2020-04-08T13:08:00Z"/>
                    <w:rFonts w:ascii="Calibri" w:eastAsia="Times New Roman" w:hAnsi="Calibri" w:cs="Calibri"/>
                    <w:color w:val="000000"/>
                  </w:rPr>
                </w:rPrChange>
              </w:rPr>
            </w:pPr>
            <w:del w:id="2611" w:author="Draško Anđelković" w:date="2020-04-08T13:08:00Z">
              <w:r w:rsidRPr="00C913AC" w:rsidDel="00B01D20">
                <w:rPr>
                  <w:rFonts w:eastAsia="Times New Roman" w:cstheme="minorHAnsi"/>
                  <w:color w:val="262626" w:themeColor="text1" w:themeTint="D9"/>
                  <w:sz w:val="24"/>
                  <w:szCs w:val="24"/>
                  <w:rPrChange w:id="2612" w:author="Draško Anđelković" w:date="2020-04-08T17:49:00Z">
                    <w:rPr>
                      <w:rFonts w:ascii="Calibri" w:eastAsia="Times New Roman" w:hAnsi="Calibri" w:cs="Calibri"/>
                      <w:color w:val="000000"/>
                    </w:rPr>
                  </w:rPrChange>
                </w:rPr>
                <w:delText> </w:delText>
              </w:r>
            </w:del>
          </w:p>
        </w:tc>
      </w:tr>
      <w:tr w:rsidR="000C64D9" w:rsidRPr="00C913AC" w:rsidDel="00B01D20" w:rsidTr="000C64D9">
        <w:trPr>
          <w:trHeight w:val="290"/>
          <w:del w:id="2613" w:author="Draško Anđelković" w:date="2020-04-08T13:08:00Z"/>
        </w:trPr>
        <w:tc>
          <w:tcPr>
            <w:tcW w:w="1480" w:type="dxa"/>
            <w:tcBorders>
              <w:top w:val="nil"/>
              <w:left w:val="nil"/>
              <w:bottom w:val="nil"/>
              <w:right w:val="nil"/>
            </w:tcBorders>
            <w:shd w:val="clear" w:color="auto" w:fill="auto"/>
            <w:noWrap/>
            <w:vAlign w:val="bottom"/>
            <w:hideMark/>
          </w:tcPr>
          <w:p w:rsidR="000C64D9" w:rsidRPr="00C913AC" w:rsidDel="00B01D20" w:rsidRDefault="000C64D9" w:rsidP="000C64D9">
            <w:pPr>
              <w:spacing w:after="0" w:line="240" w:lineRule="auto"/>
              <w:rPr>
                <w:del w:id="2614" w:author="Draško Anđelković" w:date="2020-04-08T13:08:00Z"/>
                <w:rFonts w:eastAsia="Times New Roman" w:cstheme="minorHAnsi"/>
                <w:color w:val="262626" w:themeColor="text1" w:themeTint="D9"/>
                <w:sz w:val="24"/>
                <w:szCs w:val="24"/>
                <w:rPrChange w:id="2615" w:author="Draško Anđelković" w:date="2020-04-08T17:49:00Z">
                  <w:rPr>
                    <w:del w:id="2616" w:author="Draško Anđelković" w:date="2020-04-08T13:08:00Z"/>
                    <w:rFonts w:ascii="Calibri" w:eastAsia="Times New Roman" w:hAnsi="Calibri" w:cs="Calibri"/>
                    <w:color w:val="000000"/>
                  </w:rPr>
                </w:rPrChange>
              </w:rPr>
            </w:pPr>
          </w:p>
        </w:tc>
        <w:tc>
          <w:tcPr>
            <w:tcW w:w="16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617" w:author="Draško Anđelković" w:date="2020-04-08T13:08:00Z"/>
                <w:rFonts w:eastAsia="Times New Roman" w:cstheme="minorHAnsi"/>
                <w:color w:val="262626" w:themeColor="text1" w:themeTint="D9"/>
                <w:sz w:val="24"/>
                <w:szCs w:val="24"/>
                <w:rPrChange w:id="2618" w:author="Draško Anđelković" w:date="2020-04-08T17:49:00Z">
                  <w:rPr>
                    <w:del w:id="2619" w:author="Draško Anđelković" w:date="2020-04-08T13:08:00Z"/>
                    <w:rFonts w:ascii="Calibri" w:eastAsia="Times New Roman" w:hAnsi="Calibri" w:cs="Calibri"/>
                    <w:color w:val="000000"/>
                  </w:rPr>
                </w:rPrChange>
              </w:rPr>
            </w:pPr>
            <w:del w:id="2620" w:author="Draško Anđelković" w:date="2020-04-08T13:08:00Z">
              <w:r w:rsidRPr="00C913AC" w:rsidDel="00B01D20">
                <w:rPr>
                  <w:rFonts w:eastAsia="Times New Roman" w:cstheme="minorHAnsi"/>
                  <w:color w:val="262626" w:themeColor="text1" w:themeTint="D9"/>
                  <w:sz w:val="24"/>
                  <w:szCs w:val="24"/>
                  <w:rPrChange w:id="2621" w:author="Draško Anđelković" w:date="2020-04-08T17:49:00Z">
                    <w:rPr>
                      <w:rFonts w:ascii="Calibri" w:eastAsia="Times New Roman" w:hAnsi="Calibri" w:cs="Calibri"/>
                      <w:color w:val="000000"/>
                    </w:rPr>
                  </w:rPrChange>
                </w:rPr>
                <w:delText>category_id</w:delText>
              </w:r>
            </w:del>
          </w:p>
        </w:tc>
        <w:tc>
          <w:tcPr>
            <w:tcW w:w="5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622" w:author="Draško Anđelković" w:date="2020-04-08T13:08:00Z"/>
                <w:rFonts w:eastAsia="Times New Roman" w:cstheme="minorHAnsi"/>
                <w:color w:val="262626" w:themeColor="text1" w:themeTint="D9"/>
                <w:sz w:val="24"/>
                <w:szCs w:val="24"/>
                <w:rPrChange w:id="2623" w:author="Draško Anđelković" w:date="2020-04-08T17:49:00Z">
                  <w:rPr>
                    <w:del w:id="2624" w:author="Draško Anđelković" w:date="2020-04-08T13:08:00Z"/>
                    <w:rFonts w:ascii="Calibri" w:eastAsia="Times New Roman" w:hAnsi="Calibri" w:cs="Calibri"/>
                    <w:color w:val="000000"/>
                  </w:rPr>
                </w:rPrChange>
              </w:rPr>
            </w:pPr>
            <w:del w:id="2625" w:author="Draško Anđelković" w:date="2020-04-08T13:08:00Z">
              <w:r w:rsidRPr="00C913AC" w:rsidDel="00B01D20">
                <w:rPr>
                  <w:rFonts w:eastAsia="Times New Roman" w:cstheme="minorHAnsi"/>
                  <w:color w:val="262626" w:themeColor="text1" w:themeTint="D9"/>
                  <w:sz w:val="24"/>
                  <w:szCs w:val="24"/>
                  <w:rPrChange w:id="2626" w:author="Draško Anđelković" w:date="2020-04-08T17:49:00Z">
                    <w:rPr>
                      <w:rFonts w:ascii="Calibri" w:eastAsia="Times New Roman" w:hAnsi="Calibri" w:cs="Calibri"/>
                      <w:color w:val="000000"/>
                    </w:rPr>
                  </w:rPrChange>
                </w:rPr>
                <w:delText>FK</w:delText>
              </w:r>
            </w:del>
          </w:p>
        </w:tc>
        <w:tc>
          <w:tcPr>
            <w:tcW w:w="960" w:type="dxa"/>
            <w:tcBorders>
              <w:top w:val="nil"/>
              <w:left w:val="nil"/>
              <w:bottom w:val="nil"/>
              <w:right w:val="nil"/>
            </w:tcBorders>
            <w:shd w:val="clear" w:color="auto" w:fill="auto"/>
            <w:noWrap/>
            <w:vAlign w:val="center"/>
            <w:hideMark/>
          </w:tcPr>
          <w:p w:rsidR="000C64D9" w:rsidRPr="00C913AC" w:rsidDel="00B01D20" w:rsidRDefault="000C64D9" w:rsidP="000C64D9">
            <w:pPr>
              <w:spacing w:after="0" w:line="240" w:lineRule="auto"/>
              <w:rPr>
                <w:del w:id="2627" w:author="Draško Anđelković" w:date="2020-04-08T13:08:00Z"/>
                <w:rFonts w:eastAsia="Times New Roman" w:cstheme="minorHAnsi"/>
                <w:color w:val="262626" w:themeColor="text1" w:themeTint="D9"/>
                <w:sz w:val="24"/>
                <w:szCs w:val="24"/>
                <w:rPrChange w:id="2628" w:author="Draško Anđelković" w:date="2020-04-08T17:49:00Z">
                  <w:rPr>
                    <w:del w:id="2629" w:author="Draško Anđelković" w:date="2020-04-08T13:08:00Z"/>
                    <w:rFonts w:ascii="Calibri" w:eastAsia="Times New Roman" w:hAnsi="Calibri" w:cs="Calibri"/>
                    <w:color w:val="000000"/>
                  </w:rPr>
                </w:rPrChange>
              </w:rPr>
            </w:pPr>
          </w:p>
        </w:tc>
      </w:tr>
      <w:tr w:rsidR="000C64D9" w:rsidRPr="00C913AC" w:rsidDel="00B01D20" w:rsidTr="000C64D9">
        <w:trPr>
          <w:trHeight w:val="290"/>
          <w:del w:id="2630" w:author="Draško Anđelković" w:date="2020-04-08T13:08:00Z"/>
        </w:trPr>
        <w:tc>
          <w:tcPr>
            <w:tcW w:w="148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631" w:author="Draško Anđelković" w:date="2020-04-08T13:08:00Z"/>
                <w:rFonts w:eastAsia="Times New Roman" w:cstheme="minorHAnsi"/>
                <w:color w:val="262626" w:themeColor="text1" w:themeTint="D9"/>
                <w:sz w:val="24"/>
                <w:szCs w:val="24"/>
                <w:rPrChange w:id="2632" w:author="Draško Anđelković" w:date="2020-04-08T17:49:00Z">
                  <w:rPr>
                    <w:del w:id="2633" w:author="Draško Anđelković" w:date="2020-04-08T13:08:00Z"/>
                    <w:rFonts w:ascii="Calibri" w:eastAsia="Times New Roman" w:hAnsi="Calibri" w:cs="Calibri"/>
                    <w:color w:val="000000"/>
                  </w:rPr>
                </w:rPrChange>
              </w:rPr>
            </w:pPr>
            <w:del w:id="2634" w:author="Draško Anđelković" w:date="2020-04-08T13:08:00Z">
              <w:r w:rsidRPr="00C913AC" w:rsidDel="00B01D20">
                <w:rPr>
                  <w:rFonts w:eastAsia="Times New Roman" w:cstheme="minorHAnsi"/>
                  <w:color w:val="262626" w:themeColor="text1" w:themeTint="D9"/>
                  <w:sz w:val="24"/>
                  <w:szCs w:val="24"/>
                  <w:rPrChange w:id="2635" w:author="Draško Anđelković" w:date="2020-04-08T17:49:00Z">
                    <w:rPr>
                      <w:rFonts w:ascii="Calibri" w:eastAsia="Times New Roman" w:hAnsi="Calibri" w:cs="Calibri"/>
                      <w:color w:val="000000"/>
                    </w:rPr>
                  </w:rPrChange>
                </w:rPr>
                <w:delText> </w:delText>
              </w:r>
            </w:del>
          </w:p>
        </w:tc>
        <w:tc>
          <w:tcPr>
            <w:tcW w:w="1660" w:type="dxa"/>
            <w:tcBorders>
              <w:top w:val="nil"/>
              <w:left w:val="nil"/>
              <w:bottom w:val="nil"/>
              <w:right w:val="nil"/>
            </w:tcBorders>
            <w:shd w:val="clear" w:color="000000" w:fill="EDEDED"/>
            <w:noWrap/>
            <w:vAlign w:val="center"/>
            <w:hideMark/>
          </w:tcPr>
          <w:p w:rsidR="000C64D9" w:rsidRPr="00C913AC" w:rsidDel="00B01D20" w:rsidRDefault="000C64D9" w:rsidP="000C64D9">
            <w:pPr>
              <w:spacing w:after="0" w:line="240" w:lineRule="auto"/>
              <w:rPr>
                <w:del w:id="2636" w:author="Draško Anđelković" w:date="2020-04-08T13:08:00Z"/>
                <w:rFonts w:eastAsia="Times New Roman" w:cstheme="minorHAnsi"/>
                <w:color w:val="262626" w:themeColor="text1" w:themeTint="D9"/>
                <w:sz w:val="24"/>
                <w:szCs w:val="24"/>
                <w:rPrChange w:id="2637" w:author="Draško Anđelković" w:date="2020-04-08T17:49:00Z">
                  <w:rPr>
                    <w:del w:id="2638" w:author="Draško Anđelković" w:date="2020-04-08T13:08:00Z"/>
                    <w:rFonts w:ascii="Calibri" w:eastAsia="Times New Roman" w:hAnsi="Calibri" w:cs="Calibri"/>
                    <w:color w:val="000000"/>
                  </w:rPr>
                </w:rPrChange>
              </w:rPr>
            </w:pPr>
            <w:del w:id="2639" w:author="Draško Anđelković" w:date="2020-04-08T13:08:00Z">
              <w:r w:rsidRPr="00C913AC" w:rsidDel="00B01D20">
                <w:rPr>
                  <w:rFonts w:eastAsia="Times New Roman" w:cstheme="minorHAnsi"/>
                  <w:color w:val="262626" w:themeColor="text1" w:themeTint="D9"/>
                  <w:sz w:val="24"/>
                  <w:szCs w:val="24"/>
                  <w:rPrChange w:id="2640" w:author="Draško Anđelković" w:date="2020-04-08T17:49:00Z">
                    <w:rPr>
                      <w:rFonts w:ascii="Calibri" w:eastAsia="Times New Roman" w:hAnsi="Calibri" w:cs="Calibri"/>
                      <w:color w:val="000000"/>
                    </w:rPr>
                  </w:rPrChange>
                </w:rPr>
                <w:delText>Admin_id</w:delText>
              </w:r>
            </w:del>
          </w:p>
        </w:tc>
        <w:tc>
          <w:tcPr>
            <w:tcW w:w="5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641" w:author="Draško Anđelković" w:date="2020-04-08T13:08:00Z"/>
                <w:rFonts w:eastAsia="Times New Roman" w:cstheme="minorHAnsi"/>
                <w:color w:val="262626" w:themeColor="text1" w:themeTint="D9"/>
                <w:sz w:val="24"/>
                <w:szCs w:val="24"/>
                <w:rPrChange w:id="2642" w:author="Draško Anđelković" w:date="2020-04-08T17:49:00Z">
                  <w:rPr>
                    <w:del w:id="2643" w:author="Draško Anđelković" w:date="2020-04-08T13:08:00Z"/>
                    <w:rFonts w:ascii="Calibri" w:eastAsia="Times New Roman" w:hAnsi="Calibri" w:cs="Calibri"/>
                    <w:color w:val="000000"/>
                  </w:rPr>
                </w:rPrChange>
              </w:rPr>
            </w:pPr>
            <w:del w:id="2644" w:author="Draško Anđelković" w:date="2020-04-08T13:08:00Z">
              <w:r w:rsidRPr="00C913AC" w:rsidDel="00B01D20">
                <w:rPr>
                  <w:rFonts w:eastAsia="Times New Roman" w:cstheme="minorHAnsi"/>
                  <w:color w:val="262626" w:themeColor="text1" w:themeTint="D9"/>
                  <w:sz w:val="24"/>
                  <w:szCs w:val="24"/>
                  <w:rPrChange w:id="2645" w:author="Draško Anđelković" w:date="2020-04-08T17:49:00Z">
                    <w:rPr>
                      <w:rFonts w:ascii="Calibri" w:eastAsia="Times New Roman" w:hAnsi="Calibri" w:cs="Calibri"/>
                      <w:color w:val="000000"/>
                    </w:rPr>
                  </w:rPrChange>
                </w:rPr>
                <w:delText> </w:delText>
              </w:r>
            </w:del>
          </w:p>
        </w:tc>
        <w:tc>
          <w:tcPr>
            <w:tcW w:w="960" w:type="dxa"/>
            <w:tcBorders>
              <w:top w:val="nil"/>
              <w:left w:val="nil"/>
              <w:bottom w:val="nil"/>
              <w:right w:val="nil"/>
            </w:tcBorders>
            <w:shd w:val="clear" w:color="000000" w:fill="EDEDED"/>
            <w:noWrap/>
            <w:vAlign w:val="bottom"/>
            <w:hideMark/>
          </w:tcPr>
          <w:p w:rsidR="000C64D9" w:rsidRPr="00C913AC" w:rsidDel="00B01D20" w:rsidRDefault="000C64D9" w:rsidP="000C64D9">
            <w:pPr>
              <w:spacing w:after="0" w:line="240" w:lineRule="auto"/>
              <w:rPr>
                <w:del w:id="2646" w:author="Draško Anđelković" w:date="2020-04-08T13:08:00Z"/>
                <w:rFonts w:eastAsia="Times New Roman" w:cstheme="minorHAnsi"/>
                <w:color w:val="262626" w:themeColor="text1" w:themeTint="D9"/>
                <w:sz w:val="24"/>
                <w:szCs w:val="24"/>
                <w:rPrChange w:id="2647" w:author="Draško Anđelković" w:date="2020-04-08T17:49:00Z">
                  <w:rPr>
                    <w:del w:id="2648" w:author="Draško Anđelković" w:date="2020-04-08T13:08:00Z"/>
                    <w:rFonts w:ascii="Calibri" w:eastAsia="Times New Roman" w:hAnsi="Calibri" w:cs="Calibri"/>
                    <w:color w:val="000000"/>
                  </w:rPr>
                </w:rPrChange>
              </w:rPr>
            </w:pPr>
            <w:del w:id="2649" w:author="Draško Anđelković" w:date="2020-04-08T13:08:00Z">
              <w:r w:rsidRPr="00C913AC" w:rsidDel="00B01D20">
                <w:rPr>
                  <w:rFonts w:eastAsia="Times New Roman" w:cstheme="minorHAnsi"/>
                  <w:color w:val="262626" w:themeColor="text1" w:themeTint="D9"/>
                  <w:sz w:val="24"/>
                  <w:szCs w:val="24"/>
                  <w:rPrChange w:id="2650" w:author="Draško Anđelković" w:date="2020-04-08T17:49:00Z">
                    <w:rPr>
                      <w:rFonts w:ascii="Calibri" w:eastAsia="Times New Roman" w:hAnsi="Calibri" w:cs="Calibri"/>
                      <w:color w:val="000000"/>
                    </w:rPr>
                  </w:rPrChange>
                </w:rPr>
                <w:delText> </w:delText>
              </w:r>
            </w:del>
          </w:p>
        </w:tc>
      </w:tr>
    </w:tbl>
    <w:p w:rsidR="00E379A7" w:rsidRPr="00C913AC" w:rsidDel="00B01D20" w:rsidRDefault="00E379A7" w:rsidP="002F7C51">
      <w:pPr>
        <w:spacing w:after="0" w:line="240" w:lineRule="auto"/>
        <w:rPr>
          <w:del w:id="2651" w:author="Draško Anđelković" w:date="2020-04-08T13:11:00Z"/>
          <w:rFonts w:cstheme="minorHAnsi"/>
          <w:color w:val="262626" w:themeColor="text1" w:themeTint="D9"/>
          <w:sz w:val="24"/>
          <w:szCs w:val="24"/>
          <w:rPrChange w:id="2652" w:author="Draško Anđelković" w:date="2020-04-08T17:49:00Z">
            <w:rPr>
              <w:del w:id="2653" w:author="Draško Anđelković" w:date="2020-04-08T13:11:00Z"/>
              <w:rFonts w:ascii="Calibri" w:hAnsi="Calibri" w:cs="Calibri"/>
            </w:rPr>
          </w:rPrChange>
        </w:rPr>
      </w:pPr>
    </w:p>
    <w:p w:rsidR="00CA0D05" w:rsidRPr="00C913AC" w:rsidRDefault="00DA1B96">
      <w:pPr>
        <w:spacing w:after="0" w:line="240" w:lineRule="auto"/>
        <w:rPr>
          <w:rFonts w:cstheme="minorHAnsi"/>
          <w:i/>
          <w:color w:val="262626" w:themeColor="text1" w:themeTint="D9"/>
          <w:sz w:val="24"/>
          <w:szCs w:val="24"/>
          <w:rPrChange w:id="2654" w:author="Draško Anđelković" w:date="2020-04-08T17:49:00Z">
            <w:rPr>
              <w:rFonts w:ascii="Calibri" w:hAnsi="Calibri" w:cs="Calibri"/>
              <w:i/>
            </w:rPr>
          </w:rPrChange>
        </w:rPr>
        <w:pPrChange w:id="2655" w:author="Draško Anđelković" w:date="2020-04-08T13:11:00Z">
          <w:pPr>
            <w:spacing w:after="0" w:line="240" w:lineRule="auto"/>
            <w:jc w:val="center"/>
          </w:pPr>
        </w:pPrChange>
      </w:pPr>
      <w:del w:id="2656" w:author="Draško Anđelković" w:date="2020-04-08T13:07:00Z">
        <w:r w:rsidRPr="00C913AC" w:rsidDel="009F2BBB">
          <w:rPr>
            <w:rFonts w:cstheme="minorHAnsi"/>
            <w:noProof/>
            <w:color w:val="262626" w:themeColor="text1" w:themeTint="D9"/>
            <w:sz w:val="24"/>
            <w:szCs w:val="24"/>
            <w:rPrChange w:id="2657" w:author="Draško Anđelković" w:date="2020-04-08T17:49:00Z">
              <w:rPr>
                <w:rFonts w:ascii="Calibri" w:hAnsi="Calibri" w:cs="Calibri"/>
                <w:noProof/>
              </w:rPr>
            </w:rPrChange>
          </w:rPr>
          <w:drawing>
            <wp:inline distT="0" distB="0" distL="0" distR="0" wp14:anchorId="6926A12A" wp14:editId="39223849">
              <wp:extent cx="576072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78100"/>
                      </a:xfrm>
                      <a:prstGeom prst="rect">
                        <a:avLst/>
                      </a:prstGeom>
                    </pic:spPr>
                  </pic:pic>
                </a:graphicData>
              </a:graphic>
            </wp:inline>
          </w:drawing>
        </w:r>
      </w:del>
      <w:ins w:id="2658" w:author="Draško Anđelković" w:date="2020-05-20T16:53:00Z">
        <w:r w:rsidR="00506109">
          <w:rPr>
            <w:noProof/>
          </w:rPr>
          <w:drawing>
            <wp:inline distT="0" distB="0" distL="0" distR="0" wp14:anchorId="74834499" wp14:editId="518E43B2">
              <wp:extent cx="5760720" cy="506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069205"/>
                      </a:xfrm>
                      <a:prstGeom prst="rect">
                        <a:avLst/>
                      </a:prstGeom>
                    </pic:spPr>
                  </pic:pic>
                </a:graphicData>
              </a:graphic>
            </wp:inline>
          </w:drawing>
        </w:r>
      </w:ins>
    </w:p>
    <w:p w:rsidR="00766DED" w:rsidRPr="00C913AC" w:rsidDel="007A31D5" w:rsidRDefault="00766DED" w:rsidP="002F7C51">
      <w:pPr>
        <w:spacing w:after="0" w:line="240" w:lineRule="auto"/>
        <w:jc w:val="center"/>
        <w:rPr>
          <w:del w:id="2659" w:author="Draško Anđelković" w:date="2020-04-08T13:18:00Z"/>
          <w:rFonts w:cstheme="minorHAnsi"/>
          <w:i/>
          <w:color w:val="262626" w:themeColor="text1" w:themeTint="D9"/>
          <w:sz w:val="24"/>
          <w:szCs w:val="24"/>
          <w:rPrChange w:id="2660" w:author="Draško Anđelković" w:date="2020-04-08T17:49:00Z">
            <w:rPr>
              <w:del w:id="2661" w:author="Draško Anđelković" w:date="2020-04-08T13:18:00Z"/>
              <w:rFonts w:ascii="Calibri" w:hAnsi="Calibri" w:cs="Calibri"/>
              <w:i/>
            </w:rPr>
          </w:rPrChange>
        </w:rPr>
      </w:pPr>
    </w:p>
    <w:p w:rsidR="00B01D20" w:rsidRPr="00C913AC" w:rsidRDefault="00B01D20" w:rsidP="002F7C51">
      <w:pPr>
        <w:spacing w:after="0" w:line="240" w:lineRule="auto"/>
        <w:jc w:val="center"/>
        <w:rPr>
          <w:ins w:id="2662" w:author="Draško Anđelković" w:date="2020-04-08T13:15:00Z"/>
          <w:rFonts w:cstheme="minorHAnsi"/>
          <w:i/>
          <w:color w:val="262626" w:themeColor="text1" w:themeTint="D9"/>
          <w:sz w:val="24"/>
          <w:szCs w:val="24"/>
          <w:rPrChange w:id="2663" w:author="Draško Anđelković" w:date="2020-04-08T17:49:00Z">
            <w:rPr>
              <w:ins w:id="2664" w:author="Draško Anđelković" w:date="2020-04-08T13:15:00Z"/>
              <w:rFonts w:ascii="Calibri" w:hAnsi="Calibri" w:cs="Calibri"/>
              <w:i/>
            </w:rPr>
          </w:rPrChange>
        </w:rPr>
      </w:pPr>
    </w:p>
    <w:p w:rsidR="00C913AC" w:rsidRDefault="00B01D20" w:rsidP="00507D63">
      <w:pPr>
        <w:shd w:val="clear" w:color="auto" w:fill="FFFF00"/>
        <w:spacing w:after="0" w:line="240" w:lineRule="auto"/>
        <w:rPr>
          <w:ins w:id="2665" w:author="Draško Anđelković" w:date="2020-04-08T17:54:00Z"/>
          <w:rFonts w:cstheme="minorHAnsi"/>
          <w:b/>
          <w:color w:val="262626" w:themeColor="text1" w:themeTint="D9"/>
          <w:sz w:val="24"/>
          <w:szCs w:val="24"/>
        </w:rPr>
        <w:pPrChange w:id="2666" w:author="Draško Anđelković" w:date="2020-05-20T17:01:00Z">
          <w:pPr>
            <w:spacing w:after="0" w:line="240" w:lineRule="auto"/>
          </w:pPr>
        </w:pPrChange>
      </w:pPr>
      <w:ins w:id="2667" w:author="Draško Anđelković" w:date="2020-04-08T13:15:00Z">
        <w:r w:rsidRPr="00C913AC">
          <w:rPr>
            <w:rFonts w:cstheme="minorHAnsi"/>
            <w:color w:val="262626" w:themeColor="text1" w:themeTint="D9"/>
            <w:sz w:val="24"/>
            <w:szCs w:val="24"/>
            <w:rPrChange w:id="2668" w:author="Draško Anđelković" w:date="2020-04-08T17:49:00Z">
              <w:rPr>
                <w:rFonts w:ascii="Calibri" w:hAnsi="Calibri" w:cs="Calibri"/>
                <w:i/>
              </w:rPr>
            </w:rPrChange>
          </w:rPr>
          <w:t xml:space="preserve">Table: </w:t>
        </w:r>
        <w:r w:rsidRPr="00C913AC">
          <w:rPr>
            <w:rFonts w:cstheme="minorHAnsi"/>
            <w:b/>
            <w:color w:val="262626" w:themeColor="text1" w:themeTint="D9"/>
            <w:sz w:val="24"/>
            <w:szCs w:val="24"/>
            <w:rPrChange w:id="2669" w:author="Draško Anđelković" w:date="2020-04-08T17:49:00Z">
              <w:rPr>
                <w:rFonts w:ascii="Calibri" w:hAnsi="Calibri" w:cs="Calibri"/>
                <w:b/>
              </w:rPr>
            </w:rPrChange>
          </w:rPr>
          <w:t>administrator</w:t>
        </w:r>
      </w:ins>
    </w:p>
    <w:p w:rsidR="00B01D20" w:rsidRPr="00C913AC" w:rsidRDefault="00506109" w:rsidP="00B01D20">
      <w:pPr>
        <w:spacing w:after="0" w:line="240" w:lineRule="auto"/>
        <w:rPr>
          <w:ins w:id="2670" w:author="Draško Anđelković" w:date="2020-04-08T13:15:00Z"/>
          <w:rFonts w:cstheme="minorHAnsi"/>
          <w:b/>
          <w:color w:val="262626" w:themeColor="text1" w:themeTint="D9"/>
          <w:sz w:val="24"/>
          <w:szCs w:val="24"/>
          <w:rPrChange w:id="2671" w:author="Draško Anđelković" w:date="2020-04-08T17:49:00Z">
            <w:rPr>
              <w:ins w:id="2672" w:author="Draško Anđelković" w:date="2020-04-08T13:15:00Z"/>
              <w:rFonts w:ascii="Calibri" w:hAnsi="Calibri" w:cs="Calibri"/>
              <w:b/>
            </w:rPr>
          </w:rPrChange>
        </w:rPr>
      </w:pPr>
      <w:ins w:id="2673" w:author="Draško Anđelković" w:date="2020-05-20T16:54:00Z">
        <w:r>
          <w:rPr>
            <w:noProof/>
          </w:rPr>
          <w:drawing>
            <wp:inline distT="0" distB="0" distL="0" distR="0" wp14:anchorId="25C48B08" wp14:editId="4915A163">
              <wp:extent cx="5760720" cy="2007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07870"/>
                      </a:xfrm>
                      <a:prstGeom prst="rect">
                        <a:avLst/>
                      </a:prstGeom>
                    </pic:spPr>
                  </pic:pic>
                </a:graphicData>
              </a:graphic>
            </wp:inline>
          </w:drawing>
        </w:r>
      </w:ins>
    </w:p>
    <w:p w:rsidR="00B01D20" w:rsidRPr="00C913AC" w:rsidRDefault="00B01D20" w:rsidP="00B01D20">
      <w:pPr>
        <w:spacing w:after="0" w:line="240" w:lineRule="auto"/>
        <w:rPr>
          <w:ins w:id="2674" w:author="Draško Anđelković" w:date="2020-04-08T13:15:00Z"/>
          <w:rFonts w:cstheme="minorHAnsi"/>
          <w:color w:val="262626" w:themeColor="text1" w:themeTint="D9"/>
          <w:sz w:val="24"/>
          <w:szCs w:val="24"/>
          <w:rPrChange w:id="2675" w:author="Draško Anđelković" w:date="2020-04-08T17:49:00Z">
            <w:rPr>
              <w:ins w:id="2676" w:author="Draško Anđelković" w:date="2020-04-08T13:15:00Z"/>
              <w:rFonts w:ascii="Calibri" w:hAnsi="Calibri" w:cs="Calibri"/>
            </w:rPr>
          </w:rPrChange>
        </w:rPr>
      </w:pPr>
    </w:p>
    <w:p w:rsidR="00C913AC" w:rsidRDefault="00C913AC">
      <w:pPr>
        <w:rPr>
          <w:ins w:id="2677" w:author="Draško Anđelković" w:date="2020-04-08T17:54:00Z"/>
          <w:rFonts w:cstheme="minorHAnsi"/>
          <w:color w:val="262626" w:themeColor="text1" w:themeTint="D9"/>
          <w:sz w:val="24"/>
          <w:szCs w:val="24"/>
        </w:rPr>
      </w:pPr>
      <w:ins w:id="2678" w:author="Draško Anđelković" w:date="2020-04-08T17:54:00Z">
        <w:r>
          <w:rPr>
            <w:rFonts w:cstheme="minorHAnsi"/>
            <w:color w:val="262626" w:themeColor="text1" w:themeTint="D9"/>
            <w:sz w:val="24"/>
            <w:szCs w:val="24"/>
          </w:rPr>
          <w:br w:type="page"/>
        </w:r>
      </w:ins>
    </w:p>
    <w:p w:rsidR="00C913AC" w:rsidRDefault="00B01D20" w:rsidP="00507D63">
      <w:pPr>
        <w:shd w:val="clear" w:color="auto" w:fill="FFFF00"/>
        <w:spacing w:after="0" w:line="240" w:lineRule="auto"/>
        <w:rPr>
          <w:ins w:id="2679" w:author="Draško Anđelković" w:date="2020-04-08T17:54:00Z"/>
          <w:rFonts w:cstheme="minorHAnsi"/>
          <w:b/>
          <w:color w:val="262626" w:themeColor="text1" w:themeTint="D9"/>
          <w:sz w:val="24"/>
          <w:szCs w:val="24"/>
        </w:rPr>
        <w:pPrChange w:id="2680" w:author="Draško Anđelković" w:date="2020-05-20T17:01:00Z">
          <w:pPr>
            <w:spacing w:after="0" w:line="240" w:lineRule="auto"/>
          </w:pPr>
        </w:pPrChange>
      </w:pPr>
      <w:ins w:id="2681" w:author="Draško Anđelković" w:date="2020-04-08T13:15:00Z">
        <w:r w:rsidRPr="00C913AC">
          <w:rPr>
            <w:rFonts w:cstheme="minorHAnsi"/>
            <w:color w:val="262626" w:themeColor="text1" w:themeTint="D9"/>
            <w:sz w:val="24"/>
            <w:szCs w:val="24"/>
            <w:rPrChange w:id="2682" w:author="Draško Anđelković" w:date="2020-04-08T17:49:00Z">
              <w:rPr>
                <w:rFonts w:ascii="Calibri" w:hAnsi="Calibri" w:cs="Calibri"/>
              </w:rPr>
            </w:rPrChange>
          </w:rPr>
          <w:lastRenderedPageBreak/>
          <w:t xml:space="preserve">Table: </w:t>
        </w:r>
        <w:r w:rsidRPr="00C913AC">
          <w:rPr>
            <w:rFonts w:cstheme="minorHAnsi"/>
            <w:b/>
            <w:color w:val="262626" w:themeColor="text1" w:themeTint="D9"/>
            <w:sz w:val="24"/>
            <w:szCs w:val="24"/>
            <w:rPrChange w:id="2683" w:author="Draško Anđelković" w:date="2020-04-08T17:49:00Z">
              <w:rPr>
                <w:rFonts w:ascii="Calibri" w:hAnsi="Calibri" w:cs="Calibri"/>
              </w:rPr>
            </w:rPrChange>
          </w:rPr>
          <w:t>category</w:t>
        </w:r>
      </w:ins>
    </w:p>
    <w:p w:rsidR="00B01D20" w:rsidRPr="00C913AC" w:rsidRDefault="00506109" w:rsidP="00B01D20">
      <w:pPr>
        <w:spacing w:after="0" w:line="240" w:lineRule="auto"/>
        <w:rPr>
          <w:ins w:id="2684" w:author="Draško Anđelković" w:date="2020-04-08T13:15:00Z"/>
          <w:rFonts w:cstheme="minorHAnsi"/>
          <w:color w:val="262626" w:themeColor="text1" w:themeTint="D9"/>
          <w:sz w:val="24"/>
          <w:szCs w:val="24"/>
          <w:rPrChange w:id="2685" w:author="Draško Anđelković" w:date="2020-04-08T17:49:00Z">
            <w:rPr>
              <w:ins w:id="2686" w:author="Draško Anđelković" w:date="2020-04-08T13:15:00Z"/>
              <w:rFonts w:ascii="Calibri" w:hAnsi="Calibri" w:cs="Calibri"/>
            </w:rPr>
          </w:rPrChange>
        </w:rPr>
      </w:pPr>
      <w:ins w:id="2687" w:author="Draško Anđelković" w:date="2020-05-20T16:55:00Z">
        <w:r>
          <w:rPr>
            <w:noProof/>
          </w:rPr>
          <w:drawing>
            <wp:inline distT="0" distB="0" distL="0" distR="0" wp14:anchorId="315CEE6D" wp14:editId="7A172760">
              <wp:extent cx="5760720" cy="2527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27300"/>
                      </a:xfrm>
                      <a:prstGeom prst="rect">
                        <a:avLst/>
                      </a:prstGeom>
                    </pic:spPr>
                  </pic:pic>
                </a:graphicData>
              </a:graphic>
            </wp:inline>
          </w:drawing>
        </w:r>
      </w:ins>
    </w:p>
    <w:p w:rsidR="007A31D5" w:rsidRPr="00C913AC" w:rsidRDefault="007A31D5" w:rsidP="00B01D20">
      <w:pPr>
        <w:spacing w:after="0" w:line="240" w:lineRule="auto"/>
        <w:rPr>
          <w:ins w:id="2688" w:author="Draško Anđelković" w:date="2020-04-08T13:16:00Z"/>
          <w:rFonts w:cstheme="minorHAnsi"/>
          <w:color w:val="262626" w:themeColor="text1" w:themeTint="D9"/>
          <w:sz w:val="24"/>
          <w:szCs w:val="24"/>
          <w:rPrChange w:id="2689" w:author="Draško Anđelković" w:date="2020-04-08T17:49:00Z">
            <w:rPr>
              <w:ins w:id="2690" w:author="Draško Anđelković" w:date="2020-04-08T13:16:00Z"/>
              <w:rFonts w:ascii="Calibri" w:hAnsi="Calibri" w:cs="Calibri"/>
            </w:rPr>
          </w:rPrChange>
        </w:rPr>
      </w:pPr>
    </w:p>
    <w:p w:rsidR="00C913AC" w:rsidRPr="009D685E" w:rsidRDefault="00B01D20" w:rsidP="00507D63">
      <w:pPr>
        <w:shd w:val="clear" w:color="auto" w:fill="FFFF00"/>
        <w:spacing w:after="0" w:line="240" w:lineRule="auto"/>
        <w:rPr>
          <w:ins w:id="2691" w:author="Draško Anđelković" w:date="2020-04-08T13:16:00Z"/>
          <w:rFonts w:cstheme="minorHAnsi"/>
          <w:b/>
          <w:color w:val="262626" w:themeColor="text1" w:themeTint="D9"/>
          <w:sz w:val="24"/>
          <w:szCs w:val="24"/>
          <w:rPrChange w:id="2692" w:author="Draško Anđelković" w:date="2020-04-29T10:01:00Z">
            <w:rPr>
              <w:ins w:id="2693" w:author="Draško Anđelković" w:date="2020-04-08T13:16:00Z"/>
              <w:rFonts w:ascii="Calibri" w:hAnsi="Calibri" w:cs="Calibri"/>
            </w:rPr>
          </w:rPrChange>
        </w:rPr>
        <w:pPrChange w:id="2694" w:author="Draško Anđelković" w:date="2020-05-20T17:01:00Z">
          <w:pPr>
            <w:spacing w:after="0" w:line="240" w:lineRule="auto"/>
          </w:pPr>
        </w:pPrChange>
      </w:pPr>
      <w:ins w:id="2695" w:author="Draško Anđelković" w:date="2020-04-08T13:16:00Z">
        <w:r w:rsidRPr="00C913AC">
          <w:rPr>
            <w:rFonts w:cstheme="minorHAnsi"/>
            <w:color w:val="262626" w:themeColor="text1" w:themeTint="D9"/>
            <w:sz w:val="24"/>
            <w:szCs w:val="24"/>
            <w:rPrChange w:id="2696" w:author="Draško Anđelković" w:date="2020-04-08T17:49:00Z">
              <w:rPr>
                <w:rFonts w:ascii="Calibri" w:hAnsi="Calibri" w:cs="Calibri"/>
              </w:rPr>
            </w:rPrChange>
          </w:rPr>
          <w:t xml:space="preserve">Table: </w:t>
        </w:r>
        <w:r w:rsidRPr="00C913AC">
          <w:rPr>
            <w:rFonts w:cstheme="minorHAnsi"/>
            <w:b/>
            <w:color w:val="262626" w:themeColor="text1" w:themeTint="D9"/>
            <w:sz w:val="24"/>
            <w:szCs w:val="24"/>
            <w:rPrChange w:id="2697" w:author="Draško Anđelković" w:date="2020-04-08T17:49:00Z">
              <w:rPr>
                <w:rFonts w:ascii="Calibri" w:hAnsi="Calibri" w:cs="Calibri"/>
              </w:rPr>
            </w:rPrChange>
          </w:rPr>
          <w:t>tag</w:t>
        </w:r>
      </w:ins>
    </w:p>
    <w:p w:rsidR="00B01D20" w:rsidRPr="00C913AC" w:rsidRDefault="00506109" w:rsidP="00B01D20">
      <w:pPr>
        <w:spacing w:after="0" w:line="240" w:lineRule="auto"/>
        <w:rPr>
          <w:ins w:id="2698" w:author="Draško Anđelković" w:date="2020-04-08T13:15:00Z"/>
          <w:rFonts w:cstheme="minorHAnsi"/>
          <w:color w:val="262626" w:themeColor="text1" w:themeTint="D9"/>
          <w:sz w:val="24"/>
          <w:szCs w:val="24"/>
          <w:rPrChange w:id="2699" w:author="Draško Anđelković" w:date="2020-04-08T17:49:00Z">
            <w:rPr>
              <w:ins w:id="2700" w:author="Draško Anđelković" w:date="2020-04-08T13:15:00Z"/>
              <w:rFonts w:ascii="Calibri" w:hAnsi="Calibri" w:cs="Calibri"/>
            </w:rPr>
          </w:rPrChange>
        </w:rPr>
      </w:pPr>
      <w:ins w:id="2701" w:author="Draško Anđelković" w:date="2020-05-20T16:59:00Z">
        <w:r>
          <w:rPr>
            <w:noProof/>
          </w:rPr>
          <w:drawing>
            <wp:inline distT="0" distB="0" distL="0" distR="0" wp14:anchorId="14D96355" wp14:editId="7C128886">
              <wp:extent cx="5760720" cy="1839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39595"/>
                      </a:xfrm>
                      <a:prstGeom prst="rect">
                        <a:avLst/>
                      </a:prstGeom>
                    </pic:spPr>
                  </pic:pic>
                </a:graphicData>
              </a:graphic>
            </wp:inline>
          </w:drawing>
        </w:r>
      </w:ins>
    </w:p>
    <w:p w:rsidR="007A31D5" w:rsidRPr="00C913AC" w:rsidRDefault="007A31D5" w:rsidP="00B01D20">
      <w:pPr>
        <w:spacing w:after="0" w:line="240" w:lineRule="auto"/>
        <w:rPr>
          <w:ins w:id="2702" w:author="Draško Anđelković" w:date="2020-04-08T13:17:00Z"/>
          <w:rFonts w:cstheme="minorHAnsi"/>
          <w:color w:val="262626" w:themeColor="text1" w:themeTint="D9"/>
          <w:sz w:val="24"/>
          <w:szCs w:val="24"/>
          <w:rPrChange w:id="2703" w:author="Draško Anđelković" w:date="2020-04-08T17:49:00Z">
            <w:rPr>
              <w:ins w:id="2704" w:author="Draško Anđelković" w:date="2020-04-08T13:17:00Z"/>
              <w:rFonts w:ascii="Calibri" w:hAnsi="Calibri" w:cs="Calibri"/>
            </w:rPr>
          </w:rPrChange>
        </w:rPr>
      </w:pPr>
    </w:p>
    <w:p w:rsidR="00C913AC" w:rsidRPr="00506109" w:rsidRDefault="00B01D20" w:rsidP="00507D63">
      <w:pPr>
        <w:shd w:val="clear" w:color="auto" w:fill="FFFF00"/>
        <w:spacing w:after="0" w:line="240" w:lineRule="auto"/>
        <w:rPr>
          <w:ins w:id="2705" w:author="Draško Anđelković" w:date="2020-04-08T13:17:00Z"/>
          <w:rFonts w:cstheme="minorHAnsi"/>
          <w:b/>
          <w:color w:val="262626" w:themeColor="text1" w:themeTint="D9"/>
          <w:sz w:val="24"/>
          <w:szCs w:val="24"/>
          <w:rPrChange w:id="2706" w:author="Draško Anđelković" w:date="2020-05-20T17:00:00Z">
            <w:rPr>
              <w:ins w:id="2707" w:author="Draško Anđelković" w:date="2020-04-08T13:17:00Z"/>
              <w:rFonts w:ascii="Calibri" w:hAnsi="Calibri" w:cs="Calibri"/>
            </w:rPr>
          </w:rPrChange>
        </w:rPr>
        <w:pPrChange w:id="2708" w:author="Draško Anđelković" w:date="2020-05-20T17:01:00Z">
          <w:pPr>
            <w:spacing w:after="0" w:line="240" w:lineRule="auto"/>
          </w:pPr>
        </w:pPrChange>
      </w:pPr>
      <w:ins w:id="2709" w:author="Draško Anđelković" w:date="2020-04-08T13:17:00Z">
        <w:r w:rsidRPr="00C913AC">
          <w:rPr>
            <w:rFonts w:cstheme="minorHAnsi"/>
            <w:color w:val="262626" w:themeColor="text1" w:themeTint="D9"/>
            <w:sz w:val="24"/>
            <w:szCs w:val="24"/>
            <w:rPrChange w:id="2710" w:author="Draško Anđelković" w:date="2020-04-08T17:49:00Z">
              <w:rPr>
                <w:rFonts w:ascii="Calibri" w:hAnsi="Calibri" w:cs="Calibri"/>
              </w:rPr>
            </w:rPrChange>
          </w:rPr>
          <w:t xml:space="preserve">Table: </w:t>
        </w:r>
        <w:r w:rsidRPr="00C913AC">
          <w:rPr>
            <w:rFonts w:cstheme="minorHAnsi"/>
            <w:b/>
            <w:color w:val="262626" w:themeColor="text1" w:themeTint="D9"/>
            <w:sz w:val="24"/>
            <w:szCs w:val="24"/>
            <w:rPrChange w:id="2711" w:author="Draško Anđelković" w:date="2020-04-08T17:49:00Z">
              <w:rPr>
                <w:rFonts w:ascii="Calibri" w:hAnsi="Calibri" w:cs="Calibri"/>
              </w:rPr>
            </w:rPrChange>
          </w:rPr>
          <w:t>video</w:t>
        </w:r>
      </w:ins>
    </w:p>
    <w:p w:rsidR="00B01D20" w:rsidRPr="00C913AC" w:rsidRDefault="00506109" w:rsidP="00B01D20">
      <w:pPr>
        <w:spacing w:after="0" w:line="240" w:lineRule="auto"/>
        <w:rPr>
          <w:ins w:id="2712" w:author="Draško Anđelković" w:date="2020-04-08T13:15:00Z"/>
          <w:rFonts w:cstheme="minorHAnsi"/>
          <w:color w:val="262626" w:themeColor="text1" w:themeTint="D9"/>
          <w:sz w:val="24"/>
          <w:szCs w:val="24"/>
          <w:rPrChange w:id="2713" w:author="Draško Anđelković" w:date="2020-04-08T17:49:00Z">
            <w:rPr>
              <w:ins w:id="2714" w:author="Draško Anđelković" w:date="2020-04-08T13:15:00Z"/>
              <w:rFonts w:ascii="Calibri" w:hAnsi="Calibri" w:cs="Calibri"/>
            </w:rPr>
          </w:rPrChange>
        </w:rPr>
      </w:pPr>
      <w:ins w:id="2715" w:author="Draško Anđelković" w:date="2020-05-20T17:00:00Z">
        <w:r>
          <w:rPr>
            <w:noProof/>
          </w:rPr>
          <w:drawing>
            <wp:inline distT="0" distB="0" distL="0" distR="0" wp14:anchorId="171837CD" wp14:editId="6DAEA945">
              <wp:extent cx="5760720" cy="208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80260"/>
                      </a:xfrm>
                      <a:prstGeom prst="rect">
                        <a:avLst/>
                      </a:prstGeom>
                    </pic:spPr>
                  </pic:pic>
                </a:graphicData>
              </a:graphic>
            </wp:inline>
          </w:drawing>
        </w:r>
      </w:ins>
    </w:p>
    <w:p w:rsidR="00B01D20" w:rsidRDefault="00B01D20" w:rsidP="00B01D20">
      <w:pPr>
        <w:spacing w:after="0" w:line="240" w:lineRule="auto"/>
        <w:rPr>
          <w:ins w:id="2716" w:author="Draško Anđelković" w:date="2020-05-20T17:00:00Z"/>
          <w:rFonts w:cstheme="minorHAnsi"/>
          <w:color w:val="262626" w:themeColor="text1" w:themeTint="D9"/>
          <w:sz w:val="24"/>
          <w:szCs w:val="24"/>
        </w:rPr>
      </w:pPr>
    </w:p>
    <w:p w:rsidR="00507D63" w:rsidRPr="00C913AC" w:rsidRDefault="00506109" w:rsidP="00B01D20">
      <w:pPr>
        <w:spacing w:after="0" w:line="240" w:lineRule="auto"/>
        <w:rPr>
          <w:ins w:id="2717" w:author="Draško Anđelković" w:date="2020-04-08T13:19:00Z"/>
          <w:rFonts w:cstheme="minorHAnsi"/>
          <w:color w:val="262626" w:themeColor="text1" w:themeTint="D9"/>
          <w:sz w:val="24"/>
          <w:szCs w:val="24"/>
          <w:rPrChange w:id="2718" w:author="Draško Anđelković" w:date="2020-04-08T17:49:00Z">
            <w:rPr>
              <w:ins w:id="2719" w:author="Draško Anđelković" w:date="2020-04-08T13:19:00Z"/>
              <w:rFonts w:ascii="Calibri" w:hAnsi="Calibri" w:cs="Calibri"/>
            </w:rPr>
          </w:rPrChange>
        </w:rPr>
      </w:pPr>
      <w:ins w:id="2720" w:author="Draško Anđelković" w:date="2020-05-20T17:00:00Z">
        <w:r w:rsidRPr="00507D63">
          <w:rPr>
            <w:rFonts w:cstheme="minorHAnsi"/>
            <w:color w:val="262626" w:themeColor="text1" w:themeTint="D9"/>
            <w:sz w:val="24"/>
            <w:szCs w:val="24"/>
            <w:shd w:val="clear" w:color="auto" w:fill="FFFF00"/>
            <w:rPrChange w:id="2721" w:author="Draško Anđelković" w:date="2020-05-20T17:01:00Z">
              <w:rPr>
                <w:rFonts w:cstheme="minorHAnsi"/>
                <w:color w:val="262626" w:themeColor="text1" w:themeTint="D9"/>
                <w:sz w:val="24"/>
                <w:szCs w:val="24"/>
              </w:rPr>
            </w:rPrChange>
          </w:rPr>
          <w:lastRenderedPageBreak/>
          <w:t>Table</w:t>
        </w:r>
        <w:r w:rsidR="00507D63" w:rsidRPr="00507D63">
          <w:rPr>
            <w:rFonts w:cstheme="minorHAnsi"/>
            <w:color w:val="262626" w:themeColor="text1" w:themeTint="D9"/>
            <w:sz w:val="24"/>
            <w:szCs w:val="24"/>
            <w:shd w:val="clear" w:color="auto" w:fill="FFFF00"/>
            <w:rPrChange w:id="2722" w:author="Draško Anđelković" w:date="2020-05-20T17:01:00Z">
              <w:rPr>
                <w:rFonts w:cstheme="minorHAnsi"/>
                <w:color w:val="262626" w:themeColor="text1" w:themeTint="D9"/>
                <w:sz w:val="24"/>
                <w:szCs w:val="24"/>
              </w:rPr>
            </w:rPrChange>
          </w:rPr>
          <w:t>:</w:t>
        </w:r>
        <w:r w:rsidRPr="00507D63">
          <w:rPr>
            <w:rFonts w:cstheme="minorHAnsi"/>
            <w:color w:val="262626" w:themeColor="text1" w:themeTint="D9"/>
            <w:sz w:val="24"/>
            <w:szCs w:val="24"/>
            <w:shd w:val="clear" w:color="auto" w:fill="FFFF00"/>
            <w:rPrChange w:id="2723" w:author="Draško Anđelković" w:date="2020-05-20T17:01:00Z">
              <w:rPr>
                <w:rFonts w:cstheme="minorHAnsi"/>
                <w:color w:val="262626" w:themeColor="text1" w:themeTint="D9"/>
                <w:sz w:val="24"/>
                <w:szCs w:val="24"/>
              </w:rPr>
            </w:rPrChange>
          </w:rPr>
          <w:t xml:space="preserve"> </w:t>
        </w:r>
        <w:proofErr w:type="spellStart"/>
        <w:r w:rsidRPr="00507D63">
          <w:rPr>
            <w:rFonts w:cstheme="minorHAnsi"/>
            <w:b/>
            <w:color w:val="262626" w:themeColor="text1" w:themeTint="D9"/>
            <w:sz w:val="24"/>
            <w:szCs w:val="24"/>
            <w:shd w:val="clear" w:color="auto" w:fill="FFFF00"/>
            <w:rPrChange w:id="2724" w:author="Draško Anđelković" w:date="2020-05-20T17:01:00Z">
              <w:rPr>
                <w:rFonts w:cstheme="minorHAnsi"/>
                <w:color w:val="262626" w:themeColor="text1" w:themeTint="D9"/>
                <w:sz w:val="24"/>
                <w:szCs w:val="24"/>
              </w:rPr>
            </w:rPrChange>
          </w:rPr>
          <w:t>tag_video</w:t>
        </w:r>
        <w:proofErr w:type="spellEnd"/>
        <w:r w:rsidR="00507D63">
          <w:rPr>
            <w:noProof/>
          </w:rPr>
          <w:drawing>
            <wp:inline distT="0" distB="0" distL="0" distR="0" wp14:anchorId="03F73411" wp14:editId="774F88B7">
              <wp:extent cx="5760720" cy="29692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69260"/>
                      </a:xfrm>
                      <a:prstGeom prst="rect">
                        <a:avLst/>
                      </a:prstGeom>
                    </pic:spPr>
                  </pic:pic>
                </a:graphicData>
              </a:graphic>
            </wp:inline>
          </w:drawing>
        </w:r>
      </w:ins>
    </w:p>
    <w:p w:rsidR="007A31D5" w:rsidRPr="00C913AC" w:rsidDel="00507D63" w:rsidRDefault="007A31D5">
      <w:pPr>
        <w:spacing w:after="0" w:line="240" w:lineRule="auto"/>
        <w:rPr>
          <w:del w:id="2725" w:author="Draško Anđelković" w:date="2020-05-20T17:01:00Z"/>
          <w:rFonts w:cstheme="minorHAnsi"/>
          <w:color w:val="262626" w:themeColor="text1" w:themeTint="D9"/>
          <w:sz w:val="24"/>
          <w:szCs w:val="24"/>
          <w:rPrChange w:id="2726" w:author="Draško Anđelković" w:date="2020-04-08T17:49:00Z">
            <w:rPr>
              <w:del w:id="2727" w:author="Draško Anđelković" w:date="2020-05-20T17:01:00Z"/>
              <w:rFonts w:ascii="Calibri" w:hAnsi="Calibri" w:cs="Calibri"/>
              <w:i/>
            </w:rPr>
          </w:rPrChange>
        </w:rPr>
        <w:pPrChange w:id="2728" w:author="Draško Anđelković" w:date="2020-04-08T13:15:00Z">
          <w:pPr>
            <w:spacing w:after="0" w:line="240" w:lineRule="auto"/>
            <w:jc w:val="center"/>
          </w:pPr>
        </w:pPrChange>
      </w:pPr>
    </w:p>
    <w:p w:rsidR="00C913AC" w:rsidRDefault="00C913AC">
      <w:pPr>
        <w:rPr>
          <w:ins w:id="2729" w:author="Draško Anđelković" w:date="2020-04-08T17:55:00Z"/>
          <w:rFonts w:eastAsiaTheme="majorEastAsia" w:cstheme="minorHAnsi"/>
          <w:b/>
          <w:color w:val="262626" w:themeColor="text1" w:themeTint="D9"/>
          <w:sz w:val="24"/>
          <w:szCs w:val="24"/>
        </w:rPr>
      </w:pPr>
      <w:bookmarkStart w:id="2730" w:name="_3.6_Projektna_ograničenja"/>
      <w:bookmarkStart w:id="2731" w:name="_Toc37259855"/>
      <w:bookmarkEnd w:id="2730"/>
    </w:p>
    <w:p w:rsidR="00E36348" w:rsidRPr="00C913AC" w:rsidRDefault="00EA7694">
      <w:pPr>
        <w:pStyle w:val="Heading1"/>
        <w:rPr>
          <w:rFonts w:asciiTheme="minorHAnsi" w:hAnsiTheme="minorHAnsi" w:cstheme="minorHAnsi"/>
          <w:b/>
          <w:color w:val="262626" w:themeColor="text1" w:themeTint="D9"/>
          <w:sz w:val="24"/>
          <w:szCs w:val="24"/>
          <w:rPrChange w:id="2732" w:author="Draško Anđelković" w:date="2020-04-08T17:49:00Z">
            <w:rPr>
              <w:rFonts w:ascii="Calibri" w:hAnsi="Calibri" w:cs="Calibri"/>
              <w:b/>
              <w:color w:val="A6A6A6" w:themeColor="background1" w:themeShade="A6"/>
              <w:sz w:val="22"/>
              <w:szCs w:val="22"/>
            </w:rPr>
          </w:rPrChange>
        </w:rPr>
        <w:pPrChange w:id="2733" w:author="Draško Anđelković" w:date="2020-04-08T16:29:00Z">
          <w:pPr>
            <w:pStyle w:val="Heading1"/>
            <w:numPr>
              <w:ilvl w:val="1"/>
              <w:numId w:val="4"/>
            </w:numPr>
            <w:spacing w:before="0" w:line="240" w:lineRule="auto"/>
            <w:ind w:left="780" w:hanging="420"/>
          </w:pPr>
        </w:pPrChange>
      </w:pPr>
      <w:bookmarkStart w:id="2734" w:name="_Toc37261472"/>
      <w:ins w:id="2735" w:author="Draško Anđelković" w:date="2020-04-08T17:42:00Z">
        <w:r w:rsidRPr="00C913AC">
          <w:rPr>
            <w:rFonts w:asciiTheme="minorHAnsi" w:hAnsiTheme="minorHAnsi" w:cstheme="minorHAnsi"/>
            <w:b/>
            <w:color w:val="262626" w:themeColor="text1" w:themeTint="D9"/>
            <w:sz w:val="24"/>
            <w:szCs w:val="24"/>
            <w:rPrChange w:id="2736" w:author="Draško Anđelković" w:date="2020-04-08T17:49:00Z">
              <w:rPr>
                <w:rFonts w:asciiTheme="minorHAnsi" w:hAnsiTheme="minorHAnsi" w:cstheme="minorHAnsi"/>
                <w:b/>
                <w:color w:val="404040" w:themeColor="text1" w:themeTint="BF"/>
                <w:sz w:val="28"/>
                <w:szCs w:val="28"/>
              </w:rPr>
            </w:rPrChange>
          </w:rPr>
          <w:t>3.</w:t>
        </w:r>
      </w:ins>
      <w:ins w:id="2737" w:author="Draško Anđelković" w:date="2020-04-08T17:43:00Z">
        <w:r w:rsidRPr="00C913AC">
          <w:rPr>
            <w:rFonts w:asciiTheme="minorHAnsi" w:hAnsiTheme="minorHAnsi" w:cstheme="minorHAnsi"/>
            <w:b/>
            <w:color w:val="262626" w:themeColor="text1" w:themeTint="D9"/>
            <w:sz w:val="24"/>
            <w:szCs w:val="24"/>
            <w:rPrChange w:id="2738" w:author="Draško Anđelković" w:date="2020-04-08T17:49:00Z">
              <w:rPr>
                <w:rFonts w:asciiTheme="minorHAnsi" w:hAnsiTheme="minorHAnsi" w:cstheme="minorHAnsi"/>
                <w:b/>
                <w:color w:val="404040" w:themeColor="text1" w:themeTint="BF"/>
                <w:sz w:val="28"/>
                <w:szCs w:val="28"/>
              </w:rPr>
            </w:rPrChange>
          </w:rPr>
          <w:t xml:space="preserve">6 </w:t>
        </w:r>
      </w:ins>
      <w:r w:rsidR="00E36348" w:rsidRPr="00C913AC">
        <w:rPr>
          <w:rFonts w:asciiTheme="minorHAnsi" w:hAnsiTheme="minorHAnsi" w:cstheme="minorHAnsi"/>
          <w:b/>
          <w:color w:val="262626" w:themeColor="text1" w:themeTint="D9"/>
          <w:sz w:val="24"/>
          <w:szCs w:val="24"/>
          <w:rPrChange w:id="2739" w:author="Draško Anđelković" w:date="2020-04-08T17:49:00Z">
            <w:rPr>
              <w:rFonts w:ascii="Calibri" w:hAnsi="Calibri" w:cs="Calibri"/>
              <w:b/>
              <w:color w:val="A6A6A6" w:themeColor="background1" w:themeShade="A6"/>
              <w:sz w:val="22"/>
              <w:szCs w:val="22"/>
            </w:rPr>
          </w:rPrChange>
        </w:rPr>
        <w:t>Projektna ograničenja</w:t>
      </w:r>
      <w:bookmarkEnd w:id="2731"/>
      <w:bookmarkEnd w:id="2734"/>
    </w:p>
    <w:p w:rsidR="00E379A7" w:rsidRPr="00C913AC" w:rsidRDefault="00E379A7" w:rsidP="002F7C51">
      <w:pPr>
        <w:spacing w:after="0" w:line="240" w:lineRule="auto"/>
        <w:rPr>
          <w:rFonts w:cstheme="minorHAnsi"/>
          <w:color w:val="262626" w:themeColor="text1" w:themeTint="D9"/>
          <w:sz w:val="24"/>
          <w:szCs w:val="24"/>
          <w:rPrChange w:id="2740" w:author="Draško Anđelković" w:date="2020-04-08T17:49:00Z">
            <w:rPr>
              <w:rFonts w:ascii="Calibri" w:hAnsi="Calibri" w:cs="Calibri"/>
              <w:color w:val="A6A6A6" w:themeColor="background1" w:themeShade="A6"/>
            </w:rPr>
          </w:rPrChange>
        </w:rPr>
      </w:pPr>
    </w:p>
    <w:p w:rsidR="00E36348" w:rsidRPr="00C913AC" w:rsidDel="00653A72" w:rsidRDefault="00E36348" w:rsidP="002F7C51">
      <w:pPr>
        <w:spacing w:after="0" w:line="240" w:lineRule="auto"/>
        <w:rPr>
          <w:del w:id="2741" w:author="Draško Anđelković" w:date="2020-04-07T23:43:00Z"/>
          <w:rFonts w:cstheme="minorHAnsi"/>
          <w:i/>
          <w:color w:val="262626" w:themeColor="text1" w:themeTint="D9"/>
          <w:sz w:val="24"/>
          <w:szCs w:val="24"/>
          <w:rPrChange w:id="2742" w:author="Draško Anđelković" w:date="2020-04-08T17:49:00Z">
            <w:rPr>
              <w:del w:id="2743" w:author="Draško Anđelković" w:date="2020-04-07T23:43:00Z"/>
              <w:rFonts w:ascii="Calibri" w:hAnsi="Calibri" w:cs="Calibri"/>
              <w:i/>
              <w:color w:val="A6A6A6" w:themeColor="background1" w:themeShade="A6"/>
            </w:rPr>
          </w:rPrChange>
        </w:rPr>
      </w:pPr>
      <w:del w:id="2744" w:author="Draško Anđelković" w:date="2020-04-07T23:43:00Z">
        <w:r w:rsidRPr="00C913AC" w:rsidDel="00653A72">
          <w:rPr>
            <w:rFonts w:cstheme="minorHAnsi"/>
            <w:i/>
            <w:color w:val="262626" w:themeColor="text1" w:themeTint="D9"/>
            <w:sz w:val="24"/>
            <w:szCs w:val="24"/>
            <w:rPrChange w:id="2745" w:author="Draško Anđelković" w:date="2020-04-08T17:49:00Z">
              <w:rPr>
                <w:rFonts w:ascii="Calibri" w:hAnsi="Calibri" w:cs="Calibri"/>
                <w:i/>
                <w:color w:val="A6A6A6" w:themeColor="background1" w:themeShade="A6"/>
              </w:rPr>
            </w:rPrChange>
          </w:rPr>
          <w:delText>Ograničenja projekta su najčešće vezana za izvodljivost i isplativost projekta, npr. raspoloživa</w:delText>
        </w:r>
      </w:del>
    </w:p>
    <w:p w:rsidR="00E36348" w:rsidRPr="00C913AC" w:rsidDel="00653A72" w:rsidRDefault="00E36348" w:rsidP="002F7C51">
      <w:pPr>
        <w:spacing w:after="0" w:line="240" w:lineRule="auto"/>
        <w:rPr>
          <w:del w:id="2746" w:author="Draško Anđelković" w:date="2020-04-07T23:43:00Z"/>
          <w:rFonts w:cstheme="minorHAnsi"/>
          <w:i/>
          <w:color w:val="262626" w:themeColor="text1" w:themeTint="D9"/>
          <w:sz w:val="24"/>
          <w:szCs w:val="24"/>
          <w:rPrChange w:id="2747" w:author="Draško Anđelković" w:date="2020-04-08T17:49:00Z">
            <w:rPr>
              <w:del w:id="2748" w:author="Draško Anđelković" w:date="2020-04-07T23:43:00Z"/>
              <w:rFonts w:ascii="Calibri" w:hAnsi="Calibri" w:cs="Calibri"/>
              <w:i/>
              <w:color w:val="A6A6A6" w:themeColor="background1" w:themeShade="A6"/>
            </w:rPr>
          </w:rPrChange>
        </w:rPr>
      </w:pPr>
      <w:del w:id="2749" w:author="Draško Anđelković" w:date="2020-04-07T23:43:00Z">
        <w:r w:rsidRPr="00C913AC" w:rsidDel="00653A72">
          <w:rPr>
            <w:rFonts w:cstheme="minorHAnsi"/>
            <w:i/>
            <w:color w:val="262626" w:themeColor="text1" w:themeTint="D9"/>
            <w:sz w:val="24"/>
            <w:szCs w:val="24"/>
            <w:rPrChange w:id="2750" w:author="Draško Anđelković" w:date="2020-04-08T17:49:00Z">
              <w:rPr>
                <w:rFonts w:ascii="Calibri" w:hAnsi="Calibri" w:cs="Calibri"/>
                <w:i/>
                <w:color w:val="A6A6A6" w:themeColor="background1" w:themeShade="A6"/>
              </w:rPr>
            </w:rPrChange>
          </w:rPr>
          <w:delText>finansijska sredstva, ali mogu biti i standardi i oprema.</w:delText>
        </w:r>
      </w:del>
    </w:p>
    <w:p w:rsidR="00FE7792" w:rsidRPr="00C913AC" w:rsidRDefault="00FE7792" w:rsidP="002F7C51">
      <w:pPr>
        <w:spacing w:after="0" w:line="240" w:lineRule="auto"/>
        <w:rPr>
          <w:rFonts w:cstheme="minorHAnsi"/>
          <w:i/>
          <w:color w:val="262626" w:themeColor="text1" w:themeTint="D9"/>
          <w:sz w:val="24"/>
          <w:szCs w:val="24"/>
          <w:rPrChange w:id="2751" w:author="Draško Anđelković" w:date="2020-04-08T17:49:00Z">
            <w:rPr>
              <w:rFonts w:ascii="Calibri" w:hAnsi="Calibri" w:cs="Calibri"/>
              <w:i/>
              <w:color w:val="A6A6A6" w:themeColor="background1" w:themeShade="A6"/>
            </w:rPr>
          </w:rPrChange>
        </w:rPr>
      </w:pPr>
    </w:p>
    <w:p w:rsidR="00E36348" w:rsidRPr="00C913AC" w:rsidRDefault="00EA7694">
      <w:pPr>
        <w:pStyle w:val="Heading1"/>
        <w:rPr>
          <w:rFonts w:asciiTheme="minorHAnsi" w:hAnsiTheme="minorHAnsi" w:cstheme="minorHAnsi"/>
          <w:b/>
          <w:color w:val="262626" w:themeColor="text1" w:themeTint="D9"/>
          <w:sz w:val="24"/>
          <w:szCs w:val="24"/>
          <w:rPrChange w:id="2752" w:author="Draško Anđelković" w:date="2020-04-08T17:49:00Z">
            <w:rPr>
              <w:rFonts w:ascii="Calibri" w:hAnsi="Calibri" w:cs="Calibri"/>
              <w:b/>
              <w:color w:val="A6A6A6" w:themeColor="background1" w:themeShade="A6"/>
              <w:sz w:val="22"/>
              <w:szCs w:val="22"/>
            </w:rPr>
          </w:rPrChange>
        </w:rPr>
        <w:pPrChange w:id="2753" w:author="Draško Anđelković" w:date="2020-04-08T16:29:00Z">
          <w:pPr>
            <w:pStyle w:val="Heading1"/>
            <w:numPr>
              <w:ilvl w:val="1"/>
              <w:numId w:val="4"/>
            </w:numPr>
            <w:spacing w:before="0" w:line="240" w:lineRule="auto"/>
            <w:ind w:left="780" w:hanging="420"/>
          </w:pPr>
        </w:pPrChange>
      </w:pPr>
      <w:bookmarkStart w:id="2754" w:name="_3.7_Sistemske_karakteristike"/>
      <w:bookmarkStart w:id="2755" w:name="_Toc37259856"/>
      <w:bookmarkStart w:id="2756" w:name="_Toc37261473"/>
      <w:bookmarkEnd w:id="2754"/>
      <w:ins w:id="2757" w:author="Draško Anđelković" w:date="2020-04-08T17:43:00Z">
        <w:r w:rsidRPr="00C913AC">
          <w:rPr>
            <w:rFonts w:asciiTheme="minorHAnsi" w:hAnsiTheme="minorHAnsi" w:cstheme="minorHAnsi"/>
            <w:b/>
            <w:color w:val="262626" w:themeColor="text1" w:themeTint="D9"/>
            <w:sz w:val="24"/>
            <w:szCs w:val="24"/>
            <w:rPrChange w:id="2758" w:author="Draško Anđelković" w:date="2020-04-08T17:49:00Z">
              <w:rPr>
                <w:rFonts w:asciiTheme="minorHAnsi" w:hAnsiTheme="minorHAnsi" w:cstheme="minorHAnsi"/>
                <w:b/>
                <w:color w:val="404040" w:themeColor="text1" w:themeTint="BF"/>
                <w:sz w:val="28"/>
                <w:szCs w:val="28"/>
              </w:rPr>
            </w:rPrChange>
          </w:rPr>
          <w:t xml:space="preserve">3.7 </w:t>
        </w:r>
      </w:ins>
      <w:r w:rsidR="00E36348" w:rsidRPr="00C913AC">
        <w:rPr>
          <w:rFonts w:asciiTheme="minorHAnsi" w:hAnsiTheme="minorHAnsi" w:cstheme="minorHAnsi"/>
          <w:b/>
          <w:color w:val="262626" w:themeColor="text1" w:themeTint="D9"/>
          <w:sz w:val="24"/>
          <w:szCs w:val="24"/>
          <w:rPrChange w:id="2759" w:author="Draško Anđelković" w:date="2020-04-08T17:49:00Z">
            <w:rPr>
              <w:rFonts w:ascii="Calibri" w:hAnsi="Calibri" w:cs="Calibri"/>
              <w:b/>
              <w:color w:val="A6A6A6" w:themeColor="background1" w:themeShade="A6"/>
              <w:sz w:val="22"/>
              <w:szCs w:val="22"/>
            </w:rPr>
          </w:rPrChange>
        </w:rPr>
        <w:t xml:space="preserve">Sistemske karakteristike softvera </w:t>
      </w:r>
      <w:r w:rsidR="00E379A7" w:rsidRPr="00C913AC">
        <w:rPr>
          <w:rFonts w:asciiTheme="minorHAnsi" w:hAnsiTheme="minorHAnsi" w:cstheme="minorHAnsi"/>
          <w:b/>
          <w:color w:val="262626" w:themeColor="text1" w:themeTint="D9"/>
          <w:sz w:val="24"/>
          <w:szCs w:val="24"/>
          <w:rPrChange w:id="2760" w:author="Draško Anđelković" w:date="2020-04-08T17:49:00Z">
            <w:rPr>
              <w:rFonts w:ascii="Calibri" w:hAnsi="Calibri" w:cs="Calibri"/>
              <w:b/>
              <w:color w:val="A6A6A6" w:themeColor="background1" w:themeShade="A6"/>
              <w:sz w:val="22"/>
              <w:szCs w:val="22"/>
            </w:rPr>
          </w:rPrChange>
        </w:rPr>
        <w:t>Sistema</w:t>
      </w:r>
      <w:bookmarkEnd w:id="2755"/>
      <w:bookmarkEnd w:id="2756"/>
    </w:p>
    <w:p w:rsidR="00E379A7" w:rsidRPr="00C913AC" w:rsidRDefault="00E379A7" w:rsidP="002F7C51">
      <w:pPr>
        <w:spacing w:after="0" w:line="240" w:lineRule="auto"/>
        <w:rPr>
          <w:rFonts w:cstheme="minorHAnsi"/>
          <w:color w:val="262626" w:themeColor="text1" w:themeTint="D9"/>
          <w:sz w:val="24"/>
          <w:szCs w:val="24"/>
          <w:rPrChange w:id="2761" w:author="Draško Anđelković" w:date="2020-04-08T17:49:00Z">
            <w:rPr>
              <w:rFonts w:ascii="Calibri" w:hAnsi="Calibri" w:cs="Calibri"/>
              <w:color w:val="A6A6A6" w:themeColor="background1" w:themeShade="A6"/>
            </w:rPr>
          </w:rPrChange>
        </w:rPr>
      </w:pPr>
    </w:p>
    <w:p w:rsidR="00E36348" w:rsidRPr="00C913AC" w:rsidDel="00DF544E" w:rsidRDefault="00E36348" w:rsidP="002F7C51">
      <w:pPr>
        <w:spacing w:after="0" w:line="240" w:lineRule="auto"/>
        <w:rPr>
          <w:del w:id="2762" w:author="Draško Anđelković" w:date="2020-04-08T16:26:00Z"/>
          <w:rFonts w:cstheme="minorHAnsi"/>
          <w:i/>
          <w:color w:val="262626" w:themeColor="text1" w:themeTint="D9"/>
          <w:sz w:val="24"/>
          <w:szCs w:val="24"/>
          <w:rPrChange w:id="2763" w:author="Draško Anđelković" w:date="2020-04-08T17:49:00Z">
            <w:rPr>
              <w:del w:id="2764" w:author="Draško Anđelković" w:date="2020-04-08T16:26:00Z"/>
              <w:rFonts w:ascii="Calibri" w:hAnsi="Calibri" w:cs="Calibri"/>
              <w:i/>
              <w:color w:val="A6A6A6" w:themeColor="background1" w:themeShade="A6"/>
            </w:rPr>
          </w:rPrChange>
        </w:rPr>
      </w:pPr>
      <w:del w:id="2765" w:author="Draško Anđelković" w:date="2020-04-08T16:26:00Z">
        <w:r w:rsidRPr="00C913AC" w:rsidDel="00DF544E">
          <w:rPr>
            <w:rFonts w:cstheme="minorHAnsi"/>
            <w:i/>
            <w:color w:val="262626" w:themeColor="text1" w:themeTint="D9"/>
            <w:sz w:val="24"/>
            <w:szCs w:val="24"/>
            <w:rPrChange w:id="2766" w:author="Draško Anđelković" w:date="2020-04-08T17:49:00Z">
              <w:rPr>
                <w:rFonts w:ascii="Calibri" w:hAnsi="Calibri" w:cs="Calibri"/>
                <w:i/>
                <w:color w:val="A6A6A6" w:themeColor="background1" w:themeShade="A6"/>
              </w:rPr>
            </w:rPrChange>
          </w:rPr>
          <w:delText>Sistemske karakteristike budućeg sistema definišu koji tip softverskog rešenja treba projektovati,</w:delText>
        </w:r>
      </w:del>
    </w:p>
    <w:p w:rsidR="00E36348" w:rsidRPr="00C913AC" w:rsidDel="00DF544E" w:rsidRDefault="00E36348" w:rsidP="002F7C51">
      <w:pPr>
        <w:spacing w:after="0" w:line="240" w:lineRule="auto"/>
        <w:rPr>
          <w:del w:id="2767" w:author="Draško Anđelković" w:date="2020-04-08T16:26:00Z"/>
          <w:rFonts w:cstheme="minorHAnsi"/>
          <w:i/>
          <w:color w:val="262626" w:themeColor="text1" w:themeTint="D9"/>
          <w:sz w:val="24"/>
          <w:szCs w:val="24"/>
          <w:rPrChange w:id="2768" w:author="Draško Anđelković" w:date="2020-04-08T17:49:00Z">
            <w:rPr>
              <w:del w:id="2769" w:author="Draško Anđelković" w:date="2020-04-08T16:26:00Z"/>
              <w:rFonts w:ascii="Calibri" w:hAnsi="Calibri" w:cs="Calibri"/>
              <w:i/>
              <w:color w:val="A6A6A6" w:themeColor="background1" w:themeShade="A6"/>
            </w:rPr>
          </w:rPrChange>
        </w:rPr>
      </w:pPr>
      <w:del w:id="2770" w:author="Draško Anđelković" w:date="2020-04-08T16:26:00Z">
        <w:r w:rsidRPr="00C913AC" w:rsidDel="00DF544E">
          <w:rPr>
            <w:rFonts w:cstheme="minorHAnsi"/>
            <w:i/>
            <w:color w:val="262626" w:themeColor="text1" w:themeTint="D9"/>
            <w:sz w:val="24"/>
            <w:szCs w:val="24"/>
            <w:rPrChange w:id="2771" w:author="Draško Anđelković" w:date="2020-04-08T17:49:00Z">
              <w:rPr>
                <w:rFonts w:ascii="Calibri" w:hAnsi="Calibri" w:cs="Calibri"/>
                <w:i/>
                <w:color w:val="A6A6A6" w:themeColor="background1" w:themeShade="A6"/>
              </w:rPr>
            </w:rPrChange>
          </w:rPr>
          <w:delText>npr. zahteve pouzdanosti, raspoloživosti, bezbednosti, pogodnosti za održavanje i prenosivosti.</w:delText>
        </w:r>
      </w:del>
    </w:p>
    <w:p w:rsidR="00FE7792" w:rsidRPr="00C913AC" w:rsidRDefault="00FE7792" w:rsidP="002F7C51">
      <w:pPr>
        <w:spacing w:after="0" w:line="240" w:lineRule="auto"/>
        <w:rPr>
          <w:rFonts w:cstheme="minorHAnsi"/>
          <w:i/>
          <w:color w:val="262626" w:themeColor="text1" w:themeTint="D9"/>
          <w:sz w:val="24"/>
          <w:szCs w:val="24"/>
          <w:rPrChange w:id="2772" w:author="Draško Anđelković" w:date="2020-04-08T17:49:00Z">
            <w:rPr>
              <w:rFonts w:ascii="Calibri" w:hAnsi="Calibri" w:cs="Calibri"/>
              <w:i/>
              <w:color w:val="A6A6A6" w:themeColor="background1" w:themeShade="A6"/>
            </w:rPr>
          </w:rPrChange>
        </w:rPr>
      </w:pPr>
    </w:p>
    <w:p w:rsidR="00CA0D05" w:rsidRPr="00C913AC" w:rsidRDefault="00EA7694">
      <w:pPr>
        <w:pStyle w:val="Heading1"/>
        <w:rPr>
          <w:rFonts w:asciiTheme="minorHAnsi" w:hAnsiTheme="minorHAnsi" w:cstheme="minorHAnsi"/>
          <w:b/>
          <w:color w:val="262626" w:themeColor="text1" w:themeTint="D9"/>
          <w:sz w:val="24"/>
          <w:szCs w:val="24"/>
          <w:rPrChange w:id="2773" w:author="Draško Anđelković" w:date="2020-04-08T17:49:00Z">
            <w:rPr>
              <w:rFonts w:ascii="Calibri" w:hAnsi="Calibri" w:cs="Calibri"/>
              <w:b/>
              <w:color w:val="A6A6A6" w:themeColor="background1" w:themeShade="A6"/>
              <w:sz w:val="22"/>
              <w:szCs w:val="22"/>
            </w:rPr>
          </w:rPrChange>
        </w:rPr>
        <w:pPrChange w:id="2774" w:author="Draško Anđelković" w:date="2020-04-08T16:29:00Z">
          <w:pPr>
            <w:pStyle w:val="Heading1"/>
            <w:numPr>
              <w:ilvl w:val="1"/>
              <w:numId w:val="4"/>
            </w:numPr>
            <w:spacing w:before="0" w:line="240" w:lineRule="auto"/>
            <w:ind w:left="780" w:hanging="420"/>
          </w:pPr>
        </w:pPrChange>
      </w:pPr>
      <w:bookmarkStart w:id="2775" w:name="_3.8_Dopunske_informacije"/>
      <w:bookmarkStart w:id="2776" w:name="_Toc37259857"/>
      <w:bookmarkStart w:id="2777" w:name="_Toc37261474"/>
      <w:bookmarkEnd w:id="2775"/>
      <w:ins w:id="2778" w:author="Draško Anđelković" w:date="2020-04-08T17:43:00Z">
        <w:r w:rsidRPr="00C913AC">
          <w:rPr>
            <w:rFonts w:asciiTheme="minorHAnsi" w:hAnsiTheme="minorHAnsi" w:cstheme="minorHAnsi"/>
            <w:b/>
            <w:color w:val="262626" w:themeColor="text1" w:themeTint="D9"/>
            <w:sz w:val="24"/>
            <w:szCs w:val="24"/>
            <w:rPrChange w:id="2779" w:author="Draško Anđelković" w:date="2020-04-08T17:49:00Z">
              <w:rPr>
                <w:rFonts w:asciiTheme="minorHAnsi" w:hAnsiTheme="minorHAnsi" w:cstheme="minorHAnsi"/>
                <w:b/>
                <w:color w:val="404040" w:themeColor="text1" w:themeTint="BF"/>
                <w:sz w:val="28"/>
                <w:szCs w:val="28"/>
              </w:rPr>
            </w:rPrChange>
          </w:rPr>
          <w:t xml:space="preserve">3.8 </w:t>
        </w:r>
      </w:ins>
      <w:r w:rsidR="00CA0D05" w:rsidRPr="00C913AC">
        <w:rPr>
          <w:rFonts w:asciiTheme="minorHAnsi" w:hAnsiTheme="minorHAnsi" w:cstheme="minorHAnsi"/>
          <w:b/>
          <w:color w:val="262626" w:themeColor="text1" w:themeTint="D9"/>
          <w:sz w:val="24"/>
          <w:szCs w:val="24"/>
          <w:rPrChange w:id="2780" w:author="Draško Anđelković" w:date="2020-04-08T17:49:00Z">
            <w:rPr>
              <w:rFonts w:ascii="Calibri" w:hAnsi="Calibri" w:cs="Calibri"/>
              <w:b/>
              <w:color w:val="A6A6A6" w:themeColor="background1" w:themeShade="A6"/>
              <w:sz w:val="22"/>
              <w:szCs w:val="22"/>
            </w:rPr>
          </w:rPrChange>
        </w:rPr>
        <w:t>Dopunske informacije</w:t>
      </w:r>
      <w:bookmarkEnd w:id="2776"/>
      <w:bookmarkEnd w:id="2777"/>
    </w:p>
    <w:p w:rsidR="00E379A7" w:rsidRPr="00C913AC" w:rsidRDefault="00E379A7" w:rsidP="002F7C51">
      <w:pPr>
        <w:spacing w:after="0" w:line="240" w:lineRule="auto"/>
        <w:rPr>
          <w:rFonts w:cstheme="minorHAnsi"/>
          <w:color w:val="262626" w:themeColor="text1" w:themeTint="D9"/>
          <w:sz w:val="24"/>
          <w:szCs w:val="24"/>
          <w:rPrChange w:id="2781" w:author="Draško Anđelković" w:date="2020-04-08T17:49:00Z">
            <w:rPr>
              <w:rFonts w:ascii="Calibri" w:hAnsi="Calibri" w:cs="Calibri"/>
              <w:color w:val="A6A6A6" w:themeColor="background1" w:themeShade="A6"/>
            </w:rPr>
          </w:rPrChange>
        </w:rPr>
      </w:pPr>
    </w:p>
    <w:p w:rsidR="00CA0D05" w:rsidRPr="00C913AC" w:rsidDel="00507D63" w:rsidRDefault="00CA0D05" w:rsidP="002F7C51">
      <w:pPr>
        <w:spacing w:after="0" w:line="240" w:lineRule="auto"/>
        <w:rPr>
          <w:del w:id="2782" w:author="Draško Anđelković" w:date="2020-05-20T17:02:00Z"/>
          <w:rFonts w:cstheme="minorHAnsi"/>
          <w:i/>
          <w:color w:val="262626" w:themeColor="text1" w:themeTint="D9"/>
          <w:sz w:val="24"/>
          <w:szCs w:val="24"/>
          <w:rPrChange w:id="2783" w:author="Draško Anđelković" w:date="2020-04-08T17:49:00Z">
            <w:rPr>
              <w:del w:id="2784" w:author="Draško Anđelković" w:date="2020-05-20T17:02:00Z"/>
              <w:rFonts w:ascii="Calibri" w:hAnsi="Calibri" w:cs="Calibri"/>
              <w:i/>
              <w:color w:val="A6A6A6" w:themeColor="background1" w:themeShade="A6"/>
            </w:rPr>
          </w:rPrChange>
        </w:rPr>
      </w:pPr>
      <w:r w:rsidRPr="00C913AC">
        <w:rPr>
          <w:rFonts w:cstheme="minorHAnsi"/>
          <w:i/>
          <w:color w:val="262626" w:themeColor="text1" w:themeTint="D9"/>
          <w:sz w:val="24"/>
          <w:szCs w:val="24"/>
          <w:rPrChange w:id="2785" w:author="Draško Anđelković" w:date="2020-04-08T17:49:00Z">
            <w:rPr>
              <w:rFonts w:ascii="Calibri" w:hAnsi="Calibri" w:cs="Calibri"/>
              <w:i/>
              <w:color w:val="A6A6A6" w:themeColor="background1" w:themeShade="A6"/>
            </w:rPr>
          </w:rPrChange>
        </w:rPr>
        <w:t>Mogu se koristiti primeri problema koje sistem rešava, analiza isplativosti, objašnjenja, primeri</w:t>
      </w:r>
      <w:ins w:id="2786" w:author="Draško Anđelković" w:date="2020-05-20T17:02:00Z">
        <w:r w:rsidR="00507D63">
          <w:rPr>
            <w:rFonts w:cstheme="minorHAnsi"/>
            <w:i/>
            <w:color w:val="262626" w:themeColor="text1" w:themeTint="D9"/>
            <w:sz w:val="24"/>
            <w:szCs w:val="24"/>
          </w:rPr>
          <w:t xml:space="preserve"> </w:t>
        </w:r>
      </w:ins>
    </w:p>
    <w:p w:rsidR="00CA0D05" w:rsidRPr="00C913AC" w:rsidRDefault="00CA0D05" w:rsidP="002F7C51">
      <w:pPr>
        <w:spacing w:after="0" w:line="240" w:lineRule="auto"/>
        <w:rPr>
          <w:rFonts w:cstheme="minorHAnsi"/>
          <w:i/>
          <w:color w:val="262626" w:themeColor="text1" w:themeTint="D9"/>
          <w:sz w:val="24"/>
          <w:szCs w:val="24"/>
          <w:rPrChange w:id="2787" w:author="Draško Anđelković" w:date="2020-04-08T17:49:00Z">
            <w:rPr>
              <w:rFonts w:ascii="Calibri" w:hAnsi="Calibri" w:cs="Calibri"/>
              <w:i/>
              <w:color w:val="A6A6A6" w:themeColor="background1" w:themeShade="A6"/>
            </w:rPr>
          </w:rPrChange>
        </w:rPr>
      </w:pPr>
      <w:r w:rsidRPr="00C913AC">
        <w:rPr>
          <w:rFonts w:cstheme="minorHAnsi"/>
          <w:i/>
          <w:color w:val="262626" w:themeColor="text1" w:themeTint="D9"/>
          <w:sz w:val="24"/>
          <w:szCs w:val="24"/>
          <w:rPrChange w:id="2788" w:author="Draško Anđelković" w:date="2020-04-08T17:49:00Z">
            <w:rPr>
              <w:rFonts w:ascii="Calibri" w:hAnsi="Calibri" w:cs="Calibri"/>
              <w:i/>
              <w:color w:val="A6A6A6" w:themeColor="background1" w:themeShade="A6"/>
            </w:rPr>
          </w:rPrChange>
        </w:rPr>
        <w:t>ulazno-izlaznih obrazaca i dr.</w:t>
      </w:r>
    </w:p>
    <w:p w:rsidR="00FE7792" w:rsidRPr="00C913AC" w:rsidRDefault="00FE7792" w:rsidP="002F7C51">
      <w:pPr>
        <w:spacing w:after="0" w:line="240" w:lineRule="auto"/>
        <w:rPr>
          <w:rFonts w:cstheme="minorHAnsi"/>
          <w:i/>
          <w:color w:val="262626" w:themeColor="text1" w:themeTint="D9"/>
          <w:sz w:val="24"/>
          <w:szCs w:val="24"/>
          <w:rPrChange w:id="2789" w:author="Draško Anđelković" w:date="2020-04-08T17:49:00Z">
            <w:rPr>
              <w:rFonts w:ascii="Calibri" w:hAnsi="Calibri" w:cs="Calibri"/>
              <w:i/>
            </w:rPr>
          </w:rPrChange>
        </w:rPr>
      </w:pPr>
    </w:p>
    <w:p w:rsidR="00CA0D05" w:rsidRPr="00C913AC" w:rsidRDefault="00EA7694">
      <w:pPr>
        <w:pStyle w:val="Heading1"/>
        <w:rPr>
          <w:rFonts w:asciiTheme="minorHAnsi" w:hAnsiTheme="minorHAnsi" w:cstheme="minorHAnsi"/>
          <w:b/>
          <w:color w:val="262626" w:themeColor="text1" w:themeTint="D9"/>
          <w:sz w:val="24"/>
          <w:szCs w:val="24"/>
          <w:rPrChange w:id="2790" w:author="Draško Anđelković" w:date="2020-04-08T17:49:00Z">
            <w:rPr>
              <w:rFonts w:ascii="Calibri" w:hAnsi="Calibri" w:cs="Calibri"/>
              <w:b/>
              <w:color w:val="A6A6A6" w:themeColor="background1" w:themeShade="A6"/>
              <w:sz w:val="22"/>
              <w:szCs w:val="22"/>
            </w:rPr>
          </w:rPrChange>
        </w:rPr>
        <w:pPrChange w:id="2791" w:author="Draško Anđelković" w:date="2020-04-08T16:29:00Z">
          <w:pPr>
            <w:pStyle w:val="Heading1"/>
            <w:numPr>
              <w:numId w:val="4"/>
            </w:numPr>
            <w:spacing w:before="0" w:line="240" w:lineRule="auto"/>
            <w:ind w:left="720" w:hanging="360"/>
          </w:pPr>
        </w:pPrChange>
      </w:pPr>
      <w:bookmarkStart w:id="2792" w:name="_4._Verifikacija"/>
      <w:bookmarkStart w:id="2793" w:name="_Toc37259858"/>
      <w:bookmarkStart w:id="2794" w:name="_Toc37261475"/>
      <w:bookmarkEnd w:id="2792"/>
      <w:ins w:id="2795" w:author="Draško Anđelković" w:date="2020-04-08T17:43:00Z">
        <w:r w:rsidRPr="00C913AC">
          <w:rPr>
            <w:rFonts w:asciiTheme="minorHAnsi" w:hAnsiTheme="minorHAnsi" w:cstheme="minorHAnsi"/>
            <w:b/>
            <w:color w:val="262626" w:themeColor="text1" w:themeTint="D9"/>
            <w:sz w:val="24"/>
            <w:szCs w:val="24"/>
            <w:rPrChange w:id="2796" w:author="Draško Anđelković" w:date="2020-04-08T17:49:00Z">
              <w:rPr>
                <w:rFonts w:asciiTheme="minorHAnsi" w:hAnsiTheme="minorHAnsi" w:cstheme="minorHAnsi"/>
                <w:b/>
                <w:color w:val="404040" w:themeColor="text1" w:themeTint="BF"/>
                <w:sz w:val="28"/>
                <w:szCs w:val="28"/>
              </w:rPr>
            </w:rPrChange>
          </w:rPr>
          <w:t xml:space="preserve">4. </w:t>
        </w:r>
      </w:ins>
      <w:r w:rsidR="00CA0D05" w:rsidRPr="00C913AC">
        <w:rPr>
          <w:rFonts w:asciiTheme="minorHAnsi" w:hAnsiTheme="minorHAnsi" w:cstheme="minorHAnsi"/>
          <w:b/>
          <w:color w:val="262626" w:themeColor="text1" w:themeTint="D9"/>
          <w:sz w:val="24"/>
          <w:szCs w:val="24"/>
          <w:rPrChange w:id="2797" w:author="Draško Anđelković" w:date="2020-04-08T17:49:00Z">
            <w:rPr>
              <w:rFonts w:ascii="Calibri" w:hAnsi="Calibri" w:cs="Calibri"/>
              <w:b/>
              <w:color w:val="A6A6A6" w:themeColor="background1" w:themeShade="A6"/>
              <w:sz w:val="22"/>
              <w:szCs w:val="22"/>
            </w:rPr>
          </w:rPrChange>
        </w:rPr>
        <w:t>Verifikacija</w:t>
      </w:r>
      <w:bookmarkEnd w:id="2793"/>
      <w:bookmarkEnd w:id="2794"/>
    </w:p>
    <w:p w:rsidR="00E379A7" w:rsidRPr="00C913AC" w:rsidRDefault="00E379A7" w:rsidP="002F7C51">
      <w:pPr>
        <w:spacing w:after="0" w:line="240" w:lineRule="auto"/>
        <w:rPr>
          <w:rFonts w:cstheme="minorHAnsi"/>
          <w:color w:val="262626" w:themeColor="text1" w:themeTint="D9"/>
          <w:sz w:val="24"/>
          <w:szCs w:val="24"/>
          <w:rPrChange w:id="2798" w:author="Draško Anđelković" w:date="2020-04-08T17:49:00Z">
            <w:rPr>
              <w:rFonts w:ascii="Calibri" w:hAnsi="Calibri" w:cs="Calibri"/>
              <w:color w:val="A6A6A6" w:themeColor="background1" w:themeShade="A6"/>
            </w:rPr>
          </w:rPrChange>
        </w:rPr>
      </w:pPr>
    </w:p>
    <w:p w:rsidR="00CA0D05" w:rsidRPr="00507D63" w:rsidDel="00507D63" w:rsidRDefault="00CA0D05" w:rsidP="002F7C51">
      <w:pPr>
        <w:spacing w:after="0" w:line="240" w:lineRule="auto"/>
        <w:rPr>
          <w:del w:id="2799" w:author="Draško Anđelković" w:date="2020-05-20T17:02:00Z"/>
          <w:rFonts w:cstheme="minorHAnsi"/>
          <w:color w:val="262626" w:themeColor="text1" w:themeTint="D9"/>
          <w:sz w:val="24"/>
          <w:szCs w:val="24"/>
          <w:rPrChange w:id="2800" w:author="Draško Anđelković" w:date="2020-05-20T17:03:00Z">
            <w:rPr>
              <w:del w:id="2801" w:author="Draško Anđelković" w:date="2020-05-20T17:02:00Z"/>
              <w:rFonts w:ascii="Calibri" w:hAnsi="Calibri" w:cs="Calibri"/>
              <w:i/>
              <w:color w:val="A6A6A6" w:themeColor="background1" w:themeShade="A6"/>
            </w:rPr>
          </w:rPrChange>
        </w:rPr>
      </w:pPr>
      <w:del w:id="2802" w:author="Draško Anđelković" w:date="2020-05-20T17:02:00Z">
        <w:r w:rsidRPr="00507D63" w:rsidDel="00507D63">
          <w:rPr>
            <w:rFonts w:cstheme="minorHAnsi"/>
            <w:color w:val="262626" w:themeColor="text1" w:themeTint="D9"/>
            <w:sz w:val="24"/>
            <w:szCs w:val="24"/>
            <w:rPrChange w:id="2803" w:author="Draško Anđelković" w:date="2020-05-20T17:03:00Z">
              <w:rPr>
                <w:rFonts w:ascii="Calibri" w:hAnsi="Calibri" w:cs="Calibri"/>
                <w:i/>
                <w:color w:val="A6A6A6" w:themeColor="background1" w:themeShade="A6"/>
              </w:rPr>
            </w:rPrChange>
          </w:rPr>
          <w:delText>Definiše se pristup i metodi verifikacije svih aspekata sistema prema elementima iz detaljne</w:delText>
        </w:r>
      </w:del>
    </w:p>
    <w:p w:rsidR="00CA0D05" w:rsidRDefault="00CA0D05" w:rsidP="002F7C51">
      <w:pPr>
        <w:spacing w:after="0" w:line="240" w:lineRule="auto"/>
        <w:rPr>
          <w:ins w:id="2804" w:author="Draško Anđelković" w:date="2020-05-20T17:03:00Z"/>
          <w:rFonts w:cstheme="minorHAnsi"/>
          <w:color w:val="262626" w:themeColor="text1" w:themeTint="D9"/>
          <w:sz w:val="24"/>
          <w:szCs w:val="24"/>
        </w:rPr>
      </w:pPr>
      <w:del w:id="2805" w:author="Draško Anđelković" w:date="2020-05-20T17:02:00Z">
        <w:r w:rsidRPr="00507D63" w:rsidDel="00507D63">
          <w:rPr>
            <w:rFonts w:cstheme="minorHAnsi"/>
            <w:color w:val="262626" w:themeColor="text1" w:themeTint="D9"/>
            <w:sz w:val="24"/>
            <w:szCs w:val="24"/>
            <w:rPrChange w:id="2806" w:author="Draško Anđelković" w:date="2020-05-20T17:03:00Z">
              <w:rPr>
                <w:rFonts w:ascii="Calibri" w:hAnsi="Calibri" w:cs="Calibri"/>
                <w:i/>
                <w:color w:val="A6A6A6" w:themeColor="background1" w:themeShade="A6"/>
              </w:rPr>
            </w:rPrChange>
          </w:rPr>
          <w:delText>specifikacije zahteva</w:delText>
        </w:r>
      </w:del>
      <w:ins w:id="2807" w:author="Draško Anđelković" w:date="2020-05-20T17:02:00Z">
        <w:r w:rsidR="00507D63" w:rsidRPr="00507D63">
          <w:rPr>
            <w:rFonts w:cstheme="minorHAnsi"/>
            <w:color w:val="262626" w:themeColor="text1" w:themeTint="D9"/>
            <w:sz w:val="24"/>
            <w:szCs w:val="24"/>
            <w:rPrChange w:id="2808" w:author="Draško Anđelković" w:date="2020-05-20T17:03:00Z">
              <w:rPr>
                <w:rFonts w:cstheme="minorHAnsi"/>
                <w:i/>
                <w:color w:val="262626" w:themeColor="text1" w:themeTint="D9"/>
                <w:sz w:val="24"/>
                <w:szCs w:val="24"/>
              </w:rPr>
            </w:rPrChange>
          </w:rPr>
          <w:t xml:space="preserve">Verifikacija sistema se radi </w:t>
        </w:r>
      </w:ins>
      <w:proofErr w:type="spellStart"/>
      <w:ins w:id="2809" w:author="Draško Anđelković" w:date="2020-05-20T17:03:00Z">
        <w:r w:rsidR="00507D63" w:rsidRPr="00507D63">
          <w:rPr>
            <w:rFonts w:cstheme="minorHAnsi"/>
            <w:color w:val="262626" w:themeColor="text1" w:themeTint="D9"/>
            <w:sz w:val="24"/>
            <w:szCs w:val="24"/>
            <w:rPrChange w:id="2810" w:author="Draško Anđelković" w:date="2020-05-20T17:03:00Z">
              <w:rPr>
                <w:rFonts w:cstheme="minorHAnsi"/>
                <w:i/>
                <w:color w:val="262626" w:themeColor="text1" w:themeTint="D9"/>
                <w:sz w:val="24"/>
                <w:szCs w:val="24"/>
              </w:rPr>
            </w:rPrChange>
          </w:rPr>
          <w:t>pomocu</w:t>
        </w:r>
        <w:proofErr w:type="spellEnd"/>
        <w:r w:rsidR="00507D63" w:rsidRPr="00507D63">
          <w:rPr>
            <w:rFonts w:cstheme="minorHAnsi"/>
            <w:color w:val="262626" w:themeColor="text1" w:themeTint="D9"/>
            <w:sz w:val="24"/>
            <w:szCs w:val="24"/>
            <w:rPrChange w:id="2811" w:author="Draško Anđelković" w:date="2020-05-20T17:03:00Z">
              <w:rPr>
                <w:rFonts w:cstheme="minorHAnsi"/>
                <w:i/>
                <w:color w:val="262626" w:themeColor="text1" w:themeTint="D9"/>
                <w:sz w:val="24"/>
                <w:szCs w:val="24"/>
              </w:rPr>
            </w:rPrChange>
          </w:rPr>
          <w:t xml:space="preserve"> alata POSTMAN.</w:t>
        </w:r>
      </w:ins>
      <w:del w:id="2812" w:author="Draško Anđelković" w:date="2020-05-20T17:02:00Z">
        <w:r w:rsidRPr="00507D63" w:rsidDel="00507D63">
          <w:rPr>
            <w:rFonts w:cstheme="minorHAnsi"/>
            <w:color w:val="262626" w:themeColor="text1" w:themeTint="D9"/>
            <w:sz w:val="24"/>
            <w:szCs w:val="24"/>
            <w:rPrChange w:id="2813" w:author="Draško Anđelković" w:date="2020-05-20T17:03:00Z">
              <w:rPr>
                <w:rFonts w:ascii="Calibri" w:hAnsi="Calibri" w:cs="Calibri"/>
                <w:i/>
                <w:color w:val="A6A6A6" w:themeColor="background1" w:themeShade="A6"/>
              </w:rPr>
            </w:rPrChange>
          </w:rPr>
          <w:delText>:</w:delText>
        </w:r>
      </w:del>
    </w:p>
    <w:p w:rsidR="00507D63" w:rsidRPr="00507D63" w:rsidRDefault="00507D63" w:rsidP="002F7C51">
      <w:pPr>
        <w:spacing w:after="0" w:line="240" w:lineRule="auto"/>
        <w:rPr>
          <w:ins w:id="2814" w:author="Draško Anđelković" w:date="2020-04-08T18:00:00Z"/>
          <w:rFonts w:cstheme="minorHAnsi"/>
          <w:color w:val="262626" w:themeColor="text1" w:themeTint="D9"/>
          <w:sz w:val="24"/>
          <w:szCs w:val="24"/>
          <w:rPrChange w:id="2815" w:author="Draško Anđelković" w:date="2020-05-20T17:03:00Z">
            <w:rPr>
              <w:ins w:id="2816" w:author="Draško Anđelković" w:date="2020-04-08T18:00:00Z"/>
              <w:rFonts w:cstheme="minorHAnsi"/>
              <w:i/>
              <w:color w:val="262626" w:themeColor="text1" w:themeTint="D9"/>
              <w:sz w:val="24"/>
              <w:szCs w:val="24"/>
            </w:rPr>
          </w:rPrChange>
        </w:rPr>
      </w:pPr>
      <w:ins w:id="2817" w:author="Draško Anđelković" w:date="2020-05-20T17:03:00Z">
        <w:r>
          <w:rPr>
            <w:rFonts w:cstheme="minorHAnsi"/>
            <w:color w:val="262626" w:themeColor="text1" w:themeTint="D9"/>
            <w:sz w:val="24"/>
            <w:szCs w:val="24"/>
          </w:rPr>
          <w:t xml:space="preserve">Uz ovaj dokument se prilaze i </w:t>
        </w:r>
        <w:proofErr w:type="spellStart"/>
        <w:r>
          <w:rPr>
            <w:rFonts w:cstheme="minorHAnsi"/>
            <w:color w:val="262626" w:themeColor="text1" w:themeTint="D9"/>
            <w:sz w:val="24"/>
            <w:szCs w:val="24"/>
          </w:rPr>
          <w:t>pdf</w:t>
        </w:r>
        <w:proofErr w:type="spellEnd"/>
        <w:r>
          <w:rPr>
            <w:rFonts w:cstheme="minorHAnsi"/>
            <w:color w:val="262626" w:themeColor="text1" w:themeTint="D9"/>
            <w:sz w:val="24"/>
            <w:szCs w:val="24"/>
          </w:rPr>
          <w:t xml:space="preserve"> file generisan </w:t>
        </w:r>
        <w:proofErr w:type="spellStart"/>
        <w:r>
          <w:rPr>
            <w:rFonts w:cstheme="minorHAnsi"/>
            <w:color w:val="262626" w:themeColor="text1" w:themeTint="D9"/>
            <w:sz w:val="24"/>
            <w:szCs w:val="24"/>
          </w:rPr>
          <w:t>pomocu</w:t>
        </w:r>
        <w:proofErr w:type="spellEnd"/>
        <w:r>
          <w:rPr>
            <w:rFonts w:cstheme="minorHAnsi"/>
            <w:color w:val="262626" w:themeColor="text1" w:themeTint="D9"/>
            <w:sz w:val="24"/>
            <w:szCs w:val="24"/>
          </w:rPr>
          <w:t xml:space="preserve"> </w:t>
        </w:r>
      </w:ins>
      <w:ins w:id="2818" w:author="Draško Anđelković" w:date="2020-05-20T17:04:00Z">
        <w:r>
          <w:rPr>
            <w:rFonts w:cstheme="minorHAnsi"/>
            <w:color w:val="262626" w:themeColor="text1" w:themeTint="D9"/>
            <w:sz w:val="24"/>
            <w:szCs w:val="24"/>
          </w:rPr>
          <w:t xml:space="preserve">alata imenovanog iznad, gde se prilazu svi </w:t>
        </w:r>
        <w:proofErr w:type="spellStart"/>
        <w:r>
          <w:rPr>
            <w:rFonts w:cstheme="minorHAnsi"/>
            <w:color w:val="262626" w:themeColor="text1" w:themeTint="D9"/>
            <w:sz w:val="24"/>
            <w:szCs w:val="24"/>
          </w:rPr>
          <w:t>dosadasnji</w:t>
        </w:r>
        <w:proofErr w:type="spellEnd"/>
        <w:r>
          <w:rPr>
            <w:rFonts w:cstheme="minorHAnsi"/>
            <w:color w:val="262626" w:themeColor="text1" w:themeTint="D9"/>
            <w:sz w:val="24"/>
            <w:szCs w:val="24"/>
          </w:rPr>
          <w:t xml:space="preserve"> testovi.</w:t>
        </w:r>
      </w:ins>
    </w:p>
    <w:p w:rsidR="00387043" w:rsidRDefault="00387043" w:rsidP="002F7C51">
      <w:pPr>
        <w:spacing w:after="0" w:line="240" w:lineRule="auto"/>
        <w:rPr>
          <w:ins w:id="2819" w:author="Draško Anđelković" w:date="2020-04-08T17:55:00Z"/>
          <w:rFonts w:cstheme="minorHAnsi"/>
          <w:i/>
          <w:color w:val="262626" w:themeColor="text1" w:themeTint="D9"/>
          <w:sz w:val="24"/>
          <w:szCs w:val="24"/>
        </w:rPr>
      </w:pPr>
    </w:p>
    <w:p w:rsidR="00C913AC" w:rsidRPr="00387043" w:rsidDel="00387043" w:rsidRDefault="00C913AC" w:rsidP="002F7C51">
      <w:pPr>
        <w:spacing w:after="0" w:line="240" w:lineRule="auto"/>
        <w:rPr>
          <w:del w:id="2820" w:author="Draško Anđelković" w:date="2020-04-08T17:59:00Z"/>
          <w:rFonts w:cstheme="minorHAnsi"/>
          <w:b/>
          <w:color w:val="262626" w:themeColor="text1" w:themeTint="D9"/>
          <w:sz w:val="24"/>
          <w:szCs w:val="24"/>
          <w:rPrChange w:id="2821" w:author="Draško Anđelković" w:date="2020-04-08T18:00:00Z">
            <w:rPr>
              <w:del w:id="2822" w:author="Draško Anđelković" w:date="2020-04-08T17:59:00Z"/>
              <w:rFonts w:ascii="Calibri" w:hAnsi="Calibri" w:cs="Calibri"/>
              <w:i/>
              <w:color w:val="A6A6A6" w:themeColor="background1" w:themeShade="A6"/>
            </w:rPr>
          </w:rPrChange>
        </w:rPr>
      </w:pPr>
    </w:p>
    <w:p w:rsidR="00FE7792" w:rsidRPr="00387043" w:rsidDel="00C913AC" w:rsidRDefault="00FE7792">
      <w:pPr>
        <w:pStyle w:val="Heading1"/>
        <w:rPr>
          <w:del w:id="2823" w:author="Draško Anđelković" w:date="2020-04-08T17:47:00Z"/>
          <w:rFonts w:asciiTheme="minorHAnsi" w:hAnsiTheme="minorHAnsi" w:cstheme="minorHAnsi"/>
          <w:b/>
          <w:color w:val="262626" w:themeColor="text1" w:themeTint="D9"/>
          <w:sz w:val="24"/>
          <w:szCs w:val="24"/>
          <w:rPrChange w:id="2824" w:author="Draško Anđelković" w:date="2020-04-08T18:00:00Z">
            <w:rPr>
              <w:del w:id="2825" w:author="Draško Anđelković" w:date="2020-04-08T17:47:00Z"/>
              <w:rFonts w:ascii="Calibri" w:hAnsi="Calibri" w:cs="Calibri"/>
              <w:i/>
              <w:color w:val="A6A6A6" w:themeColor="background1" w:themeShade="A6"/>
            </w:rPr>
          </w:rPrChange>
        </w:rPr>
        <w:pPrChange w:id="2826" w:author="Draško Anđelković" w:date="2020-04-08T17:47:00Z">
          <w:pPr>
            <w:spacing w:after="0" w:line="240" w:lineRule="auto"/>
          </w:pPr>
        </w:pPrChange>
      </w:pPr>
    </w:p>
    <w:p w:rsidR="00E379A7" w:rsidRPr="00387043" w:rsidDel="00256B94" w:rsidRDefault="00CA0D05">
      <w:pPr>
        <w:pStyle w:val="Heading1"/>
        <w:rPr>
          <w:del w:id="2827" w:author="Draško Anđelković" w:date="2020-04-08T16:37:00Z"/>
          <w:rFonts w:asciiTheme="minorHAnsi" w:hAnsiTheme="minorHAnsi" w:cstheme="minorHAnsi"/>
          <w:b/>
          <w:color w:val="262626" w:themeColor="text1" w:themeTint="D9"/>
          <w:sz w:val="24"/>
          <w:szCs w:val="24"/>
          <w:rPrChange w:id="2828" w:author="Draško Anđelković" w:date="2020-04-08T18:00:00Z">
            <w:rPr>
              <w:del w:id="2829" w:author="Draško Anđelković" w:date="2020-04-08T16:37:00Z"/>
              <w:rFonts w:ascii="Calibri" w:hAnsi="Calibri" w:cs="Calibri"/>
              <w:b/>
              <w:color w:val="A6A6A6" w:themeColor="background1" w:themeShade="A6"/>
              <w:sz w:val="22"/>
              <w:szCs w:val="22"/>
            </w:rPr>
          </w:rPrChange>
        </w:rPr>
        <w:pPrChange w:id="2830" w:author="Draško Anđelković" w:date="2020-04-08T17:47:00Z">
          <w:pPr>
            <w:pStyle w:val="Heading1"/>
            <w:numPr>
              <w:ilvl w:val="1"/>
              <w:numId w:val="4"/>
            </w:numPr>
            <w:spacing w:before="0" w:line="240" w:lineRule="auto"/>
            <w:ind w:left="780" w:hanging="420"/>
          </w:pPr>
        </w:pPrChange>
      </w:pPr>
      <w:bookmarkStart w:id="2831" w:name="_4.1_Spoljašnji_interfejsi"/>
      <w:bookmarkEnd w:id="2831"/>
      <w:del w:id="2832" w:author="Draško Anđelković" w:date="2020-04-08T16:37:00Z">
        <w:r w:rsidRPr="00387043" w:rsidDel="00256B94">
          <w:rPr>
            <w:rFonts w:asciiTheme="minorHAnsi" w:hAnsiTheme="minorHAnsi" w:cstheme="minorHAnsi"/>
            <w:b/>
            <w:color w:val="262626" w:themeColor="text1" w:themeTint="D9"/>
            <w:sz w:val="24"/>
            <w:szCs w:val="24"/>
            <w:rPrChange w:id="2833" w:author="Draško Anđelković" w:date="2020-04-08T18:00:00Z">
              <w:rPr>
                <w:rFonts w:ascii="Calibri" w:hAnsi="Calibri" w:cs="Calibri"/>
                <w:b/>
                <w:color w:val="A6A6A6" w:themeColor="background1" w:themeShade="A6"/>
              </w:rPr>
            </w:rPrChange>
          </w:rPr>
          <w:delText>Spoljašnji interfejsi</w:delText>
        </w:r>
      </w:del>
    </w:p>
    <w:p w:rsidR="00E379A7" w:rsidRPr="00387043" w:rsidDel="00256B94" w:rsidRDefault="00CA0D05">
      <w:pPr>
        <w:pStyle w:val="Heading1"/>
        <w:rPr>
          <w:del w:id="2834" w:author="Draško Anđelković" w:date="2020-04-08T16:37:00Z"/>
          <w:rFonts w:asciiTheme="minorHAnsi" w:hAnsiTheme="minorHAnsi" w:cstheme="minorHAnsi"/>
          <w:b/>
          <w:color w:val="262626" w:themeColor="text1" w:themeTint="D9"/>
          <w:sz w:val="24"/>
          <w:szCs w:val="24"/>
          <w:rPrChange w:id="2835" w:author="Draško Anđelković" w:date="2020-04-08T18:00:00Z">
            <w:rPr>
              <w:del w:id="2836" w:author="Draško Anđelković" w:date="2020-04-08T16:37:00Z"/>
              <w:rFonts w:ascii="Calibri" w:hAnsi="Calibri" w:cs="Calibri"/>
              <w:b/>
              <w:color w:val="A6A6A6" w:themeColor="background1" w:themeShade="A6"/>
              <w:sz w:val="22"/>
              <w:szCs w:val="22"/>
            </w:rPr>
          </w:rPrChange>
        </w:rPr>
        <w:pPrChange w:id="2837" w:author="Draško Anđelković" w:date="2020-04-08T17:47:00Z">
          <w:pPr>
            <w:pStyle w:val="Heading1"/>
            <w:numPr>
              <w:ilvl w:val="1"/>
              <w:numId w:val="4"/>
            </w:numPr>
            <w:spacing w:before="0" w:line="240" w:lineRule="auto"/>
            <w:ind w:left="780" w:hanging="420"/>
          </w:pPr>
        </w:pPrChange>
      </w:pPr>
      <w:bookmarkStart w:id="2838" w:name="_4.2_Funkcije"/>
      <w:bookmarkEnd w:id="2838"/>
      <w:del w:id="2839" w:author="Draško Anđelković" w:date="2020-04-08T16:37:00Z">
        <w:r w:rsidRPr="00387043" w:rsidDel="00256B94">
          <w:rPr>
            <w:rFonts w:asciiTheme="minorHAnsi" w:hAnsiTheme="minorHAnsi" w:cstheme="minorHAnsi"/>
            <w:b/>
            <w:color w:val="262626" w:themeColor="text1" w:themeTint="D9"/>
            <w:sz w:val="24"/>
            <w:szCs w:val="24"/>
            <w:rPrChange w:id="2840" w:author="Draško Anđelković" w:date="2020-04-08T18:00:00Z">
              <w:rPr>
                <w:rFonts w:ascii="Calibri" w:hAnsi="Calibri" w:cs="Calibri"/>
                <w:b/>
                <w:color w:val="A6A6A6" w:themeColor="background1" w:themeShade="A6"/>
              </w:rPr>
            </w:rPrChange>
          </w:rPr>
          <w:delText>Funkcije</w:delText>
        </w:r>
      </w:del>
    </w:p>
    <w:p w:rsidR="00E379A7" w:rsidRPr="00387043" w:rsidDel="00256B94" w:rsidRDefault="00CA0D05">
      <w:pPr>
        <w:pStyle w:val="Heading1"/>
        <w:rPr>
          <w:del w:id="2841" w:author="Draško Anđelković" w:date="2020-04-08T16:37:00Z"/>
          <w:rFonts w:asciiTheme="minorHAnsi" w:hAnsiTheme="minorHAnsi" w:cstheme="minorHAnsi"/>
          <w:b/>
          <w:color w:val="262626" w:themeColor="text1" w:themeTint="D9"/>
          <w:sz w:val="24"/>
          <w:szCs w:val="24"/>
          <w:rPrChange w:id="2842" w:author="Draško Anđelković" w:date="2020-04-08T18:00:00Z">
            <w:rPr>
              <w:del w:id="2843" w:author="Draško Anđelković" w:date="2020-04-08T16:37:00Z"/>
              <w:rFonts w:ascii="Calibri" w:hAnsi="Calibri" w:cs="Calibri"/>
              <w:b/>
              <w:color w:val="A6A6A6" w:themeColor="background1" w:themeShade="A6"/>
              <w:sz w:val="22"/>
              <w:szCs w:val="22"/>
            </w:rPr>
          </w:rPrChange>
        </w:rPr>
        <w:pPrChange w:id="2844" w:author="Draško Anđelković" w:date="2020-04-08T17:47:00Z">
          <w:pPr>
            <w:pStyle w:val="Heading1"/>
            <w:numPr>
              <w:ilvl w:val="1"/>
              <w:numId w:val="4"/>
            </w:numPr>
            <w:spacing w:before="0" w:line="240" w:lineRule="auto"/>
            <w:ind w:left="780" w:hanging="420"/>
          </w:pPr>
        </w:pPrChange>
      </w:pPr>
      <w:bookmarkStart w:id="2845" w:name="_4.3_Pogodnost_za"/>
      <w:bookmarkEnd w:id="2845"/>
      <w:del w:id="2846" w:author="Draško Anđelković" w:date="2020-04-08T16:37:00Z">
        <w:r w:rsidRPr="00387043" w:rsidDel="00256B94">
          <w:rPr>
            <w:rFonts w:asciiTheme="minorHAnsi" w:hAnsiTheme="minorHAnsi" w:cstheme="minorHAnsi"/>
            <w:b/>
            <w:color w:val="262626" w:themeColor="text1" w:themeTint="D9"/>
            <w:sz w:val="24"/>
            <w:szCs w:val="24"/>
            <w:rPrChange w:id="2847" w:author="Draško Anđelković" w:date="2020-04-08T18:00:00Z">
              <w:rPr>
                <w:rFonts w:ascii="Calibri" w:hAnsi="Calibri" w:cs="Calibri"/>
                <w:b/>
                <w:color w:val="A6A6A6" w:themeColor="background1" w:themeShade="A6"/>
              </w:rPr>
            </w:rPrChange>
          </w:rPr>
          <w:delText>Pogodnost za upotrebu</w:delText>
        </w:r>
      </w:del>
    </w:p>
    <w:p w:rsidR="00E379A7" w:rsidRPr="00387043" w:rsidDel="00256B94" w:rsidRDefault="00CA0D05">
      <w:pPr>
        <w:pStyle w:val="Heading1"/>
        <w:rPr>
          <w:del w:id="2848" w:author="Draško Anđelković" w:date="2020-04-08T16:37:00Z"/>
          <w:rFonts w:asciiTheme="minorHAnsi" w:hAnsiTheme="minorHAnsi" w:cstheme="minorHAnsi"/>
          <w:b/>
          <w:color w:val="262626" w:themeColor="text1" w:themeTint="D9"/>
          <w:sz w:val="24"/>
          <w:szCs w:val="24"/>
          <w:rPrChange w:id="2849" w:author="Draško Anđelković" w:date="2020-04-08T18:00:00Z">
            <w:rPr>
              <w:del w:id="2850" w:author="Draško Anđelković" w:date="2020-04-08T16:37:00Z"/>
              <w:rFonts w:ascii="Calibri" w:hAnsi="Calibri" w:cs="Calibri"/>
              <w:b/>
              <w:color w:val="A6A6A6" w:themeColor="background1" w:themeShade="A6"/>
              <w:sz w:val="22"/>
              <w:szCs w:val="22"/>
            </w:rPr>
          </w:rPrChange>
        </w:rPr>
        <w:pPrChange w:id="2851" w:author="Draško Anđelković" w:date="2020-04-08T17:47:00Z">
          <w:pPr>
            <w:pStyle w:val="Heading1"/>
            <w:numPr>
              <w:ilvl w:val="1"/>
              <w:numId w:val="4"/>
            </w:numPr>
            <w:spacing w:before="0" w:line="240" w:lineRule="auto"/>
            <w:ind w:left="780" w:hanging="420"/>
          </w:pPr>
        </w:pPrChange>
      </w:pPr>
      <w:bookmarkStart w:id="2852" w:name="_4.4_Zahtevane_performanse"/>
      <w:bookmarkEnd w:id="2852"/>
      <w:del w:id="2853" w:author="Draško Anđelković" w:date="2020-04-08T16:37:00Z">
        <w:r w:rsidRPr="00387043" w:rsidDel="00256B94">
          <w:rPr>
            <w:rFonts w:asciiTheme="minorHAnsi" w:hAnsiTheme="minorHAnsi" w:cstheme="minorHAnsi"/>
            <w:b/>
            <w:color w:val="262626" w:themeColor="text1" w:themeTint="D9"/>
            <w:sz w:val="24"/>
            <w:szCs w:val="24"/>
            <w:rPrChange w:id="2854" w:author="Draško Anđelković" w:date="2020-04-08T18:00:00Z">
              <w:rPr>
                <w:rFonts w:ascii="Calibri" w:hAnsi="Calibri" w:cs="Calibri"/>
                <w:b/>
                <w:color w:val="A6A6A6" w:themeColor="background1" w:themeShade="A6"/>
              </w:rPr>
            </w:rPrChange>
          </w:rPr>
          <w:delText xml:space="preserve">Zahtevane </w:delText>
        </w:r>
      </w:del>
      <w:del w:id="2855" w:author="Draško Anđelković" w:date="2020-04-07T12:58:00Z">
        <w:r w:rsidR="00E379A7" w:rsidRPr="00387043" w:rsidDel="00115233">
          <w:rPr>
            <w:rFonts w:asciiTheme="minorHAnsi" w:hAnsiTheme="minorHAnsi" w:cstheme="minorHAnsi"/>
            <w:b/>
            <w:color w:val="262626" w:themeColor="text1" w:themeTint="D9"/>
            <w:sz w:val="24"/>
            <w:szCs w:val="24"/>
            <w:rPrChange w:id="2856" w:author="Draško Anđelković" w:date="2020-04-08T18:00:00Z">
              <w:rPr>
                <w:rFonts w:ascii="Calibri" w:hAnsi="Calibri" w:cs="Calibri"/>
                <w:b/>
                <w:color w:val="A6A6A6" w:themeColor="background1" w:themeShade="A6"/>
              </w:rPr>
            </w:rPrChange>
          </w:rPr>
          <w:delText>performance</w:delText>
        </w:r>
      </w:del>
    </w:p>
    <w:p w:rsidR="00E379A7" w:rsidRPr="00387043" w:rsidDel="00256B94" w:rsidRDefault="00CA0D05">
      <w:pPr>
        <w:pStyle w:val="Heading1"/>
        <w:rPr>
          <w:del w:id="2857" w:author="Draško Anđelković" w:date="2020-04-08T16:37:00Z"/>
          <w:rFonts w:asciiTheme="minorHAnsi" w:hAnsiTheme="minorHAnsi" w:cstheme="minorHAnsi"/>
          <w:b/>
          <w:color w:val="262626" w:themeColor="text1" w:themeTint="D9"/>
          <w:sz w:val="24"/>
          <w:szCs w:val="24"/>
          <w:rPrChange w:id="2858" w:author="Draško Anđelković" w:date="2020-04-08T18:00:00Z">
            <w:rPr>
              <w:del w:id="2859" w:author="Draško Anđelković" w:date="2020-04-08T16:37:00Z"/>
              <w:rFonts w:ascii="Calibri" w:hAnsi="Calibri" w:cs="Calibri"/>
              <w:b/>
              <w:color w:val="A6A6A6" w:themeColor="background1" w:themeShade="A6"/>
              <w:sz w:val="22"/>
              <w:szCs w:val="22"/>
            </w:rPr>
          </w:rPrChange>
        </w:rPr>
        <w:pPrChange w:id="2860" w:author="Draško Anđelković" w:date="2020-04-08T17:47:00Z">
          <w:pPr>
            <w:pStyle w:val="Heading1"/>
            <w:numPr>
              <w:ilvl w:val="1"/>
              <w:numId w:val="4"/>
            </w:numPr>
            <w:spacing w:before="0" w:line="240" w:lineRule="auto"/>
            <w:ind w:left="780" w:hanging="420"/>
          </w:pPr>
        </w:pPrChange>
      </w:pPr>
      <w:bookmarkStart w:id="2861" w:name="_4.5_Zahtevi_baze"/>
      <w:bookmarkEnd w:id="2861"/>
      <w:del w:id="2862" w:author="Draško Anđelković" w:date="2020-04-08T16:37:00Z">
        <w:r w:rsidRPr="00387043" w:rsidDel="00256B94">
          <w:rPr>
            <w:rFonts w:asciiTheme="minorHAnsi" w:hAnsiTheme="minorHAnsi" w:cstheme="minorHAnsi"/>
            <w:b/>
            <w:color w:val="262626" w:themeColor="text1" w:themeTint="D9"/>
            <w:sz w:val="24"/>
            <w:szCs w:val="24"/>
            <w:rPrChange w:id="2863" w:author="Draško Anđelković" w:date="2020-04-08T18:00:00Z">
              <w:rPr>
                <w:rFonts w:ascii="Calibri" w:hAnsi="Calibri" w:cs="Calibri"/>
                <w:b/>
                <w:color w:val="A6A6A6" w:themeColor="background1" w:themeShade="A6"/>
              </w:rPr>
            </w:rPrChange>
          </w:rPr>
          <w:delText>Zahtevi baze podataka</w:delText>
        </w:r>
      </w:del>
    </w:p>
    <w:p w:rsidR="00E379A7" w:rsidRPr="00387043" w:rsidDel="00256B94" w:rsidRDefault="00CA0D05">
      <w:pPr>
        <w:pStyle w:val="Heading1"/>
        <w:rPr>
          <w:del w:id="2864" w:author="Draško Anđelković" w:date="2020-04-08T16:37:00Z"/>
          <w:rFonts w:asciiTheme="minorHAnsi" w:hAnsiTheme="minorHAnsi" w:cstheme="minorHAnsi"/>
          <w:b/>
          <w:color w:val="262626" w:themeColor="text1" w:themeTint="D9"/>
          <w:sz w:val="24"/>
          <w:szCs w:val="24"/>
          <w:rPrChange w:id="2865" w:author="Draško Anđelković" w:date="2020-04-08T18:00:00Z">
            <w:rPr>
              <w:del w:id="2866" w:author="Draško Anđelković" w:date="2020-04-08T16:37:00Z"/>
              <w:rFonts w:ascii="Calibri" w:hAnsi="Calibri" w:cs="Calibri"/>
              <w:b/>
              <w:color w:val="A6A6A6" w:themeColor="background1" w:themeShade="A6"/>
              <w:sz w:val="22"/>
              <w:szCs w:val="22"/>
            </w:rPr>
          </w:rPrChange>
        </w:rPr>
        <w:pPrChange w:id="2867" w:author="Draško Anđelković" w:date="2020-04-08T17:47:00Z">
          <w:pPr>
            <w:pStyle w:val="Heading1"/>
            <w:numPr>
              <w:ilvl w:val="1"/>
              <w:numId w:val="4"/>
            </w:numPr>
            <w:spacing w:before="0" w:line="240" w:lineRule="auto"/>
            <w:ind w:left="780" w:hanging="420"/>
          </w:pPr>
        </w:pPrChange>
      </w:pPr>
      <w:bookmarkStart w:id="2868" w:name="_4.6_Projektna_ograničenja"/>
      <w:bookmarkEnd w:id="2868"/>
      <w:del w:id="2869" w:author="Draško Anđelković" w:date="2020-04-08T16:37:00Z">
        <w:r w:rsidRPr="00387043" w:rsidDel="00256B94">
          <w:rPr>
            <w:rFonts w:asciiTheme="minorHAnsi" w:hAnsiTheme="minorHAnsi" w:cstheme="minorHAnsi"/>
            <w:b/>
            <w:color w:val="262626" w:themeColor="text1" w:themeTint="D9"/>
            <w:sz w:val="24"/>
            <w:szCs w:val="24"/>
            <w:rPrChange w:id="2870" w:author="Draško Anđelković" w:date="2020-04-08T18:00:00Z">
              <w:rPr>
                <w:rFonts w:ascii="Calibri" w:hAnsi="Calibri" w:cs="Calibri"/>
                <w:b/>
                <w:color w:val="A6A6A6" w:themeColor="background1" w:themeShade="A6"/>
              </w:rPr>
            </w:rPrChange>
          </w:rPr>
          <w:delText>Projektna ograničenja</w:delText>
        </w:r>
      </w:del>
    </w:p>
    <w:p w:rsidR="00E379A7" w:rsidRPr="00387043" w:rsidDel="00256B94" w:rsidRDefault="00CA0D05">
      <w:pPr>
        <w:pStyle w:val="Heading1"/>
        <w:rPr>
          <w:del w:id="2871" w:author="Draško Anđelković" w:date="2020-04-08T16:37:00Z"/>
          <w:rFonts w:asciiTheme="minorHAnsi" w:hAnsiTheme="minorHAnsi" w:cstheme="minorHAnsi"/>
          <w:b/>
          <w:color w:val="262626" w:themeColor="text1" w:themeTint="D9"/>
          <w:sz w:val="24"/>
          <w:szCs w:val="24"/>
          <w:rPrChange w:id="2872" w:author="Draško Anđelković" w:date="2020-04-08T18:00:00Z">
            <w:rPr>
              <w:del w:id="2873" w:author="Draško Anđelković" w:date="2020-04-08T16:37:00Z"/>
              <w:rFonts w:ascii="Calibri" w:hAnsi="Calibri" w:cs="Calibri"/>
              <w:b/>
              <w:color w:val="A6A6A6" w:themeColor="background1" w:themeShade="A6"/>
              <w:sz w:val="22"/>
              <w:szCs w:val="22"/>
            </w:rPr>
          </w:rPrChange>
        </w:rPr>
        <w:pPrChange w:id="2874" w:author="Draško Anđelković" w:date="2020-04-08T17:47:00Z">
          <w:pPr>
            <w:pStyle w:val="Heading1"/>
            <w:numPr>
              <w:ilvl w:val="1"/>
              <w:numId w:val="4"/>
            </w:numPr>
            <w:spacing w:before="0" w:line="240" w:lineRule="auto"/>
            <w:ind w:left="780" w:hanging="420"/>
          </w:pPr>
        </w:pPrChange>
      </w:pPr>
      <w:bookmarkStart w:id="2875" w:name="_4.7_Sistemske_karakteristike"/>
      <w:bookmarkEnd w:id="2875"/>
      <w:del w:id="2876" w:author="Draško Anđelković" w:date="2020-04-08T16:37:00Z">
        <w:r w:rsidRPr="00387043" w:rsidDel="00256B94">
          <w:rPr>
            <w:rFonts w:asciiTheme="minorHAnsi" w:hAnsiTheme="minorHAnsi" w:cstheme="minorHAnsi"/>
            <w:b/>
            <w:color w:val="262626" w:themeColor="text1" w:themeTint="D9"/>
            <w:sz w:val="24"/>
            <w:szCs w:val="24"/>
            <w:rPrChange w:id="2877" w:author="Draško Anđelković" w:date="2020-04-08T18:00:00Z">
              <w:rPr>
                <w:rFonts w:ascii="Calibri" w:hAnsi="Calibri" w:cs="Calibri"/>
                <w:b/>
                <w:color w:val="A6A6A6" w:themeColor="background1" w:themeShade="A6"/>
              </w:rPr>
            </w:rPrChange>
          </w:rPr>
          <w:delText xml:space="preserve">Sistemske karakteristike softvera </w:delText>
        </w:r>
        <w:r w:rsidR="00E379A7" w:rsidRPr="00387043" w:rsidDel="00256B94">
          <w:rPr>
            <w:rFonts w:asciiTheme="minorHAnsi" w:hAnsiTheme="minorHAnsi" w:cstheme="minorHAnsi"/>
            <w:b/>
            <w:color w:val="262626" w:themeColor="text1" w:themeTint="D9"/>
            <w:sz w:val="24"/>
            <w:szCs w:val="24"/>
            <w:rPrChange w:id="2878" w:author="Draško Anđelković" w:date="2020-04-08T18:00:00Z">
              <w:rPr>
                <w:rFonts w:ascii="Calibri" w:hAnsi="Calibri" w:cs="Calibri"/>
                <w:b/>
                <w:color w:val="A6A6A6" w:themeColor="background1" w:themeShade="A6"/>
              </w:rPr>
            </w:rPrChange>
          </w:rPr>
          <w:delText>Sistema</w:delText>
        </w:r>
      </w:del>
    </w:p>
    <w:p w:rsidR="00E379A7" w:rsidRPr="00387043" w:rsidDel="00256B94" w:rsidRDefault="00CA0D05">
      <w:pPr>
        <w:pStyle w:val="Heading1"/>
        <w:rPr>
          <w:del w:id="2879" w:author="Draško Anđelković" w:date="2020-04-08T16:37:00Z"/>
          <w:rFonts w:asciiTheme="minorHAnsi" w:hAnsiTheme="minorHAnsi" w:cstheme="minorHAnsi"/>
          <w:b/>
          <w:color w:val="262626" w:themeColor="text1" w:themeTint="D9"/>
          <w:sz w:val="24"/>
          <w:szCs w:val="24"/>
          <w:rPrChange w:id="2880" w:author="Draško Anđelković" w:date="2020-04-08T18:00:00Z">
            <w:rPr>
              <w:del w:id="2881" w:author="Draško Anđelković" w:date="2020-04-08T16:37:00Z"/>
              <w:rFonts w:ascii="Calibri" w:hAnsi="Calibri" w:cs="Calibri"/>
              <w:b/>
              <w:color w:val="A6A6A6" w:themeColor="background1" w:themeShade="A6"/>
              <w:sz w:val="22"/>
              <w:szCs w:val="22"/>
            </w:rPr>
          </w:rPrChange>
        </w:rPr>
        <w:pPrChange w:id="2882" w:author="Draško Anđelković" w:date="2020-04-08T17:47:00Z">
          <w:pPr>
            <w:pStyle w:val="Heading1"/>
            <w:numPr>
              <w:ilvl w:val="1"/>
              <w:numId w:val="4"/>
            </w:numPr>
            <w:spacing w:before="0" w:line="240" w:lineRule="auto"/>
            <w:ind w:left="780" w:hanging="420"/>
          </w:pPr>
        </w:pPrChange>
      </w:pPr>
      <w:bookmarkStart w:id="2883" w:name="_4.8_Dopunske_informacije"/>
      <w:bookmarkEnd w:id="2883"/>
      <w:del w:id="2884" w:author="Draško Anđelković" w:date="2020-04-08T16:37:00Z">
        <w:r w:rsidRPr="00387043" w:rsidDel="00256B94">
          <w:rPr>
            <w:rFonts w:asciiTheme="minorHAnsi" w:hAnsiTheme="minorHAnsi" w:cstheme="minorHAnsi"/>
            <w:b/>
            <w:color w:val="262626" w:themeColor="text1" w:themeTint="D9"/>
            <w:sz w:val="24"/>
            <w:szCs w:val="24"/>
            <w:rPrChange w:id="2885" w:author="Draško Anđelković" w:date="2020-04-08T18:00:00Z">
              <w:rPr>
                <w:rFonts w:ascii="Calibri" w:hAnsi="Calibri" w:cs="Calibri"/>
                <w:b/>
                <w:color w:val="A6A6A6" w:themeColor="background1" w:themeShade="A6"/>
              </w:rPr>
            </w:rPrChange>
          </w:rPr>
          <w:delText>Dopunske informacije</w:delText>
        </w:r>
      </w:del>
    </w:p>
    <w:p w:rsidR="00FE7792" w:rsidRPr="00387043" w:rsidDel="00256B94" w:rsidRDefault="00FE7792">
      <w:pPr>
        <w:pStyle w:val="Heading1"/>
        <w:rPr>
          <w:del w:id="2886" w:author="Draško Anđelković" w:date="2020-04-08T16:37:00Z"/>
          <w:rFonts w:asciiTheme="minorHAnsi" w:hAnsiTheme="minorHAnsi" w:cstheme="minorHAnsi"/>
          <w:b/>
          <w:color w:val="262626" w:themeColor="text1" w:themeTint="D9"/>
          <w:sz w:val="24"/>
          <w:szCs w:val="24"/>
          <w:rPrChange w:id="2887" w:author="Draško Anđelković" w:date="2020-04-08T18:00:00Z">
            <w:rPr>
              <w:del w:id="2888" w:author="Draško Anđelković" w:date="2020-04-08T16:37:00Z"/>
              <w:rFonts w:ascii="Calibri" w:hAnsi="Calibri" w:cs="Calibri"/>
              <w:i/>
              <w:color w:val="A6A6A6" w:themeColor="background1" w:themeShade="A6"/>
            </w:rPr>
          </w:rPrChange>
        </w:rPr>
        <w:pPrChange w:id="2889" w:author="Draško Anđelković" w:date="2020-04-08T17:47:00Z">
          <w:pPr>
            <w:spacing w:after="0" w:line="240" w:lineRule="auto"/>
          </w:pPr>
        </w:pPrChange>
      </w:pPr>
    </w:p>
    <w:p w:rsidR="00CA0D05" w:rsidRPr="00387043" w:rsidRDefault="00CA0D05">
      <w:pPr>
        <w:pStyle w:val="Heading1"/>
        <w:rPr>
          <w:rFonts w:asciiTheme="minorHAnsi" w:hAnsiTheme="minorHAnsi" w:cstheme="minorHAnsi"/>
          <w:b/>
          <w:color w:val="262626" w:themeColor="text1" w:themeTint="D9"/>
          <w:sz w:val="24"/>
          <w:szCs w:val="24"/>
          <w:rPrChange w:id="2890" w:author="Draško Anđelković" w:date="2020-04-08T18:00:00Z">
            <w:rPr>
              <w:rFonts w:ascii="Calibri" w:hAnsi="Calibri" w:cs="Calibri"/>
              <w:b/>
              <w:color w:val="A6A6A6" w:themeColor="background1" w:themeShade="A6"/>
              <w:sz w:val="22"/>
              <w:szCs w:val="22"/>
            </w:rPr>
          </w:rPrChange>
        </w:rPr>
        <w:pPrChange w:id="2891" w:author="Draško Anđelković" w:date="2020-04-08T17:47:00Z">
          <w:pPr>
            <w:pStyle w:val="Heading1"/>
            <w:numPr>
              <w:numId w:val="4"/>
            </w:numPr>
            <w:spacing w:before="0" w:line="240" w:lineRule="auto"/>
            <w:ind w:left="720" w:hanging="360"/>
          </w:pPr>
        </w:pPrChange>
      </w:pPr>
      <w:bookmarkStart w:id="2892" w:name="_5._Prilozi"/>
      <w:bookmarkStart w:id="2893" w:name="_Toc37259859"/>
      <w:bookmarkStart w:id="2894" w:name="_Toc37261476"/>
      <w:bookmarkEnd w:id="2892"/>
      <w:r w:rsidRPr="00387043">
        <w:rPr>
          <w:rFonts w:asciiTheme="minorHAnsi" w:hAnsiTheme="minorHAnsi" w:cstheme="minorHAnsi"/>
          <w:b/>
          <w:color w:val="262626" w:themeColor="text1" w:themeTint="D9"/>
          <w:sz w:val="24"/>
          <w:szCs w:val="24"/>
          <w:rPrChange w:id="2895" w:author="Draško Anđelković" w:date="2020-04-08T18:00:00Z">
            <w:rPr>
              <w:rFonts w:ascii="Calibri" w:hAnsi="Calibri" w:cs="Calibri"/>
              <w:b/>
              <w:color w:val="A6A6A6" w:themeColor="background1" w:themeShade="A6"/>
              <w:sz w:val="22"/>
              <w:szCs w:val="22"/>
            </w:rPr>
          </w:rPrChange>
        </w:rPr>
        <w:t>Prilozi</w:t>
      </w:r>
      <w:bookmarkEnd w:id="2893"/>
      <w:bookmarkEnd w:id="2894"/>
    </w:p>
    <w:p w:rsidR="00FE7792" w:rsidRPr="00C913AC" w:rsidRDefault="00FE7792" w:rsidP="002F7C51">
      <w:pPr>
        <w:spacing w:after="0" w:line="240" w:lineRule="auto"/>
        <w:rPr>
          <w:rFonts w:cstheme="minorHAnsi"/>
          <w:i/>
          <w:color w:val="262626" w:themeColor="text1" w:themeTint="D9"/>
          <w:sz w:val="24"/>
          <w:szCs w:val="24"/>
          <w:rPrChange w:id="2896" w:author="Draško Anđelković" w:date="2020-04-08T17:49:00Z">
            <w:rPr>
              <w:rFonts w:ascii="Calibri" w:hAnsi="Calibri" w:cs="Calibri"/>
              <w:i/>
              <w:color w:val="A6A6A6" w:themeColor="background1" w:themeShade="A6"/>
            </w:rPr>
          </w:rPrChange>
        </w:rPr>
      </w:pPr>
    </w:p>
    <w:p w:rsidR="002F7C51" w:rsidRPr="00C913AC" w:rsidRDefault="00EA7694">
      <w:pPr>
        <w:pStyle w:val="Heading1"/>
        <w:rPr>
          <w:rFonts w:asciiTheme="minorHAnsi" w:hAnsiTheme="minorHAnsi" w:cstheme="minorHAnsi"/>
          <w:b/>
          <w:color w:val="262626" w:themeColor="text1" w:themeTint="D9"/>
          <w:sz w:val="24"/>
          <w:szCs w:val="24"/>
          <w:rPrChange w:id="2897" w:author="Draško Anđelković" w:date="2020-04-08T17:49:00Z">
            <w:rPr>
              <w:rFonts w:ascii="Calibri" w:hAnsi="Calibri" w:cs="Calibri"/>
              <w:b/>
              <w:color w:val="A6A6A6" w:themeColor="background1" w:themeShade="A6"/>
              <w:sz w:val="22"/>
              <w:szCs w:val="22"/>
            </w:rPr>
          </w:rPrChange>
        </w:rPr>
        <w:pPrChange w:id="2898" w:author="Draško Anđelković" w:date="2020-04-08T16:31:00Z">
          <w:pPr>
            <w:pStyle w:val="Heading1"/>
            <w:numPr>
              <w:ilvl w:val="1"/>
              <w:numId w:val="4"/>
            </w:numPr>
            <w:spacing w:before="0" w:line="240" w:lineRule="auto"/>
            <w:ind w:left="780" w:hanging="420"/>
          </w:pPr>
        </w:pPrChange>
      </w:pPr>
      <w:bookmarkStart w:id="2899" w:name="_5.1_Pretpostavke_i"/>
      <w:bookmarkStart w:id="2900" w:name="_Toc37259860"/>
      <w:bookmarkStart w:id="2901" w:name="_Toc37261477"/>
      <w:bookmarkEnd w:id="2899"/>
      <w:ins w:id="2902" w:author="Draško Anđelković" w:date="2020-04-08T17:43:00Z">
        <w:r w:rsidRPr="00C913AC">
          <w:rPr>
            <w:rFonts w:asciiTheme="minorHAnsi" w:hAnsiTheme="minorHAnsi" w:cstheme="minorHAnsi"/>
            <w:b/>
            <w:color w:val="262626" w:themeColor="text1" w:themeTint="D9"/>
            <w:sz w:val="24"/>
            <w:szCs w:val="24"/>
            <w:rPrChange w:id="2903" w:author="Draško Anđelković" w:date="2020-04-08T17:49:00Z">
              <w:rPr>
                <w:rFonts w:asciiTheme="minorHAnsi" w:hAnsiTheme="minorHAnsi" w:cstheme="minorHAnsi"/>
                <w:b/>
                <w:color w:val="404040" w:themeColor="text1" w:themeTint="BF"/>
                <w:sz w:val="28"/>
                <w:szCs w:val="28"/>
              </w:rPr>
            </w:rPrChange>
          </w:rPr>
          <w:t xml:space="preserve">5.1 </w:t>
        </w:r>
      </w:ins>
      <w:r w:rsidR="00CA0D05" w:rsidRPr="00C913AC">
        <w:rPr>
          <w:rFonts w:asciiTheme="minorHAnsi" w:hAnsiTheme="minorHAnsi" w:cstheme="minorHAnsi"/>
          <w:b/>
          <w:color w:val="262626" w:themeColor="text1" w:themeTint="D9"/>
          <w:sz w:val="24"/>
          <w:szCs w:val="24"/>
          <w:rPrChange w:id="2904" w:author="Draško Anđelković" w:date="2020-04-08T17:49:00Z">
            <w:rPr>
              <w:rFonts w:ascii="Calibri" w:hAnsi="Calibri" w:cs="Calibri"/>
              <w:b/>
              <w:color w:val="A6A6A6" w:themeColor="background1" w:themeShade="A6"/>
              <w:sz w:val="22"/>
              <w:szCs w:val="22"/>
            </w:rPr>
          </w:rPrChange>
        </w:rPr>
        <w:t>Pretpostavke i zavisnosti</w:t>
      </w:r>
      <w:bookmarkEnd w:id="2900"/>
      <w:bookmarkEnd w:id="2901"/>
    </w:p>
    <w:p w:rsidR="00CA0D05" w:rsidRPr="00C913AC" w:rsidRDefault="00CA0D05" w:rsidP="002F7C51">
      <w:pPr>
        <w:spacing w:after="0" w:line="240" w:lineRule="auto"/>
        <w:rPr>
          <w:rFonts w:cstheme="minorHAnsi"/>
          <w:i/>
          <w:color w:val="262626" w:themeColor="text1" w:themeTint="D9"/>
          <w:sz w:val="24"/>
          <w:szCs w:val="24"/>
          <w:rPrChange w:id="2905" w:author="Draško Anđelković" w:date="2020-04-08T17:49:00Z">
            <w:rPr>
              <w:rFonts w:ascii="Calibri" w:hAnsi="Calibri" w:cs="Calibri"/>
              <w:i/>
              <w:color w:val="A6A6A6" w:themeColor="background1" w:themeShade="A6"/>
            </w:rPr>
          </w:rPrChange>
        </w:rPr>
      </w:pPr>
      <w:r w:rsidRPr="00C913AC">
        <w:rPr>
          <w:rFonts w:cstheme="minorHAnsi"/>
          <w:i/>
          <w:color w:val="262626" w:themeColor="text1" w:themeTint="D9"/>
          <w:sz w:val="24"/>
          <w:szCs w:val="24"/>
          <w:rPrChange w:id="2906" w:author="Draško Anđelković" w:date="2020-04-08T17:49:00Z">
            <w:rPr>
              <w:rFonts w:ascii="Calibri" w:hAnsi="Calibri" w:cs="Calibri"/>
              <w:i/>
              <w:color w:val="A6A6A6" w:themeColor="background1" w:themeShade="A6"/>
            </w:rPr>
          </w:rPrChange>
        </w:rPr>
        <w:t>Prikaz pretpostavki i faktora koji mogu da utiču na promene zahteva.</w:t>
      </w:r>
    </w:p>
    <w:p w:rsidR="00FE7792" w:rsidRPr="00C913AC" w:rsidRDefault="00FE7792" w:rsidP="002F7C51">
      <w:pPr>
        <w:spacing w:after="0" w:line="240" w:lineRule="auto"/>
        <w:rPr>
          <w:rFonts w:cstheme="minorHAnsi"/>
          <w:i/>
          <w:color w:val="262626" w:themeColor="text1" w:themeTint="D9"/>
          <w:sz w:val="24"/>
          <w:szCs w:val="24"/>
          <w:rPrChange w:id="2907" w:author="Draško Anđelković" w:date="2020-04-08T17:49:00Z">
            <w:rPr>
              <w:rFonts w:ascii="Calibri" w:hAnsi="Calibri" w:cs="Calibri"/>
              <w:i/>
              <w:color w:val="A6A6A6" w:themeColor="background1" w:themeShade="A6"/>
            </w:rPr>
          </w:rPrChange>
        </w:rPr>
      </w:pPr>
    </w:p>
    <w:p w:rsidR="002F7C51" w:rsidRPr="00C913AC" w:rsidRDefault="00EA7694">
      <w:pPr>
        <w:pStyle w:val="Heading1"/>
        <w:rPr>
          <w:rFonts w:asciiTheme="minorHAnsi" w:hAnsiTheme="minorHAnsi" w:cstheme="minorHAnsi"/>
          <w:b/>
          <w:color w:val="262626" w:themeColor="text1" w:themeTint="D9"/>
          <w:sz w:val="24"/>
          <w:szCs w:val="24"/>
          <w:rPrChange w:id="2908" w:author="Draško Anđelković" w:date="2020-04-08T17:49:00Z">
            <w:rPr>
              <w:rFonts w:ascii="Calibri" w:hAnsi="Calibri" w:cs="Calibri"/>
              <w:b/>
              <w:color w:val="A6A6A6" w:themeColor="background1" w:themeShade="A6"/>
              <w:sz w:val="22"/>
              <w:szCs w:val="22"/>
            </w:rPr>
          </w:rPrChange>
        </w:rPr>
        <w:pPrChange w:id="2909" w:author="Draško Anđelković" w:date="2020-04-08T16:31:00Z">
          <w:pPr>
            <w:pStyle w:val="Heading1"/>
            <w:numPr>
              <w:ilvl w:val="1"/>
              <w:numId w:val="4"/>
            </w:numPr>
            <w:spacing w:before="0" w:line="240" w:lineRule="auto"/>
            <w:ind w:left="780" w:hanging="420"/>
          </w:pPr>
        </w:pPrChange>
      </w:pPr>
      <w:bookmarkStart w:id="2910" w:name="_5.2_Akronimi_i"/>
      <w:bookmarkStart w:id="2911" w:name="_Toc37259861"/>
      <w:bookmarkStart w:id="2912" w:name="_Toc37261478"/>
      <w:bookmarkEnd w:id="2910"/>
      <w:ins w:id="2913" w:author="Draško Anđelković" w:date="2020-04-08T17:43:00Z">
        <w:r w:rsidRPr="00C913AC">
          <w:rPr>
            <w:rFonts w:asciiTheme="minorHAnsi" w:hAnsiTheme="minorHAnsi" w:cstheme="minorHAnsi"/>
            <w:b/>
            <w:color w:val="262626" w:themeColor="text1" w:themeTint="D9"/>
            <w:sz w:val="24"/>
            <w:szCs w:val="24"/>
            <w:rPrChange w:id="2914" w:author="Draško Anđelković" w:date="2020-04-08T17:49:00Z">
              <w:rPr>
                <w:rFonts w:asciiTheme="minorHAnsi" w:hAnsiTheme="minorHAnsi" w:cstheme="minorHAnsi"/>
                <w:b/>
                <w:color w:val="404040" w:themeColor="text1" w:themeTint="BF"/>
                <w:sz w:val="28"/>
                <w:szCs w:val="28"/>
              </w:rPr>
            </w:rPrChange>
          </w:rPr>
          <w:lastRenderedPageBreak/>
          <w:t xml:space="preserve">5.2 </w:t>
        </w:r>
      </w:ins>
      <w:r w:rsidR="00CA0D05" w:rsidRPr="00C913AC">
        <w:rPr>
          <w:rFonts w:asciiTheme="minorHAnsi" w:hAnsiTheme="minorHAnsi" w:cstheme="minorHAnsi"/>
          <w:b/>
          <w:color w:val="262626" w:themeColor="text1" w:themeTint="D9"/>
          <w:sz w:val="24"/>
          <w:szCs w:val="24"/>
          <w:rPrChange w:id="2915" w:author="Draško Anđelković" w:date="2020-04-08T17:49:00Z">
            <w:rPr>
              <w:rFonts w:ascii="Calibri" w:hAnsi="Calibri" w:cs="Calibri"/>
              <w:b/>
              <w:color w:val="A6A6A6" w:themeColor="background1" w:themeShade="A6"/>
              <w:sz w:val="22"/>
              <w:szCs w:val="22"/>
            </w:rPr>
          </w:rPrChange>
        </w:rPr>
        <w:t>Akronimi i skraćenice</w:t>
      </w:r>
      <w:bookmarkEnd w:id="2911"/>
      <w:bookmarkEnd w:id="2912"/>
    </w:p>
    <w:p w:rsidR="00CA0D05" w:rsidRPr="00C913AC" w:rsidRDefault="00CA0D05" w:rsidP="002F7C51">
      <w:pPr>
        <w:spacing w:after="0" w:line="240" w:lineRule="auto"/>
        <w:rPr>
          <w:rFonts w:cstheme="minorHAnsi"/>
          <w:i/>
          <w:color w:val="262626" w:themeColor="text1" w:themeTint="D9"/>
          <w:sz w:val="24"/>
          <w:szCs w:val="24"/>
          <w:rPrChange w:id="2916" w:author="Draško Anđelković" w:date="2020-04-08T17:49:00Z">
            <w:rPr>
              <w:rFonts w:ascii="Calibri" w:hAnsi="Calibri" w:cs="Calibri"/>
              <w:i/>
              <w:color w:val="A6A6A6" w:themeColor="background1" w:themeShade="A6"/>
            </w:rPr>
          </w:rPrChange>
        </w:rPr>
      </w:pPr>
      <w:r w:rsidRPr="00C913AC">
        <w:rPr>
          <w:rFonts w:cstheme="minorHAnsi"/>
          <w:i/>
          <w:color w:val="262626" w:themeColor="text1" w:themeTint="D9"/>
          <w:sz w:val="24"/>
          <w:szCs w:val="24"/>
          <w:rPrChange w:id="2917" w:author="Draško Anđelković" w:date="2020-04-08T17:49:00Z">
            <w:rPr>
              <w:rFonts w:ascii="Calibri" w:hAnsi="Calibri" w:cs="Calibri"/>
              <w:i/>
              <w:color w:val="A6A6A6" w:themeColor="background1" w:themeShade="A6"/>
            </w:rPr>
          </w:rPrChange>
        </w:rPr>
        <w:t>Daju se akronimi i skraćenice neophodne za razumevanje konkretnog područja primene sistema,</w:t>
      </w:r>
    </w:p>
    <w:sectPr w:rsidR="00CA0D05" w:rsidRPr="00C913AC" w:rsidSect="00B924F0">
      <w:footerReference w:type="default" r:id="rId24"/>
      <w:pgSz w:w="11906" w:h="16838"/>
      <w:pgMar w:top="1417" w:right="1417" w:bottom="1417" w:left="1417"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4D8" w:rsidRDefault="006254D8" w:rsidP="00B924F0">
      <w:pPr>
        <w:spacing w:after="0" w:line="240" w:lineRule="auto"/>
      </w:pPr>
      <w:r>
        <w:separator/>
      </w:r>
    </w:p>
  </w:endnote>
  <w:endnote w:type="continuationSeparator" w:id="0">
    <w:p w:rsidR="006254D8" w:rsidRDefault="006254D8" w:rsidP="00B9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109" w:rsidRDefault="00506109">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506109" w:rsidRDefault="00506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4D8" w:rsidRDefault="006254D8" w:rsidP="00B924F0">
      <w:pPr>
        <w:spacing w:after="0" w:line="240" w:lineRule="auto"/>
      </w:pPr>
      <w:r>
        <w:separator/>
      </w:r>
    </w:p>
  </w:footnote>
  <w:footnote w:type="continuationSeparator" w:id="0">
    <w:p w:rsidR="006254D8" w:rsidRDefault="006254D8" w:rsidP="00B9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5021"/>
    <w:multiLevelType w:val="hybridMultilevel"/>
    <w:tmpl w:val="3C34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4707"/>
    <w:multiLevelType w:val="hybridMultilevel"/>
    <w:tmpl w:val="412C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71542"/>
    <w:multiLevelType w:val="multilevel"/>
    <w:tmpl w:val="6774671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C07DC0"/>
    <w:multiLevelType w:val="hybridMultilevel"/>
    <w:tmpl w:val="1348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B0D02"/>
    <w:multiLevelType w:val="multilevel"/>
    <w:tmpl w:val="2D8A6F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7707409"/>
    <w:multiLevelType w:val="hybridMultilevel"/>
    <w:tmpl w:val="DB3C0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D6CAE"/>
    <w:multiLevelType w:val="hybridMultilevel"/>
    <w:tmpl w:val="F5BA7426"/>
    <w:lvl w:ilvl="0" w:tplc="489629DA">
      <w:start w:val="5"/>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aško Anđelković">
    <w15:presenceInfo w15:providerId="AD" w15:userId="S-1-5-21-1378709938-19552491-2855517121-14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DF"/>
    <w:rsid w:val="000036D5"/>
    <w:rsid w:val="000128CC"/>
    <w:rsid w:val="00067067"/>
    <w:rsid w:val="00087961"/>
    <w:rsid w:val="000A3077"/>
    <w:rsid w:val="000C64D9"/>
    <w:rsid w:val="00110394"/>
    <w:rsid w:val="00115233"/>
    <w:rsid w:val="00183953"/>
    <w:rsid w:val="001C6BC2"/>
    <w:rsid w:val="00256B94"/>
    <w:rsid w:val="00271E06"/>
    <w:rsid w:val="002E69E0"/>
    <w:rsid w:val="002F7C51"/>
    <w:rsid w:val="00316946"/>
    <w:rsid w:val="003506C0"/>
    <w:rsid w:val="003510FC"/>
    <w:rsid w:val="00387043"/>
    <w:rsid w:val="0042692D"/>
    <w:rsid w:val="00484CD5"/>
    <w:rsid w:val="004B0155"/>
    <w:rsid w:val="00506109"/>
    <w:rsid w:val="00507D63"/>
    <w:rsid w:val="005401EA"/>
    <w:rsid w:val="005418E3"/>
    <w:rsid w:val="00567F96"/>
    <w:rsid w:val="00577507"/>
    <w:rsid w:val="00595F10"/>
    <w:rsid w:val="005B2FD4"/>
    <w:rsid w:val="005D192C"/>
    <w:rsid w:val="006254D8"/>
    <w:rsid w:val="00635732"/>
    <w:rsid w:val="00653A72"/>
    <w:rsid w:val="00681704"/>
    <w:rsid w:val="006A72EA"/>
    <w:rsid w:val="006F06BF"/>
    <w:rsid w:val="007314D4"/>
    <w:rsid w:val="007379D5"/>
    <w:rsid w:val="00766DED"/>
    <w:rsid w:val="00773D49"/>
    <w:rsid w:val="007A31D5"/>
    <w:rsid w:val="007E00B3"/>
    <w:rsid w:val="008420F4"/>
    <w:rsid w:val="00897FE5"/>
    <w:rsid w:val="008C1B87"/>
    <w:rsid w:val="008D0A36"/>
    <w:rsid w:val="008D3F23"/>
    <w:rsid w:val="0097024C"/>
    <w:rsid w:val="00975AEF"/>
    <w:rsid w:val="00976F85"/>
    <w:rsid w:val="00980957"/>
    <w:rsid w:val="009D21D9"/>
    <w:rsid w:val="009D2AF9"/>
    <w:rsid w:val="009D685E"/>
    <w:rsid w:val="009E07CC"/>
    <w:rsid w:val="009F2BBB"/>
    <w:rsid w:val="00A05764"/>
    <w:rsid w:val="00A52542"/>
    <w:rsid w:val="00A77ED0"/>
    <w:rsid w:val="00A92B38"/>
    <w:rsid w:val="00A94D5C"/>
    <w:rsid w:val="00AE069A"/>
    <w:rsid w:val="00AF0892"/>
    <w:rsid w:val="00B01D20"/>
    <w:rsid w:val="00B24F96"/>
    <w:rsid w:val="00B766DF"/>
    <w:rsid w:val="00B87606"/>
    <w:rsid w:val="00B924F0"/>
    <w:rsid w:val="00BE6395"/>
    <w:rsid w:val="00C17EBF"/>
    <w:rsid w:val="00C913AC"/>
    <w:rsid w:val="00CA0D05"/>
    <w:rsid w:val="00CA13A3"/>
    <w:rsid w:val="00CD1C27"/>
    <w:rsid w:val="00CF3E49"/>
    <w:rsid w:val="00D07612"/>
    <w:rsid w:val="00D9257B"/>
    <w:rsid w:val="00DA1B96"/>
    <w:rsid w:val="00DB40DF"/>
    <w:rsid w:val="00DC611D"/>
    <w:rsid w:val="00DF544E"/>
    <w:rsid w:val="00E36348"/>
    <w:rsid w:val="00E379A7"/>
    <w:rsid w:val="00E51EFA"/>
    <w:rsid w:val="00E6077E"/>
    <w:rsid w:val="00E84336"/>
    <w:rsid w:val="00E97AE8"/>
    <w:rsid w:val="00EA7694"/>
    <w:rsid w:val="00EB5F01"/>
    <w:rsid w:val="00F03E5E"/>
    <w:rsid w:val="00F441D4"/>
    <w:rsid w:val="00FD1332"/>
    <w:rsid w:val="00FE7792"/>
  </w:rsids>
  <m:mathPr>
    <m:mathFont m:val="Cambria Math"/>
    <m:brkBin m:val="before"/>
    <m:brkBinSub m:val="--"/>
    <m:smallFrac m:val="0"/>
    <m:dispDef/>
    <m:lMargin m:val="0"/>
    <m:rMargin m:val="0"/>
    <m:defJc m:val="centerGroup"/>
    <m:wrapIndent m:val="1440"/>
    <m:intLim m:val="subSup"/>
    <m:naryLim m:val="undOvr"/>
  </m:mathPr>
  <w:themeFontLang w:val="sr-Latn-R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EF2A6"/>
  <w15:chartTrackingRefBased/>
  <w15:docId w15:val="{142277D1-FC3A-49E9-944E-F83CEA29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2E6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AE8"/>
    <w:pPr>
      <w:ind w:left="720"/>
      <w:contextualSpacing/>
    </w:pPr>
  </w:style>
  <w:style w:type="character" w:styleId="Hyperlink">
    <w:name w:val="Hyperlink"/>
    <w:basedOn w:val="DefaultParagraphFont"/>
    <w:uiPriority w:val="99"/>
    <w:unhideWhenUsed/>
    <w:rsid w:val="00CA0D05"/>
    <w:rPr>
      <w:color w:val="0563C1" w:themeColor="hyperlink"/>
      <w:u w:val="single"/>
    </w:rPr>
  </w:style>
  <w:style w:type="character" w:styleId="UnresolvedMention">
    <w:name w:val="Unresolved Mention"/>
    <w:basedOn w:val="DefaultParagraphFont"/>
    <w:uiPriority w:val="99"/>
    <w:semiHidden/>
    <w:unhideWhenUsed/>
    <w:rsid w:val="00CA0D05"/>
    <w:rPr>
      <w:color w:val="605E5C"/>
      <w:shd w:val="clear" w:color="auto" w:fill="E1DFDD"/>
    </w:rPr>
  </w:style>
  <w:style w:type="paragraph" w:styleId="Header">
    <w:name w:val="header"/>
    <w:basedOn w:val="Normal"/>
    <w:link w:val="HeaderChar"/>
    <w:uiPriority w:val="99"/>
    <w:unhideWhenUsed/>
    <w:rsid w:val="00B924F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924F0"/>
  </w:style>
  <w:style w:type="paragraph" w:styleId="Footer">
    <w:name w:val="footer"/>
    <w:basedOn w:val="Normal"/>
    <w:link w:val="FooterChar"/>
    <w:uiPriority w:val="99"/>
    <w:unhideWhenUsed/>
    <w:rsid w:val="00B924F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924F0"/>
  </w:style>
  <w:style w:type="character" w:customStyle="1" w:styleId="Heading1Char">
    <w:name w:val="Heading 1 Char"/>
    <w:basedOn w:val="DefaultParagraphFont"/>
    <w:link w:val="Heading1"/>
    <w:uiPriority w:val="9"/>
    <w:rsid w:val="002E69E0"/>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975AEF"/>
  </w:style>
  <w:style w:type="paragraph" w:styleId="TOCHeading">
    <w:name w:val="TOC Heading"/>
    <w:basedOn w:val="Heading1"/>
    <w:next w:val="Normal"/>
    <w:uiPriority w:val="39"/>
    <w:unhideWhenUsed/>
    <w:qFormat/>
    <w:rsid w:val="00975AEF"/>
    <w:pPr>
      <w:outlineLvl w:val="9"/>
    </w:pPr>
  </w:style>
  <w:style w:type="paragraph" w:styleId="TOC1">
    <w:name w:val="toc 1"/>
    <w:basedOn w:val="Normal"/>
    <w:next w:val="Normal"/>
    <w:autoRedefine/>
    <w:uiPriority w:val="39"/>
    <w:unhideWhenUsed/>
    <w:rsid w:val="00E379A7"/>
    <w:pPr>
      <w:spacing w:before="120" w:after="120"/>
    </w:pPr>
    <w:rPr>
      <w:rFonts w:cstheme="minorHAnsi"/>
      <w:b/>
      <w:bCs/>
      <w:caps/>
      <w:sz w:val="20"/>
      <w:szCs w:val="20"/>
    </w:rPr>
  </w:style>
  <w:style w:type="paragraph" w:styleId="TOC2">
    <w:name w:val="toc 2"/>
    <w:basedOn w:val="Normal"/>
    <w:next w:val="Normal"/>
    <w:autoRedefine/>
    <w:uiPriority w:val="39"/>
    <w:unhideWhenUsed/>
    <w:rsid w:val="00975AEF"/>
    <w:pPr>
      <w:spacing w:after="0"/>
      <w:ind w:left="220"/>
    </w:pPr>
    <w:rPr>
      <w:rFonts w:cstheme="minorHAnsi"/>
      <w:smallCaps/>
      <w:sz w:val="20"/>
      <w:szCs w:val="20"/>
    </w:rPr>
  </w:style>
  <w:style w:type="paragraph" w:styleId="TOC3">
    <w:name w:val="toc 3"/>
    <w:basedOn w:val="Normal"/>
    <w:next w:val="Normal"/>
    <w:autoRedefine/>
    <w:uiPriority w:val="39"/>
    <w:unhideWhenUsed/>
    <w:rsid w:val="00975AEF"/>
    <w:pPr>
      <w:spacing w:after="0"/>
      <w:ind w:left="440"/>
    </w:pPr>
    <w:rPr>
      <w:rFonts w:cstheme="minorHAnsi"/>
      <w:i/>
      <w:iCs/>
      <w:sz w:val="20"/>
      <w:szCs w:val="20"/>
    </w:rPr>
  </w:style>
  <w:style w:type="paragraph" w:styleId="Revision">
    <w:name w:val="Revision"/>
    <w:hidden/>
    <w:uiPriority w:val="99"/>
    <w:semiHidden/>
    <w:rsid w:val="00766DED"/>
    <w:pPr>
      <w:spacing w:after="0" w:line="240" w:lineRule="auto"/>
    </w:pPr>
  </w:style>
  <w:style w:type="paragraph" w:styleId="BalloonText">
    <w:name w:val="Balloon Text"/>
    <w:basedOn w:val="Normal"/>
    <w:link w:val="BalloonTextChar"/>
    <w:uiPriority w:val="99"/>
    <w:semiHidden/>
    <w:unhideWhenUsed/>
    <w:rsid w:val="00F03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5E"/>
    <w:rPr>
      <w:rFonts w:ascii="Segoe UI" w:hAnsi="Segoe UI" w:cs="Segoe UI"/>
      <w:sz w:val="18"/>
      <w:szCs w:val="18"/>
    </w:rPr>
  </w:style>
  <w:style w:type="table" w:styleId="PlainTable1">
    <w:name w:val="Plain Table 1"/>
    <w:basedOn w:val="TableNormal"/>
    <w:uiPriority w:val="41"/>
    <w:rsid w:val="00B01D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EA7694"/>
    <w:pPr>
      <w:spacing w:after="0"/>
      <w:ind w:left="660"/>
    </w:pPr>
    <w:rPr>
      <w:rFonts w:cstheme="minorHAnsi"/>
      <w:sz w:val="18"/>
      <w:szCs w:val="18"/>
    </w:rPr>
  </w:style>
  <w:style w:type="paragraph" w:styleId="TOC5">
    <w:name w:val="toc 5"/>
    <w:basedOn w:val="Normal"/>
    <w:next w:val="Normal"/>
    <w:autoRedefine/>
    <w:uiPriority w:val="39"/>
    <w:unhideWhenUsed/>
    <w:rsid w:val="00EA7694"/>
    <w:pPr>
      <w:spacing w:after="0"/>
      <w:ind w:left="880"/>
    </w:pPr>
    <w:rPr>
      <w:rFonts w:cstheme="minorHAnsi"/>
      <w:sz w:val="18"/>
      <w:szCs w:val="18"/>
    </w:rPr>
  </w:style>
  <w:style w:type="paragraph" w:styleId="TOC6">
    <w:name w:val="toc 6"/>
    <w:basedOn w:val="Normal"/>
    <w:next w:val="Normal"/>
    <w:autoRedefine/>
    <w:uiPriority w:val="39"/>
    <w:unhideWhenUsed/>
    <w:rsid w:val="00EA7694"/>
    <w:pPr>
      <w:spacing w:after="0"/>
      <w:ind w:left="1100"/>
    </w:pPr>
    <w:rPr>
      <w:rFonts w:cstheme="minorHAnsi"/>
      <w:sz w:val="18"/>
      <w:szCs w:val="18"/>
    </w:rPr>
  </w:style>
  <w:style w:type="paragraph" w:styleId="TOC7">
    <w:name w:val="toc 7"/>
    <w:basedOn w:val="Normal"/>
    <w:next w:val="Normal"/>
    <w:autoRedefine/>
    <w:uiPriority w:val="39"/>
    <w:unhideWhenUsed/>
    <w:rsid w:val="00EA7694"/>
    <w:pPr>
      <w:spacing w:after="0"/>
      <w:ind w:left="1320"/>
    </w:pPr>
    <w:rPr>
      <w:rFonts w:cstheme="minorHAnsi"/>
      <w:sz w:val="18"/>
      <w:szCs w:val="18"/>
    </w:rPr>
  </w:style>
  <w:style w:type="paragraph" w:styleId="TOC8">
    <w:name w:val="toc 8"/>
    <w:basedOn w:val="Normal"/>
    <w:next w:val="Normal"/>
    <w:autoRedefine/>
    <w:uiPriority w:val="39"/>
    <w:unhideWhenUsed/>
    <w:rsid w:val="00EA7694"/>
    <w:pPr>
      <w:spacing w:after="0"/>
      <w:ind w:left="1540"/>
    </w:pPr>
    <w:rPr>
      <w:rFonts w:cstheme="minorHAnsi"/>
      <w:sz w:val="18"/>
      <w:szCs w:val="18"/>
    </w:rPr>
  </w:style>
  <w:style w:type="paragraph" w:styleId="TOC9">
    <w:name w:val="toc 9"/>
    <w:basedOn w:val="Normal"/>
    <w:next w:val="Normal"/>
    <w:autoRedefine/>
    <w:uiPriority w:val="39"/>
    <w:unhideWhenUsed/>
    <w:rsid w:val="00EA7694"/>
    <w:pPr>
      <w:spacing w:after="0"/>
      <w:ind w:left="1760"/>
    </w:pPr>
    <w:rPr>
      <w:rFonts w:cstheme="minorHAnsi"/>
      <w:sz w:val="18"/>
      <w:szCs w:val="18"/>
    </w:rPr>
  </w:style>
  <w:style w:type="table" w:styleId="TableGrid">
    <w:name w:val="Table Grid"/>
    <w:basedOn w:val="TableNormal"/>
    <w:uiPriority w:val="39"/>
    <w:rsid w:val="00387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59326">
      <w:bodyDiv w:val="1"/>
      <w:marLeft w:val="0"/>
      <w:marRight w:val="0"/>
      <w:marTop w:val="0"/>
      <w:marBottom w:val="0"/>
      <w:divBdr>
        <w:top w:val="none" w:sz="0" w:space="0" w:color="auto"/>
        <w:left w:val="none" w:sz="0" w:space="0" w:color="auto"/>
        <w:bottom w:val="none" w:sz="0" w:space="0" w:color="auto"/>
        <w:right w:val="none" w:sz="0" w:space="0" w:color="auto"/>
      </w:divBdr>
    </w:div>
    <w:div w:id="1397433736">
      <w:bodyDiv w:val="1"/>
      <w:marLeft w:val="0"/>
      <w:marRight w:val="0"/>
      <w:marTop w:val="0"/>
      <w:marBottom w:val="0"/>
      <w:divBdr>
        <w:top w:val="none" w:sz="0" w:space="0" w:color="auto"/>
        <w:left w:val="none" w:sz="0" w:space="0" w:color="auto"/>
        <w:bottom w:val="none" w:sz="0" w:space="0" w:color="auto"/>
        <w:right w:val="none" w:sz="0" w:space="0" w:color="auto"/>
      </w:divBdr>
    </w:div>
    <w:div w:id="21353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E902-0D1E-4F79-B083-4B868F11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Draško Anđelković</dc:creator>
  <cp:keywords/>
  <dc:description/>
  <cp:lastModifiedBy>Draško Anđelković</cp:lastModifiedBy>
  <cp:revision>2</cp:revision>
  <dcterms:created xsi:type="dcterms:W3CDTF">2020-05-20T17:34:00Z</dcterms:created>
  <dcterms:modified xsi:type="dcterms:W3CDTF">2020-05-20T17:34:00Z</dcterms:modified>
</cp:coreProperties>
</file>